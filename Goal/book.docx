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FD6" w:rsidRDefault="00226E47" w:rsidP="000F7FD6">
      <w:pPr>
        <w:rPr>
          <w:ins w:id="0" w:author="Lei Zhu" w:date="2017-09-03T07:16:00Z"/>
        </w:rPr>
        <w:pPrChange w:id="1" w:author="Lei Zhu" w:date="2017-09-03T07:16:00Z">
          <w:pPr>
            <w:pStyle w:val="a4"/>
            <w:numPr>
              <w:numId w:val="36"/>
            </w:numPr>
            <w:ind w:left="360" w:firstLineChars="0" w:hanging="360"/>
          </w:pPr>
        </w:pPrChange>
      </w:pPr>
      <w:del w:id="2" w:author="Lei Zhu" w:date="2017-09-03T07:16:00Z">
        <w:r w:rsidDel="000F7FD6">
          <w:rPr>
            <w:rFonts w:hint="eastAsia"/>
          </w:rPr>
          <w:delText>前言</w:delText>
        </w:r>
        <w:r w:rsidR="00E5567E" w:rsidDel="000F7FD6">
          <w:rPr>
            <w:rFonts w:hint="eastAsia"/>
          </w:rPr>
          <w:delText xml:space="preserve"> </w:delText>
        </w:r>
        <w:r w:rsidR="00E5567E" w:rsidDel="000F7FD6">
          <w:rPr>
            <w:rFonts w:hint="eastAsia"/>
          </w:rPr>
          <w:delText>（</w:delText>
        </w:r>
        <w:r w:rsidR="00235349" w:rsidDel="000F7FD6">
          <w:rPr>
            <w:rFonts w:hint="eastAsia"/>
          </w:rPr>
          <w:delText>2</w:delText>
        </w:r>
        <w:r w:rsidR="00053D4C" w:rsidDel="000F7FD6">
          <w:rPr>
            <w:rFonts w:hint="eastAsia"/>
          </w:rPr>
          <w:delText xml:space="preserve"> </w:delText>
        </w:r>
        <w:r w:rsidR="00053D4C" w:rsidDel="000F7FD6">
          <w:rPr>
            <w:rFonts w:hint="eastAsia"/>
          </w:rPr>
          <w:delText>，</w:delText>
        </w:r>
        <w:r w:rsidR="00235349" w:rsidDel="000F7FD6">
          <w:rPr>
            <w:rFonts w:hint="eastAsia"/>
          </w:rPr>
          <w:delText xml:space="preserve"> 10</w:delText>
        </w:r>
        <w:r w:rsidR="00053D4C" w:rsidDel="000F7FD6">
          <w:rPr>
            <w:rFonts w:hint="eastAsia"/>
          </w:rPr>
          <w:delText>00</w:delText>
        </w:r>
        <w:r w:rsidR="00E5567E" w:rsidDel="000F7FD6">
          <w:rPr>
            <w:rFonts w:hint="eastAsia"/>
          </w:rPr>
          <w:delText>）</w:delText>
        </w:r>
      </w:del>
    </w:p>
    <w:p w:rsidR="000F7FD6" w:rsidRDefault="000F7FD6" w:rsidP="000F7FD6">
      <w:pPr>
        <w:rPr>
          <w:ins w:id="3" w:author="Lei Zhu" w:date="2017-09-03T07:16:00Z"/>
        </w:rPr>
        <w:pPrChange w:id="4" w:author="Lei Zhu" w:date="2017-09-03T07:16:00Z">
          <w:pPr>
            <w:pStyle w:val="a4"/>
            <w:numPr>
              <w:numId w:val="36"/>
            </w:numPr>
            <w:ind w:left="360" w:firstLineChars="0" w:hanging="360"/>
          </w:pPr>
        </w:pPrChange>
      </w:pPr>
    </w:p>
    <w:p w:rsidR="000F7FD6" w:rsidRDefault="000F7FD6" w:rsidP="000F7FD6">
      <w:pPr>
        <w:pStyle w:val="a4"/>
        <w:numPr>
          <w:ilvl w:val="0"/>
          <w:numId w:val="43"/>
        </w:numPr>
        <w:ind w:firstLineChars="0"/>
        <w:rPr>
          <w:ins w:id="5" w:author="Lei Zhu" w:date="2017-09-03T07:17:00Z"/>
        </w:rPr>
        <w:pPrChange w:id="6" w:author="Lei Zhu" w:date="2017-09-03T07:16:00Z">
          <w:pPr>
            <w:pStyle w:val="a4"/>
            <w:numPr>
              <w:numId w:val="36"/>
            </w:numPr>
            <w:ind w:left="360" w:firstLineChars="0" w:hanging="360"/>
          </w:pPr>
        </w:pPrChange>
      </w:pPr>
      <w:ins w:id="7" w:author="Lei Zhu" w:date="2017-09-03T07:16:00Z">
        <w:r>
          <w:rPr>
            <w:rFonts w:hint="eastAsia"/>
          </w:rPr>
          <w:t>Introduction</w:t>
        </w:r>
      </w:ins>
    </w:p>
    <w:p w:rsidR="000F7FD6" w:rsidRDefault="000F7FD6" w:rsidP="000F7FD6">
      <w:pPr>
        <w:rPr>
          <w:ins w:id="8" w:author="Lei Zhu" w:date="2017-09-03T07:17:00Z"/>
        </w:rPr>
        <w:pPrChange w:id="9" w:author="Lei Zhu" w:date="2017-09-03T07:17:00Z">
          <w:pPr>
            <w:pStyle w:val="a4"/>
            <w:numPr>
              <w:numId w:val="36"/>
            </w:numPr>
            <w:ind w:left="360" w:firstLineChars="0" w:hanging="360"/>
          </w:pPr>
        </w:pPrChange>
      </w:pPr>
    </w:p>
    <w:p w:rsidR="000F7FD6" w:rsidRDefault="00304227" w:rsidP="000F7FD6">
      <w:pPr>
        <w:rPr>
          <w:ins w:id="10" w:author="Lei Zhu" w:date="2017-09-03T07:26:00Z"/>
        </w:rPr>
        <w:pPrChange w:id="11" w:author="Lei Zhu" w:date="2017-09-03T07:17:00Z">
          <w:pPr>
            <w:pStyle w:val="a4"/>
            <w:numPr>
              <w:numId w:val="36"/>
            </w:numPr>
            <w:ind w:left="360" w:firstLineChars="0" w:hanging="360"/>
          </w:pPr>
        </w:pPrChange>
      </w:pPr>
      <w:ins w:id="12" w:author="Lei Zhu" w:date="2017-09-03T07:17:00Z">
        <w:r>
          <w:rPr>
            <w:rFonts w:hint="eastAsia"/>
          </w:rPr>
          <w:t>The popular Chinese movie</w:t>
        </w:r>
      </w:ins>
      <w:ins w:id="13" w:author="Lei Zhu" w:date="2017-09-03T07:21:00Z">
        <w:r w:rsidR="00CC39D9">
          <w:t xml:space="preserve"> “The Dream Factory” attracted</w:t>
        </w:r>
      </w:ins>
      <w:ins w:id="14" w:author="Lei Zhu" w:date="2017-09-03T07:24:00Z">
        <w:r w:rsidR="00CC39D9">
          <w:t xml:space="preserve"> many people because it showed people</w:t>
        </w:r>
      </w:ins>
      <w:ins w:id="15" w:author="Lei Zhu" w:date="2017-09-03T07:25:00Z">
        <w:r w:rsidR="00CC39D9">
          <w:t>’s</w:t>
        </w:r>
      </w:ins>
      <w:ins w:id="16" w:author="Lei Zhu" w:date="2017-09-03T07:24:00Z">
        <w:r w:rsidR="00CC39D9">
          <w:t xml:space="preserve"> common dream: pay to spend one day exactly as you wish</w:t>
        </w:r>
      </w:ins>
      <w:ins w:id="17" w:author="Lei Zhu" w:date="2017-09-03T07:25:00Z">
        <w:r w:rsidR="00CC39D9">
          <w:t>, which could never be realized in the real world.</w:t>
        </w:r>
      </w:ins>
      <w:ins w:id="18" w:author="Lei Zhu" w:date="2017-09-03T07:26:00Z">
        <w:r w:rsidR="00CC39D9">
          <w:t xml:space="preserve"> </w:t>
        </w:r>
      </w:ins>
    </w:p>
    <w:p w:rsidR="00CC39D9" w:rsidRPr="00CC39D9" w:rsidRDefault="00CC39D9" w:rsidP="000F7FD6">
      <w:pPr>
        <w:rPr>
          <w:ins w:id="19" w:author="Lei Zhu" w:date="2017-09-03T07:26:00Z"/>
          <w:rPrChange w:id="20" w:author="Lei Zhu" w:date="2017-09-03T07:26:00Z">
            <w:rPr>
              <w:ins w:id="21" w:author="Lei Zhu" w:date="2017-09-03T07:26:00Z"/>
            </w:rPr>
          </w:rPrChange>
        </w:rPr>
        <w:pPrChange w:id="22" w:author="Lei Zhu" w:date="2017-09-03T07:17:00Z">
          <w:pPr>
            <w:pStyle w:val="a4"/>
            <w:numPr>
              <w:numId w:val="36"/>
            </w:numPr>
            <w:ind w:left="360" w:firstLineChars="0" w:hanging="360"/>
          </w:pPr>
        </w:pPrChange>
      </w:pPr>
    </w:p>
    <w:p w:rsidR="00CC39D9" w:rsidDel="00CC39D9" w:rsidRDefault="00CC39D9" w:rsidP="000F7FD6">
      <w:pPr>
        <w:rPr>
          <w:del w:id="23" w:author="Lei Zhu" w:date="2017-09-03T07:26:00Z"/>
          <w:rFonts w:hint="eastAsia"/>
        </w:rPr>
        <w:pPrChange w:id="24" w:author="Lei Zhu" w:date="2017-09-03T07:17:00Z">
          <w:pPr>
            <w:pStyle w:val="a4"/>
            <w:numPr>
              <w:numId w:val="36"/>
            </w:numPr>
            <w:ind w:left="360" w:firstLineChars="0" w:hanging="360"/>
          </w:pPr>
        </w:pPrChange>
      </w:pPr>
      <w:ins w:id="25" w:author="Lei Zhu" w:date="2017-09-03T07:26:00Z">
        <w:r>
          <w:rPr>
            <w:rFonts w:hint="eastAsia"/>
          </w:rPr>
          <w:t>Although everyone has different ideas about what a perfect life is like, everyone</w:t>
        </w:r>
        <w:r>
          <w:t xml:space="preserve">’s common difficulty is real life is too difficult and everyone has too many worries. </w:t>
        </w:r>
      </w:ins>
      <w:bookmarkStart w:id="26" w:name="_GoBack"/>
      <w:bookmarkEnd w:id="26"/>
    </w:p>
    <w:p w:rsidR="00CA5BF6" w:rsidRPr="00CC39D9" w:rsidRDefault="00CA5BF6" w:rsidP="00CC39D9">
      <w:pPr>
        <w:rPr>
          <w:rPrChange w:id="27" w:author="Lei Zhu" w:date="2017-09-03T07:26:00Z">
            <w:rPr/>
          </w:rPrChange>
        </w:rPr>
        <w:pPrChange w:id="28" w:author="Lei Zhu" w:date="2017-09-03T07:26:00Z">
          <w:pPr>
            <w:jc w:val="left"/>
          </w:pPr>
        </w:pPrChange>
      </w:pPr>
    </w:p>
    <w:p w:rsidR="00DC1C10" w:rsidDel="00CC39D9" w:rsidRDefault="00DC1C10" w:rsidP="00DC1C10">
      <w:pPr>
        <w:jc w:val="left"/>
        <w:rPr>
          <w:del w:id="29" w:author="Lei Zhu" w:date="2017-09-03T07:25:00Z"/>
          <w:rFonts w:ascii="Calibri" w:eastAsia="宋体" w:hAnsi="Calibri" w:cs="Times New Roman"/>
        </w:rPr>
      </w:pPr>
      <w:del w:id="30" w:author="Lei Zhu" w:date="2017-09-03T07:25:00Z">
        <w:r w:rsidDel="00CC39D9">
          <w:rPr>
            <w:rFonts w:ascii="Calibri" w:eastAsia="宋体" w:hAnsi="Calibri" w:cs="Times New Roman"/>
          </w:rPr>
          <w:delText>冯小刚</w:delText>
        </w:r>
        <w:r w:rsidDel="00CC39D9">
          <w:rPr>
            <w:rFonts w:ascii="Calibri" w:eastAsia="宋体" w:hAnsi="Calibri" w:cs="Times New Roman" w:hint="eastAsia"/>
          </w:rPr>
          <w:delText>的</w:delText>
        </w:r>
        <w:r w:rsidDel="00CC39D9">
          <w:rPr>
            <w:rFonts w:ascii="Calibri" w:eastAsia="宋体" w:hAnsi="Calibri" w:cs="Times New Roman"/>
          </w:rPr>
          <w:delText>电影</w:delText>
        </w:r>
        <w:r w:rsidDel="00CC39D9">
          <w:rPr>
            <w:rFonts w:ascii="Calibri" w:eastAsia="宋体" w:hAnsi="Calibri" w:cs="Times New Roman" w:hint="eastAsia"/>
          </w:rPr>
          <w:delText>《</w:delText>
        </w:r>
        <w:r w:rsidDel="00CC39D9">
          <w:rPr>
            <w:rFonts w:ascii="Calibri" w:eastAsia="宋体" w:hAnsi="Calibri" w:cs="Times New Roman"/>
          </w:rPr>
          <w:delText>甲方乙方</w:delText>
        </w:r>
        <w:r w:rsidDel="00CC39D9">
          <w:rPr>
            <w:rFonts w:ascii="Calibri" w:eastAsia="宋体" w:hAnsi="Calibri" w:cs="Times New Roman" w:hint="eastAsia"/>
          </w:rPr>
          <w:delText>》</w:delText>
        </w:r>
        <w:r w:rsidDel="00CC39D9">
          <w:rPr>
            <w:rFonts w:ascii="Calibri" w:eastAsia="宋体" w:hAnsi="Calibri" w:cs="Times New Roman"/>
          </w:rPr>
          <w:delText>吸引了很多观众因为它展示了很多人的共同梦想</w:delText>
        </w:r>
        <w:r w:rsidDel="00CC39D9">
          <w:rPr>
            <w:rFonts w:ascii="Calibri" w:eastAsia="宋体" w:hAnsi="Calibri" w:cs="Times New Roman" w:hint="eastAsia"/>
          </w:rPr>
          <w:delText>：</w:delText>
        </w:r>
        <w:r w:rsidDel="00CC39D9">
          <w:rPr>
            <w:rFonts w:ascii="Calibri" w:eastAsia="宋体" w:hAnsi="Calibri" w:cs="Times New Roman"/>
          </w:rPr>
          <w:delText>花钱去过一天自己真正想过但是无法在现实生活</w:delText>
        </w:r>
        <w:r w:rsidDel="00CC39D9">
          <w:rPr>
            <w:rFonts w:ascii="Calibri" w:eastAsia="宋体" w:hAnsi="Calibri" w:cs="Times New Roman" w:hint="eastAsia"/>
          </w:rPr>
          <w:delText>中实现</w:delText>
        </w:r>
        <w:r w:rsidDel="00CC39D9">
          <w:rPr>
            <w:rFonts w:ascii="Calibri" w:eastAsia="宋体" w:hAnsi="Calibri" w:cs="Times New Roman"/>
          </w:rPr>
          <w:delText>的</w:delText>
        </w:r>
      </w:del>
      <w:del w:id="31" w:author="Lei Zhu" w:date="2017-06-17T21:38:00Z">
        <w:r w:rsidDel="00115BAF">
          <w:rPr>
            <w:rFonts w:ascii="Calibri" w:eastAsia="宋体" w:hAnsi="Calibri" w:cs="Times New Roman"/>
          </w:rPr>
          <w:delText>生活</w:delText>
        </w:r>
      </w:del>
      <w:del w:id="32" w:author="Lei Zhu" w:date="2017-09-03T07:25:00Z">
        <w:r w:rsidDel="00CC39D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33" w:author="Lei Zhu" w:date="2017-05-17T18:25:00Z">
        <w:r w:rsidDel="003C426F">
          <w:rPr>
            <w:rFonts w:ascii="Calibri" w:eastAsia="宋体" w:hAnsi="Calibri" w:cs="Times New Roman" w:hint="eastAsia"/>
          </w:rPr>
          <w:delText>具体</w:delText>
        </w:r>
      </w:del>
      <w:ins w:id="34" w:author="Lei Zhu" w:date="2017-06-17T21:38:00Z">
        <w:r w:rsidR="00115BAF">
          <w:rPr>
            <w:rFonts w:ascii="Calibri" w:eastAsia="宋体" w:hAnsi="Calibri" w:cs="Times New Roman" w:hint="eastAsia"/>
          </w:rPr>
          <w:t>内心渴望要过</w:t>
        </w:r>
      </w:ins>
      <w:del w:id="35"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36" w:author="Lei Zhu" w:date="2017-05-17T18:25:00Z">
        <w:r w:rsidR="003C426F">
          <w:rPr>
            <w:rFonts w:ascii="Calibri" w:eastAsia="宋体" w:hAnsi="Calibri" w:cs="Times New Roman" w:hint="eastAsia"/>
          </w:rPr>
          <w:t>并</w:t>
        </w:r>
      </w:ins>
      <w:ins w:id="37" w:author="Lei Zhu" w:date="2017-06-17T21:38:00Z">
        <w:r w:rsidR="00115BAF">
          <w:rPr>
            <w:rFonts w:ascii="Calibri" w:eastAsia="宋体" w:hAnsi="Calibri" w:cs="Times New Roman" w:hint="eastAsia"/>
          </w:rPr>
          <w:t>不完全</w:t>
        </w:r>
      </w:ins>
      <w:del w:id="38"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39"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40"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41" w:author="Lei Zhu" w:date="2017-05-17T18:25:00Z">
        <w:r w:rsidR="00DC5459">
          <w:rPr>
            <w:rFonts w:ascii="Calibri" w:eastAsia="宋体" w:hAnsi="Calibri" w:cs="Times New Roman" w:hint="eastAsia"/>
          </w:rPr>
          <w:t>都有太多的</w:t>
        </w:r>
      </w:ins>
      <w:ins w:id="42" w:author="Lei Zhu" w:date="2017-05-17T18:26:00Z">
        <w:r w:rsidR="00DC5459">
          <w:rPr>
            <w:rFonts w:ascii="Calibri" w:eastAsia="宋体" w:hAnsi="Calibri" w:cs="Times New Roman" w:hint="eastAsia"/>
          </w:rPr>
          <w:t>烦恼</w:t>
        </w:r>
      </w:ins>
      <w:del w:id="43"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44"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45"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46" w:author="Lei Zhu" w:date="2017-06-17T21:53:00Z">
        <w:r w:rsidR="00ED1860">
          <w:rPr>
            <w:rFonts w:ascii="Calibri" w:eastAsia="宋体" w:hAnsi="Calibri" w:cs="Times New Roman" w:hint="eastAsia"/>
          </w:rPr>
          <w:t>这中间有些</w:t>
        </w:r>
      </w:ins>
      <w:del w:id="47"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48"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49"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50" w:author="Lei Zhu" w:date="2017-06-17T21:55:00Z">
        <w:r w:rsidR="00ED1860">
          <w:rPr>
            <w:rFonts w:ascii="Calibri" w:eastAsia="宋体" w:hAnsi="Calibri" w:cs="Times New Roman" w:hint="eastAsia"/>
          </w:rPr>
          <w:t>，还有一些</w:t>
        </w:r>
      </w:ins>
      <w:del w:id="51"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52"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53" w:author="Lei Zhu" w:date="2017-06-17T21:55:00Z">
        <w:r w:rsidR="00ED1860">
          <w:rPr>
            <w:rFonts w:ascii="Calibri" w:eastAsia="宋体" w:hAnsi="Calibri" w:cs="Times New Roman" w:hint="eastAsia"/>
          </w:rPr>
          <w:t>所以</w:t>
        </w:r>
      </w:ins>
      <w:del w:id="54"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55" w:author="Lei Zhu" w:date="2017-06-17T21:56:00Z">
        <w:r w:rsidR="00ED1860">
          <w:rPr>
            <w:rFonts w:ascii="Calibri" w:eastAsia="宋体" w:hAnsi="Calibri" w:cs="Times New Roman" w:hint="eastAsia"/>
          </w:rPr>
          <w:t>伴侣</w:t>
        </w:r>
      </w:ins>
      <w:del w:id="56"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57"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58" w:author="Lei Zhu" w:date="2017-06-17T21:56:00Z">
        <w:r w:rsidR="00ED1860">
          <w:rPr>
            <w:rFonts w:ascii="Calibri" w:eastAsia="宋体" w:hAnsi="Calibri" w:cs="Times New Roman" w:hint="eastAsia"/>
          </w:rPr>
          <w:t>？</w:t>
        </w:r>
        <w:r w:rsidR="00ED1860" w:rsidRPr="00ED1860">
          <w:rPr>
            <w:rFonts w:hint="eastAsia"/>
            <w:rPrChange w:id="59"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60" w:author="Lei Zhu" w:date="2017-06-17T22:02:00Z">
        <w:r w:rsidR="0068486F">
          <w:rPr>
            <w:rFonts w:hint="eastAsia"/>
          </w:rPr>
          <w:t>的</w:t>
        </w:r>
      </w:ins>
      <w:ins w:id="61" w:author="Lei Zhu" w:date="2017-06-17T21:56:00Z">
        <w:r w:rsidR="00ED1860" w:rsidRPr="00ED1860">
          <w:rPr>
            <w:rFonts w:hint="eastAsia"/>
            <w:rPrChange w:id="62"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63" w:author="Lei Zhu" w:date="2017-06-17T21:57:00Z">
              <w:rPr>
                <w:rFonts w:hint="eastAsia"/>
                <w:highlight w:val="yellow"/>
              </w:rPr>
            </w:rPrChange>
          </w:rPr>
          <w:t>能让自己从“高压锅式”的忙碌状态中</w:t>
        </w:r>
      </w:ins>
      <w:del w:id="64" w:author="Lei Zhu" w:date="2017-06-17T21:56:00Z">
        <w:r w:rsidR="00727972" w:rsidRPr="00ED1860" w:rsidDel="00ED1860">
          <w:rPr>
            <w:rFonts w:ascii="Calibri" w:eastAsia="宋体" w:hAnsi="Calibri" w:cs="Times New Roman" w:hint="eastAsia"/>
          </w:rPr>
          <w:delText>教育好孩子？</w:delText>
        </w:r>
      </w:del>
      <w:del w:id="65"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66"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67" w:author="Lei Zhu" w:date="2017-06-17T21:57:00Z">
        <w:r w:rsidR="00ED1860">
          <w:rPr>
            <w:rFonts w:hint="eastAsia"/>
          </w:rPr>
          <w:t>那么</w:t>
        </w:r>
      </w:ins>
      <w:r w:rsidR="00F75B55">
        <w:rPr>
          <w:rFonts w:hint="eastAsia"/>
        </w:rPr>
        <w:t>大家的生活到底有没有变得更加的幸福</w:t>
      </w:r>
      <w:ins w:id="68"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69" w:author="Lei Zhu" w:date="2017-06-17T22:06:00Z">
        <w:r w:rsidR="0068486F">
          <w:rPr>
            <w:rFonts w:hint="eastAsia"/>
          </w:rPr>
          <w:t>他的</w:t>
        </w:r>
      </w:ins>
      <w:ins w:id="70" w:author="Lei Zhu" w:date="2017-06-17T22:07:00Z">
        <w:r w:rsidR="0068486F">
          <w:rPr>
            <w:rFonts w:hint="eastAsia"/>
          </w:rPr>
          <w:t>2014</w:t>
        </w:r>
        <w:r w:rsidR="0068486F">
          <w:rPr>
            <w:rFonts w:hint="eastAsia"/>
          </w:rPr>
          <w:t>年</w:t>
        </w:r>
      </w:ins>
      <w:ins w:id="71"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72" w:author="Lei Zhu" w:date="2017-06-17T22:34:00Z">
        <w:r w:rsidR="00D17EDF">
          <w:rPr>
            <w:rFonts w:hint="eastAsia"/>
          </w:rPr>
          <w:t>原始</w:t>
        </w:r>
      </w:ins>
      <w:r w:rsidR="0047655C">
        <w:rPr>
          <w:rFonts w:hint="eastAsia"/>
        </w:rPr>
        <w:t>猎人。</w:t>
      </w:r>
      <w:ins w:id="73" w:author="Lei Zhu" w:date="2017-06-17T22:01:00Z">
        <w:r w:rsidR="0068486F">
          <w:rPr>
            <w:rFonts w:hint="eastAsia"/>
          </w:rPr>
          <w:t xml:space="preserve"> </w:t>
        </w:r>
      </w:ins>
      <w:ins w:id="74"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75" w:author="Lei Zhu" w:date="2017-06-17T21:58:00Z">
        <w:r w:rsidR="00ED1860">
          <w:rPr>
            <w:rFonts w:hint="eastAsia"/>
          </w:rPr>
          <w:t>持</w:t>
        </w:r>
      </w:ins>
      <w:r>
        <w:rPr>
          <w:rFonts w:hint="eastAsia"/>
        </w:rPr>
        <w:t>比较悲观</w:t>
      </w:r>
      <w:ins w:id="76" w:author="Lei Zhu" w:date="2017-06-17T21:58:00Z">
        <w:r w:rsidR="00ED1860">
          <w:rPr>
            <w:rFonts w:hint="eastAsia"/>
          </w:rPr>
          <w:t>的态度</w:t>
        </w:r>
      </w:ins>
      <w:r>
        <w:rPr>
          <w:rFonts w:hint="eastAsia"/>
        </w:rPr>
        <w:t>。</w:t>
      </w:r>
      <w:r>
        <w:rPr>
          <w:rFonts w:hint="eastAsia"/>
        </w:rPr>
        <w:t xml:space="preserve"> </w:t>
      </w:r>
      <w:ins w:id="77" w:author="Lei Zhu" w:date="2017-06-17T21:58:00Z">
        <w:r w:rsidR="00ED1860">
          <w:rPr>
            <w:rFonts w:hint="eastAsia"/>
          </w:rPr>
          <w:t>那么</w:t>
        </w:r>
      </w:ins>
      <w:r>
        <w:rPr>
          <w:rFonts w:hint="eastAsia"/>
        </w:rPr>
        <w:t>我们该如何来解决这些社会问题</w:t>
      </w:r>
      <w:ins w:id="78" w:author="Lei Zhu" w:date="2017-06-17T21:58:00Z">
        <w:r w:rsidR="00ED1860">
          <w:rPr>
            <w:rFonts w:hint="eastAsia"/>
          </w:rPr>
          <w:t>从而</w:t>
        </w:r>
      </w:ins>
      <w:r>
        <w:rPr>
          <w:rFonts w:hint="eastAsia"/>
        </w:rPr>
        <w:t>让全世界的人都过得更加幸福</w:t>
      </w:r>
      <w:ins w:id="79"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80" w:author="Lei Zhu" w:date="2017-07-04T20:10:00Z"/>
        </w:rPr>
      </w:pPr>
    </w:p>
    <w:p w:rsidR="00FE7322" w:rsidRDefault="00FE7322" w:rsidP="00DC1C10">
      <w:pPr>
        <w:jc w:val="left"/>
      </w:pPr>
    </w:p>
    <w:p w:rsidR="00181461" w:rsidRDefault="00181461" w:rsidP="00181461">
      <w:pPr>
        <w:jc w:val="left"/>
        <w:rPr>
          <w:ins w:id="81" w:author="Lei Zhu" w:date="2017-06-17T22:21:00Z"/>
        </w:rPr>
      </w:pPr>
      <w:ins w:id="82" w:author="Lei Zhu" w:date="2017-06-17T22:21:00Z">
        <w:r w:rsidRPr="00181461">
          <w:rPr>
            <w:rFonts w:hint="eastAsia"/>
          </w:rPr>
          <w:t>更宏观一点</w:t>
        </w:r>
        <w:r w:rsidRPr="00181461">
          <w:rPr>
            <w:rFonts w:hint="eastAsia"/>
            <w:rPrChange w:id="83" w:author="Lei Zhu" w:date="2017-06-17T22:22:00Z">
              <w:rPr>
                <w:rFonts w:hint="eastAsia"/>
                <w:highlight w:val="yellow"/>
              </w:rPr>
            </w:rPrChange>
          </w:rPr>
          <w:t>来</w:t>
        </w:r>
        <w:r w:rsidRPr="00181461">
          <w:rPr>
            <w:rFonts w:hint="eastAsia"/>
          </w:rPr>
          <w:t>看，当今世界</w:t>
        </w:r>
        <w:r w:rsidRPr="00181461">
          <w:rPr>
            <w:rFonts w:hint="eastAsia"/>
            <w:rPrChange w:id="84" w:author="Lei Zhu" w:date="2017-06-17T22:22:00Z">
              <w:rPr>
                <w:rFonts w:hint="eastAsia"/>
                <w:highlight w:val="yellow"/>
              </w:rPr>
            </w:rPrChange>
          </w:rPr>
          <w:t>正</w:t>
        </w:r>
        <w:r w:rsidRPr="00181461">
          <w:rPr>
            <w:rFonts w:hint="eastAsia"/>
          </w:rPr>
          <w:t>面临</w:t>
        </w:r>
        <w:r w:rsidRPr="00181461">
          <w:rPr>
            <w:rFonts w:hint="eastAsia"/>
            <w:rPrChange w:id="85" w:author="Lei Zhu" w:date="2017-06-17T22:22:00Z">
              <w:rPr>
                <w:rFonts w:hint="eastAsia"/>
                <w:highlight w:val="yellow"/>
              </w:rPr>
            </w:rPrChange>
          </w:rPr>
          <w:t>很</w:t>
        </w:r>
        <w:r w:rsidRPr="00181461">
          <w:rPr>
            <w:rFonts w:hint="eastAsia"/>
          </w:rPr>
          <w:t>多问题：</w:t>
        </w:r>
        <w:r w:rsidRPr="00181461">
          <w:rPr>
            <w:rFonts w:hint="eastAsia"/>
            <w:rPrChange w:id="86" w:author="Lei Zhu" w:date="2017-06-17T22:22:00Z">
              <w:rPr>
                <w:rFonts w:hint="eastAsia"/>
                <w:highlight w:val="yellow"/>
              </w:rPr>
            </w:rPrChange>
          </w:rPr>
          <w:t>有经济危机、环境危机、能源危机、粮食危机、气候危机等等</w:t>
        </w:r>
        <w:r w:rsidRPr="00181461">
          <w:rPr>
            <w:rFonts w:hint="eastAsia"/>
          </w:rPr>
          <w:t>。</w:t>
        </w:r>
      </w:ins>
      <w:ins w:id="87" w:author="Lei Zhu" w:date="2017-07-10T19:42:00Z">
        <w:r w:rsidR="00034B8B">
          <w:rPr>
            <w:rFonts w:hint="eastAsia"/>
          </w:rPr>
          <w:t xml:space="preserve"> </w:t>
        </w:r>
      </w:ins>
      <w:ins w:id="88" w:author="Lei Zhu" w:date="2017-06-17T22:21:00Z">
        <w:r w:rsidRPr="00181461">
          <w:rPr>
            <w:rFonts w:hint="eastAsia"/>
            <w:rPrChange w:id="89" w:author="Lei Zhu" w:date="2017-06-17T22:22:00Z">
              <w:rPr>
                <w:rFonts w:hint="eastAsia"/>
                <w:highlight w:val="yellow"/>
              </w:rPr>
            </w:rPrChange>
          </w:rPr>
          <w:t>我们看到</w:t>
        </w:r>
        <w:r w:rsidRPr="00181461">
          <w:rPr>
            <w:rFonts w:hint="eastAsia"/>
          </w:rPr>
          <w:t>非洲的</w:t>
        </w:r>
        <w:r w:rsidRPr="00181461">
          <w:rPr>
            <w:rFonts w:hint="eastAsia"/>
            <w:rPrChange w:id="90" w:author="Lei Zhu" w:date="2017-06-17T22:22:00Z">
              <w:rPr>
                <w:rFonts w:hint="eastAsia"/>
                <w:highlight w:val="yellow"/>
              </w:rPr>
            </w:rPrChange>
          </w:rPr>
          <w:t>人民在</w:t>
        </w:r>
        <w:r w:rsidRPr="00181461">
          <w:rPr>
            <w:rFonts w:hint="eastAsia"/>
          </w:rPr>
          <w:t>饥荒</w:t>
        </w:r>
        <w:r w:rsidRPr="00181461">
          <w:rPr>
            <w:rFonts w:hint="eastAsia"/>
            <w:rPrChange w:id="91" w:author="Lei Zhu" w:date="2017-06-17T22:22:00Z">
              <w:rPr>
                <w:rFonts w:hint="eastAsia"/>
                <w:highlight w:val="yellow"/>
              </w:rPr>
            </w:rPrChange>
          </w:rPr>
          <w:t>中挣扎</w:t>
        </w:r>
        <w:r w:rsidRPr="00181461">
          <w:rPr>
            <w:rFonts w:hint="eastAsia"/>
          </w:rPr>
          <w:t>；</w:t>
        </w:r>
        <w:r w:rsidRPr="00181461">
          <w:rPr>
            <w:rFonts w:hint="eastAsia"/>
            <w:rPrChange w:id="92" w:author="Lei Zhu" w:date="2017-06-17T22:22:00Z">
              <w:rPr>
                <w:rFonts w:hint="eastAsia"/>
                <w:highlight w:val="yellow"/>
              </w:rPr>
            </w:rPrChange>
          </w:rPr>
          <w:t>我们看</w:t>
        </w:r>
        <w:r w:rsidRPr="00181461">
          <w:rPr>
            <w:rFonts w:hint="eastAsia"/>
          </w:rPr>
          <w:t>到中东</w:t>
        </w:r>
        <w:r w:rsidRPr="00181461">
          <w:rPr>
            <w:rFonts w:hint="eastAsia"/>
            <w:rPrChange w:id="93" w:author="Lei Zhu" w:date="2017-06-17T22:22:00Z">
              <w:rPr>
                <w:rFonts w:hint="eastAsia"/>
                <w:highlight w:val="yellow"/>
              </w:rPr>
            </w:rPrChange>
          </w:rPr>
          <w:t>存在</w:t>
        </w:r>
        <w:r w:rsidRPr="00181461">
          <w:rPr>
            <w:rFonts w:hint="eastAsia"/>
          </w:rPr>
          <w:t>的长期不稳定政治；</w:t>
        </w:r>
        <w:r w:rsidRPr="00181461">
          <w:rPr>
            <w:rFonts w:hint="eastAsia"/>
            <w:rPrChange w:id="94" w:author="Lei Zhu" w:date="2017-06-17T22:22:00Z">
              <w:rPr>
                <w:rFonts w:hint="eastAsia"/>
                <w:highlight w:val="yellow"/>
              </w:rPr>
            </w:rPrChange>
          </w:rPr>
          <w:t>我们也看到</w:t>
        </w:r>
        <w:r w:rsidRPr="00181461">
          <w:rPr>
            <w:rFonts w:hint="eastAsia"/>
          </w:rPr>
          <w:t>今天的中国</w:t>
        </w:r>
        <w:r w:rsidRPr="00181461">
          <w:rPr>
            <w:rFonts w:hint="eastAsia"/>
            <w:rPrChange w:id="95"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96" w:author="Lei Zhu" w:date="2017-06-17T22:22:00Z">
              <w:rPr>
                <w:rFonts w:hint="eastAsia"/>
                <w:highlight w:val="yellow"/>
              </w:rPr>
            </w:rPrChange>
          </w:rPr>
          <w:t>中国的</w:t>
        </w:r>
        <w:r w:rsidRPr="00181461">
          <w:rPr>
            <w:rFonts w:hint="eastAsia"/>
          </w:rPr>
          <w:t>白领在各种压力</w:t>
        </w:r>
        <w:r w:rsidRPr="00181461">
          <w:rPr>
            <w:rFonts w:hint="eastAsia"/>
            <w:rPrChange w:id="97" w:author="Lei Zhu" w:date="2017-06-17T22:22:00Z">
              <w:rPr>
                <w:rFonts w:hint="eastAsia"/>
                <w:highlight w:val="yellow"/>
              </w:rPr>
            </w:rPrChange>
          </w:rPr>
          <w:t>下</w:t>
        </w:r>
        <w:r w:rsidRPr="00181461">
          <w:rPr>
            <w:rFonts w:hint="eastAsia"/>
          </w:rPr>
          <w:t>的紧张生活，</w:t>
        </w:r>
        <w:r w:rsidRPr="00181461">
          <w:rPr>
            <w:rFonts w:hint="eastAsia"/>
            <w:rPrChange w:id="98"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99" w:author="Lei Zhu" w:date="2017-06-17T22:22:00Z">
              <w:rPr>
                <w:rFonts w:hint="eastAsia"/>
                <w:highlight w:val="yellow"/>
              </w:rPr>
            </w:rPrChange>
          </w:rPr>
          <w:t>大家有</w:t>
        </w:r>
        <w:r>
          <w:rPr>
            <w:rFonts w:hint="eastAsia"/>
          </w:rPr>
          <w:t>目共睹的大问题。</w:t>
        </w:r>
        <w:r w:rsidRPr="00181461">
          <w:rPr>
            <w:rFonts w:hint="eastAsia"/>
            <w:rPrChange w:id="100"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101"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102" w:author="Lei Zhu" w:date="2017-07-10T19:36:00Z"/>
          <w:rFonts w:ascii="Calibri" w:eastAsia="宋体" w:hAnsi="Calibri" w:cs="Times New Roman"/>
        </w:rPr>
      </w:pPr>
      <w:del w:id="103"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104"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105"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106" w:author="Lei Zhu" w:date="2017-06-17T22:16:00Z"/>
          <w:rFonts w:ascii="Calibri" w:eastAsia="宋体" w:hAnsi="Calibri" w:cs="Times New Roman"/>
        </w:rPr>
      </w:pPr>
      <w:r>
        <w:rPr>
          <w:rFonts w:ascii="Calibri" w:eastAsia="宋体" w:hAnsi="Calibri" w:cs="Times New Roman" w:hint="eastAsia"/>
        </w:rPr>
        <w:t>如果我们能够打造一个将来的社会</w:t>
      </w:r>
      <w:ins w:id="107"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108" w:author="Lei Zhu" w:date="2017-06-17T22:03:00Z">
        <w:r w:rsidR="0068486F">
          <w:rPr>
            <w:rFonts w:ascii="Calibri" w:eastAsia="宋体" w:hAnsi="Calibri" w:cs="Times New Roman" w:hint="eastAsia"/>
          </w:rPr>
          <w:t>像</w:t>
        </w:r>
      </w:ins>
      <w:del w:id="109"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110" w:author="Lei Zhu" w:date="2017-06-17T22:03:00Z">
        <w:r w:rsidR="0068486F">
          <w:rPr>
            <w:rFonts w:ascii="Calibri" w:eastAsia="宋体" w:hAnsi="Calibri" w:cs="Times New Roman" w:hint="eastAsia"/>
          </w:rPr>
          <w:t>展示的那</w:t>
        </w:r>
      </w:ins>
      <w:del w:id="111"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112"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113"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114"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115"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116"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117" w:author="Lei Zhu" w:date="2017-06-17T22:16:00Z"/>
          <w:rFonts w:ascii="Calibri" w:eastAsia="宋体" w:hAnsi="Calibri" w:cs="Times New Roman"/>
        </w:rPr>
      </w:pPr>
      <w:r>
        <w:rPr>
          <w:rFonts w:ascii="Calibri" w:eastAsia="宋体" w:hAnsi="Calibri" w:cs="Times New Roman" w:hint="eastAsia"/>
        </w:rPr>
        <w:t xml:space="preserve"> </w:t>
      </w:r>
      <w:del w:id="118"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119"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120" w:author="Lei Zhu" w:date="2017-06-17T21:59:00Z">
        <w:r>
          <w:rPr>
            <w:rFonts w:ascii="Calibri" w:eastAsia="宋体" w:hAnsi="Calibri" w:cs="Times New Roman" w:hint="eastAsia"/>
          </w:rPr>
          <w:t>努力着</w:t>
        </w:r>
      </w:ins>
      <w:del w:id="121"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122"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123" w:author="Lei Zhu" w:date="2017-06-17T22:00:00Z">
        <w:r w:rsidR="0068486F">
          <w:rPr>
            <w:rFonts w:ascii="Calibri" w:eastAsia="宋体" w:hAnsi="Calibri" w:cs="Times New Roman" w:hint="eastAsia"/>
          </w:rPr>
          <w:t>飞速</w:t>
        </w:r>
      </w:ins>
      <w:del w:id="124"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125" w:author="Lei Zhu" w:date="2017-06-17T22:00:00Z">
        <w:r w:rsidR="0068486F">
          <w:rPr>
            <w:rFonts w:ascii="Calibri" w:eastAsia="宋体" w:hAnsi="Calibri" w:cs="Times New Roman" w:hint="eastAsia"/>
          </w:rPr>
          <w:lastRenderedPageBreak/>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126" w:author="Lei Zhu" w:date="2017-06-17T22:00:00Z">
        <w:r w:rsidR="0068486F" w:rsidRPr="0068486F">
          <w:rPr>
            <w:rFonts w:hint="eastAsia"/>
            <w:rPrChange w:id="127"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28" w:author="Lei Zhu" w:date="2017-06-17T22:29:00Z"/>
        </w:rPr>
      </w:pPr>
    </w:p>
    <w:p w:rsidR="00181461" w:rsidRDefault="005D0E0A" w:rsidP="005D0E0A">
      <w:pPr>
        <w:rPr>
          <w:ins w:id="129" w:author="Lei Zhu" w:date="2017-06-17T22:27:00Z"/>
        </w:rPr>
      </w:pPr>
      <w:del w:id="130"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31" w:author="Lei Zhu" w:date="2017-06-17T22:27:00Z"/>
        </w:rPr>
      </w:pPr>
      <w:ins w:id="132" w:author="Lei Zhu" w:date="2017-06-17T22:27:00Z">
        <w:r w:rsidRPr="00181461">
          <w:rPr>
            <w:rFonts w:hint="eastAsia"/>
          </w:rPr>
          <w:t>展望</w:t>
        </w:r>
        <w:r w:rsidRPr="00181461">
          <w:rPr>
            <w:rFonts w:hint="eastAsia"/>
            <w:rPrChange w:id="133"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34" w:author="Lei Zhu" w:date="2017-06-17T22:29:00Z">
              <w:rPr>
                <w:rFonts w:hint="eastAsia"/>
                <w:highlight w:val="yellow"/>
              </w:rPr>
            </w:rPrChange>
          </w:rPr>
          <w:t>再</w:t>
        </w:r>
        <w:r w:rsidRPr="00181461">
          <w:rPr>
            <w:rFonts w:hint="eastAsia"/>
          </w:rPr>
          <w:t>到对二十一世纪的向往；</w:t>
        </w:r>
        <w:r w:rsidRPr="00181461">
          <w:rPr>
            <w:rFonts w:hint="eastAsia"/>
            <w:rPrChange w:id="135" w:author="Lei Zhu" w:date="2017-06-17T22:29:00Z">
              <w:rPr>
                <w:rFonts w:hint="eastAsia"/>
                <w:highlight w:val="yellow"/>
              </w:rPr>
            </w:rPrChange>
          </w:rPr>
          <w:t>而到今天</w:t>
        </w:r>
        <w:r w:rsidRPr="00181461">
          <w:rPr>
            <w:rFonts w:hint="eastAsia"/>
          </w:rPr>
          <w:t>，</w:t>
        </w:r>
        <w:r w:rsidRPr="00181461">
          <w:rPr>
            <w:rFonts w:hint="eastAsia"/>
            <w:rPrChange w:id="136"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37" w:author="Lei Zhu" w:date="2017-06-17T22:29:00Z">
              <w:rPr>
                <w:rFonts w:hint="eastAsia"/>
                <w:highlight w:val="yellow"/>
              </w:rPr>
            </w:rPrChange>
          </w:rPr>
          <w:t>更多的</w:t>
        </w:r>
        <w:r w:rsidRPr="00181461">
          <w:rPr>
            <w:rFonts w:hint="eastAsia"/>
          </w:rPr>
          <w:t>是充满</w:t>
        </w:r>
        <w:r w:rsidRPr="00181461">
          <w:rPr>
            <w:rFonts w:hint="eastAsia"/>
            <w:rPrChange w:id="138"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39" w:author="Lei Zhu" w:date="2017-06-17T22:27:00Z"/>
        </w:rPr>
      </w:pPr>
    </w:p>
    <w:p w:rsidR="00181461" w:rsidRDefault="00181461" w:rsidP="00181461">
      <w:pPr>
        <w:rPr>
          <w:ins w:id="140" w:author="Lei Zhu" w:date="2017-06-17T22:27:00Z"/>
        </w:rPr>
      </w:pPr>
      <w:ins w:id="141" w:author="Lei Zhu" w:date="2017-06-17T22:27:00Z">
        <w:r w:rsidRPr="00181461">
          <w:rPr>
            <w:rFonts w:hint="eastAsia"/>
            <w:rPrChange w:id="142" w:author="Lei Zhu" w:date="2017-06-17T22:29:00Z">
              <w:rPr>
                <w:rFonts w:hint="eastAsia"/>
                <w:highlight w:val="yellow"/>
              </w:rPr>
            </w:rPrChange>
          </w:rPr>
          <w:t>从</w:t>
        </w:r>
        <w:r w:rsidRPr="00181461">
          <w:rPr>
            <w:rFonts w:hint="eastAsia"/>
          </w:rPr>
          <w:t>个人层面</w:t>
        </w:r>
        <w:r w:rsidRPr="00181461">
          <w:rPr>
            <w:rFonts w:hint="eastAsia"/>
            <w:rPrChange w:id="143" w:author="Lei Zhu" w:date="2017-06-17T22:29:00Z">
              <w:rPr>
                <w:rFonts w:hint="eastAsia"/>
                <w:highlight w:val="yellow"/>
              </w:rPr>
            </w:rPrChange>
          </w:rPr>
          <w:t>上来说</w:t>
        </w:r>
        <w:r w:rsidRPr="00181461">
          <w:rPr>
            <w:rFonts w:hint="eastAsia"/>
          </w:rPr>
          <w:t>，全球</w:t>
        </w:r>
        <w:r w:rsidRPr="00181461">
          <w:rPr>
            <w:rFonts w:hint="eastAsia"/>
            <w:rPrChange w:id="144" w:author="Lei Zhu" w:date="2017-06-17T22:29:00Z">
              <w:rPr>
                <w:rFonts w:hint="eastAsia"/>
                <w:highlight w:val="yellow"/>
              </w:rPr>
            </w:rPrChange>
          </w:rPr>
          <w:t>有</w:t>
        </w:r>
        <w:r w:rsidRPr="00181461">
          <w:rPr>
            <w:rFonts w:hint="eastAsia"/>
          </w:rPr>
          <w:t>很多人</w:t>
        </w:r>
        <w:r w:rsidRPr="00181461">
          <w:rPr>
            <w:rFonts w:hint="eastAsia"/>
            <w:rPrChange w:id="145" w:author="Lei Zhu" w:date="2017-06-17T22:29:00Z">
              <w:rPr>
                <w:rFonts w:hint="eastAsia"/>
                <w:highlight w:val="yellow"/>
              </w:rPr>
            </w:rPrChange>
          </w:rPr>
          <w:t>现在正</w:t>
        </w:r>
        <w:r w:rsidRPr="00181461">
          <w:rPr>
            <w:rFonts w:hint="eastAsia"/>
          </w:rPr>
          <w:t>越来越多</w:t>
        </w:r>
        <w:r w:rsidRPr="00181461">
          <w:rPr>
            <w:rFonts w:hint="eastAsia"/>
            <w:rPrChange w:id="146" w:author="Lei Zhu" w:date="2017-06-17T22:29:00Z">
              <w:rPr>
                <w:rFonts w:hint="eastAsia"/>
                <w:highlight w:val="yellow"/>
              </w:rPr>
            </w:rPrChange>
          </w:rPr>
          <w:t>地</w:t>
        </w:r>
        <w:r w:rsidRPr="00181461">
          <w:rPr>
            <w:rFonts w:hint="eastAsia"/>
          </w:rPr>
          <w:t>感</w:t>
        </w:r>
        <w:r w:rsidRPr="00181461">
          <w:rPr>
            <w:rFonts w:hint="eastAsia"/>
            <w:rPrChange w:id="147" w:author="Lei Zhu" w:date="2017-06-17T22:29:00Z">
              <w:rPr>
                <w:rFonts w:hint="eastAsia"/>
                <w:highlight w:val="yellow"/>
              </w:rPr>
            </w:rPrChange>
          </w:rPr>
          <w:t>受</w:t>
        </w:r>
        <w:r w:rsidRPr="00181461">
          <w:rPr>
            <w:rFonts w:hint="eastAsia"/>
          </w:rPr>
          <w:t>到生活</w:t>
        </w:r>
        <w:r w:rsidRPr="00181461">
          <w:rPr>
            <w:rFonts w:hint="eastAsia"/>
            <w:rPrChange w:id="148" w:author="Lei Zhu" w:date="2017-06-17T22:29:00Z">
              <w:rPr>
                <w:rFonts w:hint="eastAsia"/>
                <w:highlight w:val="yellow"/>
              </w:rPr>
            </w:rPrChange>
          </w:rPr>
          <w:t>中</w:t>
        </w:r>
        <w:r w:rsidRPr="00181461">
          <w:rPr>
            <w:rFonts w:hint="eastAsia"/>
          </w:rPr>
          <w:t>的各种烦恼，</w:t>
        </w:r>
        <w:r w:rsidRPr="00181461">
          <w:rPr>
            <w:rFonts w:hint="eastAsia"/>
            <w:rPrChange w:id="149"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50"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51" w:author="Lei Zhu" w:date="2017-06-17T22:29:00Z"/>
        </w:rPr>
      </w:pPr>
    </w:p>
    <w:p w:rsidR="005D0E0A" w:rsidDel="00181461" w:rsidRDefault="005D0E0A" w:rsidP="005D0E0A">
      <w:pPr>
        <w:rPr>
          <w:del w:id="152" w:author="Lei Zhu" w:date="2017-06-17T22:29:00Z"/>
        </w:rPr>
      </w:pPr>
    </w:p>
    <w:p w:rsidR="005D0E0A" w:rsidDel="00181461" w:rsidRDefault="005D0E0A" w:rsidP="005D0E0A">
      <w:pPr>
        <w:rPr>
          <w:del w:id="153" w:author="Lei Zhu" w:date="2017-06-17T22:29:00Z"/>
        </w:rPr>
      </w:pPr>
      <w:del w:id="154"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55" w:author="Lei Zhu" w:date="2017-05-21T22:06:00Z">
        <w:r w:rsidR="00F46656">
          <w:rPr>
            <w:rFonts w:hint="eastAsia"/>
          </w:rPr>
          <w:t>有</w:t>
        </w:r>
      </w:ins>
      <w:del w:id="156"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57" w:author="Lei Zhu" w:date="2017-06-17T22:31:00Z"/>
        </w:rPr>
      </w:pPr>
      <w:r>
        <w:t xml:space="preserve">1.3  </w:t>
      </w:r>
      <w:r>
        <w:rPr>
          <w:rFonts w:hint="eastAsia"/>
        </w:rPr>
        <w:t>常见的具体例子</w:t>
      </w:r>
    </w:p>
    <w:p w:rsidR="00D17EDF" w:rsidRDefault="00D17EDF" w:rsidP="00D17EDF">
      <w:pPr>
        <w:jc w:val="left"/>
        <w:rPr>
          <w:ins w:id="158" w:author="Lei Zhu" w:date="2017-06-17T22:31:00Z"/>
        </w:rPr>
      </w:pPr>
    </w:p>
    <w:p w:rsidR="00D17EDF" w:rsidRDefault="00D17EDF" w:rsidP="00D17EDF">
      <w:pPr>
        <w:jc w:val="left"/>
        <w:rPr>
          <w:ins w:id="159" w:author="Lei Zhu" w:date="2017-06-17T22:31:00Z"/>
        </w:rPr>
      </w:pPr>
    </w:p>
    <w:p w:rsidR="00D17EDF" w:rsidRDefault="00D17EDF" w:rsidP="00D17EDF">
      <w:pPr>
        <w:jc w:val="left"/>
        <w:rPr>
          <w:ins w:id="160" w:author="Lei Zhu" w:date="2017-06-17T22:31:00Z"/>
        </w:rPr>
      </w:pPr>
      <w:ins w:id="161" w:author="Lei Zhu" w:date="2017-06-17T22:31:00Z">
        <w:r>
          <w:rPr>
            <w:rFonts w:hint="eastAsia"/>
          </w:rPr>
          <w:t>我们每个人观察我们自己和身边人的生活就能看到很多类似于以下列举的例子。</w:t>
        </w:r>
      </w:ins>
    </w:p>
    <w:p w:rsidR="00D17EDF" w:rsidRDefault="00D17EDF" w:rsidP="00D17EDF">
      <w:pPr>
        <w:jc w:val="left"/>
        <w:rPr>
          <w:ins w:id="162" w:author="Lei Zhu" w:date="2017-06-17T22:31:00Z"/>
        </w:rPr>
      </w:pPr>
    </w:p>
    <w:p w:rsidR="00D17EDF" w:rsidRPr="008D0BD4" w:rsidRDefault="00D17EDF" w:rsidP="00D17EDF">
      <w:pPr>
        <w:jc w:val="left"/>
        <w:rPr>
          <w:ins w:id="163" w:author="Lei Zhu" w:date="2017-06-17T22:31:00Z"/>
          <w:shd w:val="pct15" w:color="auto" w:fill="FFFFFF"/>
        </w:rPr>
      </w:pPr>
      <w:ins w:id="164"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65" w:author="Lei Zhu" w:date="2017-06-17T22:31:00Z"/>
          <w:shd w:val="pct15" w:color="auto" w:fill="FFFFFF"/>
        </w:rPr>
      </w:pPr>
      <w:ins w:id="16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67" w:author="Lei Zhu" w:date="2017-06-17T22:31:00Z"/>
          <w:shd w:val="pct15" w:color="auto" w:fill="FFFFFF"/>
        </w:rPr>
      </w:pPr>
      <w:ins w:id="16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69" w:author="Lei Zhu" w:date="2017-06-17T22:31:00Z"/>
          <w:shd w:val="pct15" w:color="auto" w:fill="FFFFFF"/>
        </w:rPr>
      </w:pPr>
      <w:ins w:id="17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71" w:author="Lei Zhu" w:date="2017-06-17T22:31:00Z"/>
          <w:shd w:val="pct15" w:color="auto" w:fill="FFFFFF"/>
        </w:rPr>
      </w:pPr>
      <w:ins w:id="17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73" w:author="Lei Zhu" w:date="2017-06-17T22:31:00Z"/>
          <w:shd w:val="pct15" w:color="auto" w:fill="FFFFFF"/>
        </w:rPr>
      </w:pPr>
      <w:ins w:id="174"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75" w:author="Lei Zhu" w:date="2017-06-17T22:31:00Z"/>
          <w:shd w:val="pct15" w:color="auto" w:fill="FFFFFF"/>
        </w:rPr>
      </w:pPr>
      <w:ins w:id="176"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77" w:author="Lei Zhu" w:date="2017-06-17T22:31:00Z"/>
          <w:shd w:val="pct15" w:color="auto" w:fill="FFFFFF"/>
        </w:rPr>
      </w:pPr>
      <w:ins w:id="178"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w:t>
        </w:r>
        <w:proofErr w:type="gramStart"/>
        <w:r w:rsidRPr="008D0BD4">
          <w:rPr>
            <w:rFonts w:hint="eastAsia"/>
            <w:shd w:val="pct15" w:color="auto" w:fill="FFFFFF"/>
          </w:rPr>
          <w:t>催客户</w:t>
        </w:r>
        <w:proofErr w:type="gramEnd"/>
        <w:r w:rsidRPr="008D0BD4">
          <w:rPr>
            <w:rFonts w:hint="eastAsia"/>
            <w:shd w:val="pct15" w:color="auto" w:fill="FFFFFF"/>
          </w:rPr>
          <w:t>的回款，客户也是做着不容易的生意，为了应酬而喝多</w:t>
        </w:r>
      </w:ins>
    </w:p>
    <w:p w:rsidR="00D17EDF" w:rsidRPr="008D0BD4" w:rsidRDefault="00D17EDF" w:rsidP="00D17EDF">
      <w:pPr>
        <w:jc w:val="left"/>
        <w:rPr>
          <w:ins w:id="179" w:author="Lei Zhu" w:date="2017-06-17T22:31:00Z"/>
          <w:shd w:val="pct15" w:color="auto" w:fill="FFFFFF"/>
        </w:rPr>
      </w:pPr>
      <w:ins w:id="180"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81" w:author="Lei Zhu" w:date="2017-06-17T22:31:00Z"/>
          <w:shd w:val="pct15" w:color="auto" w:fill="FFFFFF"/>
        </w:rPr>
      </w:pPr>
      <w:ins w:id="182"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83" w:author="Lei Zhu" w:date="2017-06-17T22:31:00Z"/>
          <w:shd w:val="pct15" w:color="auto" w:fill="FFFFFF"/>
        </w:rPr>
      </w:pPr>
      <w:ins w:id="184"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85" w:author="Lei Zhu" w:date="2017-06-17T22:31:00Z"/>
          <w:shd w:val="pct15" w:color="auto" w:fill="FFFFFF"/>
        </w:rPr>
      </w:pPr>
      <w:ins w:id="186"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87" w:author="Lei Zhu" w:date="2017-06-17T22:31:00Z"/>
          <w:shd w:val="pct15" w:color="auto" w:fill="FFFFFF"/>
        </w:rPr>
      </w:pPr>
      <w:ins w:id="188"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89" w:author="Lei Zhu" w:date="2017-06-17T22:31:00Z"/>
        </w:rPr>
      </w:pPr>
      <w:ins w:id="190" w:author="Lei Zhu" w:date="2017-06-17T22:31:00Z">
        <w:r>
          <w:rPr>
            <w:rFonts w:hint="eastAsia"/>
          </w:rPr>
          <w:t xml:space="preserve"> </w:t>
        </w:r>
      </w:ins>
    </w:p>
    <w:p w:rsidR="00D17EDF" w:rsidRPr="00195C2E" w:rsidRDefault="00D17EDF" w:rsidP="00D17EDF">
      <w:pPr>
        <w:ind w:firstLineChars="790" w:firstLine="2214"/>
        <w:jc w:val="left"/>
        <w:rPr>
          <w:ins w:id="191" w:author="Lei Zhu" w:date="2017-06-17T22:31:00Z"/>
          <w:rFonts w:eastAsia="华文楷体"/>
          <w:b/>
          <w:sz w:val="28"/>
          <w:szCs w:val="28"/>
          <w:rPrChange w:id="192" w:author="Lei Zhu" w:date="2017-07-10T20:35:00Z">
            <w:rPr>
              <w:ins w:id="193" w:author="Lei Zhu" w:date="2017-06-17T22:31:00Z"/>
              <w:b/>
              <w:sz w:val="28"/>
              <w:szCs w:val="28"/>
              <w:highlight w:val="yellow"/>
            </w:rPr>
          </w:rPrChange>
        </w:rPr>
      </w:pPr>
      <w:ins w:id="194" w:author="Lei Zhu" w:date="2017-06-17T22:31:00Z">
        <w:r w:rsidRPr="00195C2E">
          <w:rPr>
            <w:rFonts w:eastAsia="华文楷体" w:hint="eastAsia"/>
            <w:b/>
            <w:sz w:val="28"/>
            <w:szCs w:val="28"/>
            <w:rPrChange w:id="195" w:author="Lei Zhu" w:date="2017-07-10T20:35:00Z">
              <w:rPr>
                <w:rFonts w:hint="eastAsia"/>
                <w:b/>
                <w:sz w:val="28"/>
                <w:szCs w:val="28"/>
                <w:highlight w:val="yellow"/>
              </w:rPr>
            </w:rPrChange>
          </w:rPr>
          <w:t>《公司小白领的一天》</w:t>
        </w:r>
      </w:ins>
    </w:p>
    <w:p w:rsidR="00D17EDF" w:rsidRPr="00195C2E" w:rsidRDefault="00D17EDF" w:rsidP="00D17EDF">
      <w:pPr>
        <w:jc w:val="left"/>
        <w:rPr>
          <w:ins w:id="196" w:author="Lei Zhu" w:date="2017-06-17T22:31:00Z"/>
          <w:rFonts w:eastAsia="华文楷体"/>
          <w:rPrChange w:id="197" w:author="Lei Zhu" w:date="2017-07-10T20:35:00Z">
            <w:rPr>
              <w:ins w:id="198" w:author="Lei Zhu" w:date="2017-06-17T22:31:00Z"/>
              <w:highlight w:val="yellow"/>
            </w:rPr>
          </w:rPrChange>
        </w:rPr>
      </w:pPr>
      <w:ins w:id="199" w:author="Lei Zhu" w:date="2017-06-17T22:31:00Z">
        <w:r w:rsidRPr="00195C2E">
          <w:rPr>
            <w:rFonts w:eastAsia="华文楷体"/>
            <w:rPrChange w:id="200" w:author="Lei Zhu" w:date="2017-07-10T20:35:00Z">
              <w:rPr>
                <w:highlight w:val="yellow"/>
              </w:rPr>
            </w:rPrChange>
          </w:rPr>
          <w:t xml:space="preserve">    </w:t>
        </w:r>
        <w:r w:rsidRPr="00195C2E">
          <w:rPr>
            <w:rFonts w:eastAsia="华文楷体" w:hint="eastAsia"/>
            <w:rPrChange w:id="201" w:author="Lei Zhu" w:date="2017-07-10T20:35:00Z">
              <w:rPr>
                <w:rFonts w:hint="eastAsia"/>
                <w:highlight w:val="yellow"/>
              </w:rPr>
            </w:rPrChange>
          </w:rPr>
          <w:t>【</w:t>
        </w:r>
        <w:r w:rsidRPr="00195C2E">
          <w:rPr>
            <w:rFonts w:eastAsia="华文楷体"/>
            <w:rPrChange w:id="202" w:author="Lei Zhu" w:date="2017-07-10T20:35:00Z">
              <w:rPr>
                <w:highlight w:val="yellow"/>
              </w:rPr>
            </w:rPrChange>
          </w:rPr>
          <w:t>5:30</w:t>
        </w:r>
        <w:r w:rsidRPr="00195C2E">
          <w:rPr>
            <w:rFonts w:eastAsia="华文楷体" w:hint="eastAsia"/>
            <w:rPrChange w:id="203" w:author="Lei Zhu" w:date="2017-07-10T20:35:00Z">
              <w:rPr>
                <w:rFonts w:hint="eastAsia"/>
                <w:highlight w:val="yellow"/>
              </w:rPr>
            </w:rPrChange>
          </w:rPr>
          <w:t>】</w:t>
        </w:r>
      </w:ins>
    </w:p>
    <w:p w:rsidR="00D17EDF" w:rsidRPr="00195C2E" w:rsidRDefault="00D17EDF" w:rsidP="00D17EDF">
      <w:pPr>
        <w:ind w:firstLineChars="250" w:firstLine="525"/>
        <w:jc w:val="left"/>
        <w:rPr>
          <w:ins w:id="204" w:author="Lei Zhu" w:date="2017-06-17T22:31:00Z"/>
          <w:rFonts w:eastAsia="华文楷体"/>
          <w:rPrChange w:id="205" w:author="Lei Zhu" w:date="2017-07-10T20:35:00Z">
            <w:rPr>
              <w:ins w:id="206" w:author="Lei Zhu" w:date="2017-06-17T22:31:00Z"/>
              <w:highlight w:val="yellow"/>
            </w:rPr>
          </w:rPrChange>
        </w:rPr>
      </w:pPr>
      <w:ins w:id="207" w:author="Lei Zhu" w:date="2017-06-17T22:31:00Z">
        <w:r w:rsidRPr="00195C2E">
          <w:rPr>
            <w:rFonts w:eastAsia="华文楷体" w:hint="eastAsia"/>
            <w:rPrChange w:id="208" w:author="Lei Zhu" w:date="2017-07-10T20:35:00Z">
              <w:rPr>
                <w:rFonts w:hint="eastAsia"/>
                <w:highlight w:val="yellow"/>
              </w:rPr>
            </w:rPrChange>
          </w:rPr>
          <w:t>闹钟</w:t>
        </w:r>
        <w:proofErr w:type="gramStart"/>
        <w:r w:rsidRPr="00195C2E">
          <w:rPr>
            <w:rFonts w:eastAsia="华文楷体" w:hint="eastAsia"/>
            <w:rPrChange w:id="209" w:author="Lei Zhu" w:date="2017-07-10T20:35:00Z">
              <w:rPr>
                <w:rFonts w:hint="eastAsia"/>
                <w:highlight w:val="yellow"/>
              </w:rPr>
            </w:rPrChange>
          </w:rPr>
          <w:t>哔</w:t>
        </w:r>
        <w:proofErr w:type="gramEnd"/>
        <w:r w:rsidRPr="00195C2E">
          <w:rPr>
            <w:rFonts w:eastAsia="华文楷体" w:hint="eastAsia"/>
            <w:rPrChange w:id="210" w:author="Lei Zhu" w:date="2017-07-10T20:35:00Z">
              <w:rPr>
                <w:rFonts w:hint="eastAsia"/>
                <w:highlight w:val="yellow"/>
              </w:rPr>
            </w:rPrChange>
          </w:rPr>
          <w:t>哔开响，小林伸手按下了停止键，强睁开睡意浓重的双眼，昨晚</w:t>
        </w:r>
        <w:proofErr w:type="gramStart"/>
        <w:r w:rsidRPr="00195C2E">
          <w:rPr>
            <w:rFonts w:eastAsia="华文楷体" w:hint="eastAsia"/>
            <w:rPrChange w:id="211" w:author="Lei Zhu" w:date="2017-07-10T20:35:00Z">
              <w:rPr>
                <w:rFonts w:hint="eastAsia"/>
                <w:highlight w:val="yellow"/>
              </w:rPr>
            </w:rPrChange>
          </w:rPr>
          <w:t>赶方</w:t>
        </w:r>
        <w:proofErr w:type="gramEnd"/>
        <w:r w:rsidRPr="00195C2E">
          <w:rPr>
            <w:rFonts w:eastAsia="华文楷体" w:hint="eastAsia"/>
            <w:rPrChange w:id="212" w:author="Lei Zhu" w:date="2017-07-10T20:35:00Z">
              <w:rPr>
                <w:rFonts w:hint="eastAsia"/>
                <w:highlight w:val="yellow"/>
              </w:rPr>
            </w:rPrChange>
          </w:rPr>
          <w:t>案到凌晨</w:t>
        </w:r>
        <w:r w:rsidRPr="00195C2E">
          <w:rPr>
            <w:rFonts w:eastAsia="华文楷体"/>
            <w:rPrChange w:id="213" w:author="Lei Zhu" w:date="2017-07-10T20:35:00Z">
              <w:rPr>
                <w:highlight w:val="yellow"/>
              </w:rPr>
            </w:rPrChange>
          </w:rPr>
          <w:t>2:00</w:t>
        </w:r>
        <w:r w:rsidRPr="00195C2E">
          <w:rPr>
            <w:rFonts w:eastAsia="华文楷体" w:hint="eastAsia"/>
            <w:rPrChange w:id="214" w:author="Lei Zhu" w:date="2017-07-10T20:35:00Z">
              <w:rPr>
                <w:rFonts w:hint="eastAsia"/>
                <w:highlight w:val="yellow"/>
              </w:rPr>
            </w:rPrChange>
          </w:rPr>
          <w:t>才躺下，算算才睡了</w:t>
        </w:r>
        <w:r w:rsidRPr="00195C2E">
          <w:rPr>
            <w:rFonts w:eastAsia="华文楷体"/>
            <w:rPrChange w:id="215" w:author="Lei Zhu" w:date="2017-07-10T20:35:00Z">
              <w:rPr>
                <w:highlight w:val="yellow"/>
              </w:rPr>
            </w:rPrChange>
          </w:rPr>
          <w:t>3</w:t>
        </w:r>
        <w:r w:rsidRPr="00195C2E">
          <w:rPr>
            <w:rFonts w:eastAsia="华文楷体" w:hint="eastAsia"/>
            <w:rPrChange w:id="216"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217" w:author="Lei Zhu" w:date="2017-07-10T20:35:00Z">
              <w:rPr>
                <w:highlight w:val="yellow"/>
              </w:rPr>
            </w:rPrChange>
          </w:rPr>
          <w:t>2</w:t>
        </w:r>
        <w:r w:rsidRPr="00195C2E">
          <w:rPr>
            <w:rFonts w:eastAsia="华文楷体" w:hint="eastAsia"/>
            <w:rPrChange w:id="218"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219" w:author="Lei Zhu" w:date="2017-06-17T22:31:00Z"/>
          <w:rFonts w:eastAsia="华文楷体"/>
          <w:rPrChange w:id="220" w:author="Lei Zhu" w:date="2017-07-10T20:35:00Z">
            <w:rPr>
              <w:ins w:id="221" w:author="Lei Zhu" w:date="2017-06-17T22:31:00Z"/>
              <w:highlight w:val="yellow"/>
            </w:rPr>
          </w:rPrChange>
        </w:rPr>
      </w:pPr>
      <w:ins w:id="222" w:author="Lei Zhu" w:date="2017-06-17T22:31:00Z">
        <w:r w:rsidRPr="00195C2E">
          <w:rPr>
            <w:rFonts w:eastAsia="华文楷体" w:hint="eastAsia"/>
            <w:rPrChange w:id="223" w:author="Lei Zhu" w:date="2017-07-10T20:35:00Z">
              <w:rPr>
                <w:rFonts w:hint="eastAsia"/>
                <w:highlight w:val="yellow"/>
              </w:rPr>
            </w:rPrChange>
          </w:rPr>
          <w:t>【</w:t>
        </w:r>
        <w:r w:rsidRPr="00195C2E">
          <w:rPr>
            <w:rFonts w:eastAsia="华文楷体"/>
            <w:rPrChange w:id="224" w:author="Lei Zhu" w:date="2017-07-10T20:35:00Z">
              <w:rPr>
                <w:highlight w:val="yellow"/>
              </w:rPr>
            </w:rPrChange>
          </w:rPr>
          <w:t>6:00</w:t>
        </w:r>
        <w:r w:rsidRPr="00195C2E">
          <w:rPr>
            <w:rFonts w:eastAsia="华文楷体" w:hint="eastAsia"/>
            <w:rPrChange w:id="225" w:author="Lei Zhu" w:date="2017-07-10T20:35:00Z">
              <w:rPr>
                <w:rFonts w:hint="eastAsia"/>
                <w:highlight w:val="yellow"/>
              </w:rPr>
            </w:rPrChange>
          </w:rPr>
          <w:t>】</w:t>
        </w:r>
      </w:ins>
    </w:p>
    <w:p w:rsidR="00D17EDF" w:rsidRPr="00195C2E" w:rsidRDefault="00D17EDF" w:rsidP="00D17EDF">
      <w:pPr>
        <w:ind w:firstLine="405"/>
        <w:jc w:val="left"/>
        <w:rPr>
          <w:ins w:id="226" w:author="Lei Zhu" w:date="2017-06-17T22:31:00Z"/>
          <w:rFonts w:eastAsia="华文楷体"/>
          <w:rPrChange w:id="227" w:author="Lei Zhu" w:date="2017-07-10T20:35:00Z">
            <w:rPr>
              <w:ins w:id="228" w:author="Lei Zhu" w:date="2017-06-17T22:31:00Z"/>
              <w:highlight w:val="yellow"/>
            </w:rPr>
          </w:rPrChange>
        </w:rPr>
      </w:pPr>
      <w:ins w:id="229" w:author="Lei Zhu" w:date="2017-06-17T22:31:00Z">
        <w:r w:rsidRPr="00195C2E">
          <w:rPr>
            <w:rFonts w:eastAsia="华文楷体" w:hint="eastAsia"/>
            <w:rPrChange w:id="230"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31" w:author="Lei Zhu" w:date="2017-07-10T20:35:00Z">
              <w:rPr>
                <w:rFonts w:hint="eastAsia"/>
                <w:highlight w:val="yellow"/>
              </w:rPr>
            </w:rPrChange>
          </w:rPr>
          <w:lastRenderedPageBreak/>
          <w:t>出了和人合租住了</w:t>
        </w:r>
        <w:r w:rsidRPr="00195C2E">
          <w:rPr>
            <w:rFonts w:eastAsia="华文楷体"/>
            <w:rPrChange w:id="232" w:author="Lei Zhu" w:date="2017-07-10T20:35:00Z">
              <w:rPr>
                <w:highlight w:val="yellow"/>
              </w:rPr>
            </w:rPrChange>
          </w:rPr>
          <w:t>2</w:t>
        </w:r>
        <w:r w:rsidRPr="00195C2E">
          <w:rPr>
            <w:rFonts w:eastAsia="华文楷体" w:hint="eastAsia"/>
            <w:rPrChange w:id="233" w:author="Lei Zhu" w:date="2017-07-10T20:35:00Z">
              <w:rPr>
                <w:rFonts w:hint="eastAsia"/>
                <w:highlight w:val="yellow"/>
              </w:rPr>
            </w:rPrChange>
          </w:rPr>
          <w:t>年的小房间。虽然北漂</w:t>
        </w:r>
        <w:r w:rsidRPr="00195C2E">
          <w:rPr>
            <w:rFonts w:eastAsia="华文楷体"/>
            <w:rPrChange w:id="234" w:author="Lei Zhu" w:date="2017-07-10T20:35:00Z">
              <w:rPr>
                <w:highlight w:val="yellow"/>
              </w:rPr>
            </w:rPrChange>
          </w:rPr>
          <w:t>5</w:t>
        </w:r>
        <w:r w:rsidRPr="00195C2E">
          <w:rPr>
            <w:rFonts w:eastAsia="华文楷体" w:hint="eastAsia"/>
            <w:rPrChange w:id="235"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36" w:author="Lei Zhu" w:date="2017-07-10T20:35:00Z">
              <w:rPr>
                <w:highlight w:val="yellow"/>
              </w:rPr>
            </w:rPrChange>
          </w:rPr>
          <w:t>2</w:t>
        </w:r>
        <w:r w:rsidRPr="00195C2E">
          <w:rPr>
            <w:rFonts w:eastAsia="华文楷体" w:hint="eastAsia"/>
            <w:rPrChange w:id="237"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38" w:author="Lei Zhu" w:date="2017-06-17T22:31:00Z"/>
          <w:rFonts w:eastAsia="华文楷体"/>
          <w:rPrChange w:id="239" w:author="Lei Zhu" w:date="2017-07-10T20:35:00Z">
            <w:rPr>
              <w:ins w:id="240" w:author="Lei Zhu" w:date="2017-06-17T22:31:00Z"/>
              <w:highlight w:val="yellow"/>
            </w:rPr>
          </w:rPrChange>
        </w:rPr>
      </w:pPr>
      <w:ins w:id="241" w:author="Lei Zhu" w:date="2017-06-17T22:31:00Z">
        <w:r w:rsidRPr="00195C2E">
          <w:rPr>
            <w:rFonts w:eastAsia="华文楷体" w:hint="eastAsia"/>
            <w:rPrChange w:id="242" w:author="Lei Zhu" w:date="2017-07-10T20:35:00Z">
              <w:rPr>
                <w:rFonts w:hint="eastAsia"/>
                <w:highlight w:val="yellow"/>
              </w:rPr>
            </w:rPrChange>
          </w:rPr>
          <w:t>【</w:t>
        </w:r>
        <w:r w:rsidRPr="00195C2E">
          <w:rPr>
            <w:rFonts w:eastAsia="华文楷体"/>
            <w:rPrChange w:id="243" w:author="Lei Zhu" w:date="2017-07-10T20:35:00Z">
              <w:rPr>
                <w:highlight w:val="yellow"/>
              </w:rPr>
            </w:rPrChange>
          </w:rPr>
          <w:t>8:15</w:t>
        </w:r>
        <w:r w:rsidRPr="00195C2E">
          <w:rPr>
            <w:rFonts w:eastAsia="华文楷体" w:hint="eastAsia"/>
            <w:rPrChange w:id="244" w:author="Lei Zhu" w:date="2017-07-10T20:35:00Z">
              <w:rPr>
                <w:rFonts w:hint="eastAsia"/>
                <w:highlight w:val="yellow"/>
              </w:rPr>
            </w:rPrChange>
          </w:rPr>
          <w:t>】</w:t>
        </w:r>
      </w:ins>
    </w:p>
    <w:p w:rsidR="00D17EDF" w:rsidRPr="00195C2E" w:rsidRDefault="00D17EDF" w:rsidP="00D17EDF">
      <w:pPr>
        <w:ind w:firstLine="405"/>
        <w:jc w:val="left"/>
        <w:rPr>
          <w:ins w:id="245" w:author="Lei Zhu" w:date="2017-06-17T22:31:00Z"/>
          <w:rFonts w:eastAsia="华文楷体"/>
          <w:rPrChange w:id="246" w:author="Lei Zhu" w:date="2017-07-10T20:35:00Z">
            <w:rPr>
              <w:ins w:id="247" w:author="Lei Zhu" w:date="2017-06-17T22:31:00Z"/>
              <w:highlight w:val="yellow"/>
            </w:rPr>
          </w:rPrChange>
        </w:rPr>
      </w:pPr>
      <w:ins w:id="248" w:author="Lei Zhu" w:date="2017-06-17T22:31:00Z">
        <w:r w:rsidRPr="00195C2E">
          <w:rPr>
            <w:rFonts w:eastAsia="华文楷体"/>
            <w:rPrChange w:id="249" w:author="Lei Zhu" w:date="2017-07-10T20:35:00Z">
              <w:rPr>
                <w:highlight w:val="yellow"/>
              </w:rPr>
            </w:rPrChange>
          </w:rPr>
          <w:t xml:space="preserve"> </w:t>
        </w:r>
        <w:r w:rsidRPr="00195C2E">
          <w:rPr>
            <w:rFonts w:eastAsia="华文楷体" w:hint="eastAsia"/>
            <w:rPrChange w:id="250"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51" w:author="Lei Zhu" w:date="2017-06-17T22:31:00Z"/>
          <w:rFonts w:eastAsia="华文楷体"/>
          <w:rPrChange w:id="252" w:author="Lei Zhu" w:date="2017-07-10T20:35:00Z">
            <w:rPr>
              <w:ins w:id="253" w:author="Lei Zhu" w:date="2017-06-17T22:31:00Z"/>
              <w:highlight w:val="yellow"/>
            </w:rPr>
          </w:rPrChange>
        </w:rPr>
      </w:pPr>
      <w:ins w:id="254" w:author="Lei Zhu" w:date="2017-06-17T22:31:00Z">
        <w:r w:rsidRPr="00195C2E">
          <w:rPr>
            <w:rFonts w:eastAsia="华文楷体" w:hint="eastAsia"/>
            <w:rPrChange w:id="255" w:author="Lei Zhu" w:date="2017-07-10T20:35:00Z">
              <w:rPr>
                <w:rFonts w:hint="eastAsia"/>
                <w:highlight w:val="yellow"/>
              </w:rPr>
            </w:rPrChange>
          </w:rPr>
          <w:t>【</w:t>
        </w:r>
        <w:r w:rsidRPr="00195C2E">
          <w:rPr>
            <w:rFonts w:eastAsia="华文楷体"/>
            <w:rPrChange w:id="256" w:author="Lei Zhu" w:date="2017-07-10T20:35:00Z">
              <w:rPr>
                <w:highlight w:val="yellow"/>
              </w:rPr>
            </w:rPrChange>
          </w:rPr>
          <w:t>9:00</w:t>
        </w:r>
        <w:r w:rsidRPr="00195C2E">
          <w:rPr>
            <w:rFonts w:eastAsia="华文楷体" w:hint="eastAsia"/>
            <w:rPrChange w:id="257" w:author="Lei Zhu" w:date="2017-07-10T20:35:00Z">
              <w:rPr>
                <w:rFonts w:hint="eastAsia"/>
                <w:highlight w:val="yellow"/>
              </w:rPr>
            </w:rPrChange>
          </w:rPr>
          <w:t>】</w:t>
        </w:r>
        <w:r w:rsidRPr="00195C2E">
          <w:rPr>
            <w:rFonts w:eastAsia="华文楷体"/>
            <w:rPrChange w:id="258" w:author="Lei Zhu" w:date="2017-07-10T20:35:00Z">
              <w:rPr>
                <w:highlight w:val="yellow"/>
              </w:rPr>
            </w:rPrChange>
          </w:rPr>
          <w:t xml:space="preserve"> </w:t>
        </w:r>
      </w:ins>
    </w:p>
    <w:p w:rsidR="00D17EDF" w:rsidRPr="00195C2E" w:rsidRDefault="00D17EDF" w:rsidP="00D17EDF">
      <w:pPr>
        <w:ind w:firstLine="405"/>
        <w:jc w:val="left"/>
        <w:rPr>
          <w:ins w:id="259" w:author="Lei Zhu" w:date="2017-06-17T22:31:00Z"/>
          <w:rFonts w:eastAsia="华文楷体"/>
          <w:rPrChange w:id="260" w:author="Lei Zhu" w:date="2017-07-10T20:35:00Z">
            <w:rPr>
              <w:ins w:id="261" w:author="Lei Zhu" w:date="2017-06-17T22:31:00Z"/>
              <w:highlight w:val="yellow"/>
            </w:rPr>
          </w:rPrChange>
        </w:rPr>
      </w:pPr>
      <w:ins w:id="262" w:author="Lei Zhu" w:date="2017-06-17T22:31:00Z">
        <w:r w:rsidRPr="00195C2E">
          <w:rPr>
            <w:rFonts w:eastAsia="华文楷体"/>
            <w:rPrChange w:id="263" w:author="Lei Zhu" w:date="2017-07-10T20:35:00Z">
              <w:rPr>
                <w:highlight w:val="yellow"/>
              </w:rPr>
            </w:rPrChange>
          </w:rPr>
          <w:t xml:space="preserve"> </w:t>
        </w:r>
        <w:r w:rsidRPr="00195C2E">
          <w:rPr>
            <w:rFonts w:eastAsia="华文楷体" w:hint="eastAsia"/>
            <w:rPrChange w:id="264"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65" w:author="Lei Zhu" w:date="2017-07-10T20:35:00Z">
              <w:rPr>
                <w:highlight w:val="yellow"/>
              </w:rPr>
            </w:rPrChange>
          </w:rPr>
          <w:t>2</w:t>
        </w:r>
        <w:r w:rsidRPr="00195C2E">
          <w:rPr>
            <w:rFonts w:eastAsia="华文楷体" w:hint="eastAsia"/>
            <w:rPrChange w:id="266" w:author="Lei Zhu" w:date="2017-07-10T20:35:00Z">
              <w:rPr>
                <w:rFonts w:hint="eastAsia"/>
                <w:highlight w:val="yellow"/>
              </w:rPr>
            </w:rPrChange>
          </w:rPr>
          <w:t>个月的</w:t>
        </w:r>
        <w:proofErr w:type="gramStart"/>
        <w:r w:rsidRPr="00195C2E">
          <w:rPr>
            <w:rFonts w:eastAsia="华文楷体" w:hint="eastAsia"/>
            <w:rPrChange w:id="267" w:author="Lei Zhu" w:date="2017-07-10T20:35:00Z">
              <w:rPr>
                <w:rFonts w:hint="eastAsia"/>
                <w:highlight w:val="yellow"/>
              </w:rPr>
            </w:rPrChange>
          </w:rPr>
          <w:t>小丽写得</w:t>
        </w:r>
        <w:proofErr w:type="gramEnd"/>
        <w:r w:rsidRPr="00195C2E">
          <w:rPr>
            <w:rFonts w:eastAsia="华文楷体" w:hint="eastAsia"/>
            <w:rPrChange w:id="268" w:author="Lei Zhu" w:date="2017-07-10T20:35:00Z">
              <w:rPr>
                <w:rFonts w:hint="eastAsia"/>
                <w:highlight w:val="yellow"/>
              </w:rPr>
            </w:rPrChange>
          </w:rPr>
          <w:t>漂亮。这小妮子，明明就是拿了他的</w:t>
        </w:r>
        <w:r w:rsidRPr="00195C2E">
          <w:rPr>
            <w:rFonts w:eastAsia="华文楷体"/>
            <w:rPrChange w:id="269" w:author="Lei Zhu" w:date="2017-07-10T20:35:00Z">
              <w:rPr>
                <w:highlight w:val="yellow"/>
              </w:rPr>
            </w:rPrChange>
          </w:rPr>
          <w:t>IDEA</w:t>
        </w:r>
        <w:r w:rsidRPr="00195C2E">
          <w:rPr>
            <w:rFonts w:eastAsia="华文楷体" w:hint="eastAsia"/>
            <w:rPrChange w:id="270"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71" w:author="Lei Zhu" w:date="2017-06-17T22:31:00Z"/>
          <w:rFonts w:eastAsia="华文楷体"/>
          <w:rPrChange w:id="272" w:author="Lei Zhu" w:date="2017-07-10T20:35:00Z">
            <w:rPr>
              <w:ins w:id="273" w:author="Lei Zhu" w:date="2017-06-17T22:31:00Z"/>
              <w:highlight w:val="yellow"/>
            </w:rPr>
          </w:rPrChange>
        </w:rPr>
      </w:pPr>
      <w:ins w:id="274" w:author="Lei Zhu" w:date="2017-06-17T22:31:00Z">
        <w:r w:rsidRPr="00195C2E">
          <w:rPr>
            <w:rFonts w:eastAsia="华文楷体" w:hint="eastAsia"/>
            <w:rPrChange w:id="275" w:author="Lei Zhu" w:date="2017-07-10T20:35:00Z">
              <w:rPr>
                <w:rFonts w:hint="eastAsia"/>
                <w:highlight w:val="yellow"/>
              </w:rPr>
            </w:rPrChange>
          </w:rPr>
          <w:t>【</w:t>
        </w:r>
        <w:r w:rsidRPr="00195C2E">
          <w:rPr>
            <w:rFonts w:eastAsia="华文楷体"/>
            <w:rPrChange w:id="276" w:author="Lei Zhu" w:date="2017-07-10T20:35:00Z">
              <w:rPr>
                <w:highlight w:val="yellow"/>
              </w:rPr>
            </w:rPrChange>
          </w:rPr>
          <w:t>11:30</w:t>
        </w:r>
        <w:r w:rsidRPr="00195C2E">
          <w:rPr>
            <w:rFonts w:eastAsia="华文楷体" w:hint="eastAsia"/>
            <w:rPrChange w:id="277" w:author="Lei Zhu" w:date="2017-07-10T20:35:00Z">
              <w:rPr>
                <w:rFonts w:hint="eastAsia"/>
                <w:highlight w:val="yellow"/>
              </w:rPr>
            </w:rPrChange>
          </w:rPr>
          <w:t>】</w:t>
        </w:r>
      </w:ins>
    </w:p>
    <w:p w:rsidR="00D17EDF" w:rsidRPr="00195C2E" w:rsidRDefault="00D17EDF" w:rsidP="00D17EDF">
      <w:pPr>
        <w:ind w:firstLine="405"/>
        <w:jc w:val="left"/>
        <w:rPr>
          <w:ins w:id="278" w:author="Lei Zhu" w:date="2017-06-17T22:31:00Z"/>
          <w:rFonts w:eastAsia="华文楷体"/>
          <w:rPrChange w:id="279" w:author="Lei Zhu" w:date="2017-07-10T20:35:00Z">
            <w:rPr>
              <w:ins w:id="280" w:author="Lei Zhu" w:date="2017-06-17T22:31:00Z"/>
              <w:highlight w:val="yellow"/>
            </w:rPr>
          </w:rPrChange>
        </w:rPr>
      </w:pPr>
      <w:ins w:id="281" w:author="Lei Zhu" w:date="2017-06-17T22:31:00Z">
        <w:r w:rsidRPr="00195C2E">
          <w:rPr>
            <w:rFonts w:eastAsia="华文楷体"/>
            <w:rPrChange w:id="282" w:author="Lei Zhu" w:date="2017-07-10T20:35:00Z">
              <w:rPr>
                <w:highlight w:val="yellow"/>
              </w:rPr>
            </w:rPrChange>
          </w:rPr>
          <w:t xml:space="preserve"> </w:t>
        </w:r>
        <w:r w:rsidRPr="00195C2E">
          <w:rPr>
            <w:rFonts w:eastAsia="华文楷体" w:hint="eastAsia"/>
            <w:rPrChange w:id="283"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84" w:author="Lei Zhu" w:date="2017-07-10T20:35:00Z">
              <w:rPr>
                <w:rFonts w:hint="eastAsia"/>
                <w:highlight w:val="yellow"/>
              </w:rPr>
            </w:rPrChange>
          </w:rPr>
          <w:t>口昨天泡</w:t>
        </w:r>
        <w:proofErr w:type="gramEnd"/>
        <w:r w:rsidRPr="00195C2E">
          <w:rPr>
            <w:rFonts w:eastAsia="华文楷体" w:hint="eastAsia"/>
            <w:rPrChange w:id="285" w:author="Lei Zhu" w:date="2017-07-10T20:35:00Z">
              <w:rPr>
                <w:rFonts w:hint="eastAsia"/>
                <w:highlight w:val="yellow"/>
              </w:rPr>
            </w:rPrChange>
          </w:rPr>
          <w:t>的茶水，无奈地决定只能</w:t>
        </w:r>
        <w:proofErr w:type="gramStart"/>
        <w:r w:rsidRPr="00195C2E">
          <w:rPr>
            <w:rFonts w:eastAsia="华文楷体" w:hint="eastAsia"/>
            <w:rPrChange w:id="286" w:author="Lei Zhu" w:date="2017-07-10T20:35:00Z">
              <w:rPr>
                <w:rFonts w:hint="eastAsia"/>
                <w:highlight w:val="yellow"/>
              </w:rPr>
            </w:rPrChange>
          </w:rPr>
          <w:t>牺牲午修时</w:t>
        </w:r>
        <w:proofErr w:type="gramEnd"/>
        <w:r w:rsidRPr="00195C2E">
          <w:rPr>
            <w:rFonts w:eastAsia="华文楷体" w:hint="eastAsia"/>
            <w:rPrChange w:id="287" w:author="Lei Zhu" w:date="2017-07-10T20:35:00Z">
              <w:rPr>
                <w:rFonts w:hint="eastAsia"/>
                <w:highlight w:val="yellow"/>
              </w:rPr>
            </w:rPrChange>
          </w:rPr>
          <w:t>间继续工作，不然拿不出方案，晚上那个重要的客户，老板说是不会带他去的。现在业务不好做，公司正在</w:t>
        </w:r>
        <w:proofErr w:type="gramStart"/>
        <w:r w:rsidRPr="00195C2E">
          <w:rPr>
            <w:rFonts w:eastAsia="华文楷体" w:hint="eastAsia"/>
            <w:rPrChange w:id="288" w:author="Lei Zhu" w:date="2017-07-10T20:35:00Z">
              <w:rPr>
                <w:rFonts w:hint="eastAsia"/>
                <w:highlight w:val="yellow"/>
              </w:rPr>
            </w:rPrChange>
          </w:rPr>
          <w:t>传可能</w:t>
        </w:r>
        <w:proofErr w:type="gramEnd"/>
        <w:r w:rsidRPr="00195C2E">
          <w:rPr>
            <w:rFonts w:eastAsia="华文楷体" w:hint="eastAsia"/>
            <w:rPrChange w:id="289"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90" w:author="Lei Zhu" w:date="2017-07-10T20:35:00Z">
              <w:rPr>
                <w:highlight w:val="yellow"/>
              </w:rPr>
            </w:rPrChange>
          </w:rPr>
          <w:t>……</w:t>
        </w:r>
        <w:r w:rsidRPr="00195C2E">
          <w:rPr>
            <w:rFonts w:eastAsia="华文楷体" w:hint="eastAsia"/>
            <w:rPrChange w:id="291"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92" w:author="Lei Zhu" w:date="2017-06-17T22:31:00Z"/>
          <w:rFonts w:eastAsia="华文楷体"/>
          <w:rPrChange w:id="293" w:author="Lei Zhu" w:date="2017-07-10T20:35:00Z">
            <w:rPr>
              <w:ins w:id="294" w:author="Lei Zhu" w:date="2017-06-17T22:31:00Z"/>
              <w:highlight w:val="yellow"/>
            </w:rPr>
          </w:rPrChange>
        </w:rPr>
      </w:pPr>
      <w:ins w:id="295" w:author="Lei Zhu" w:date="2017-06-17T22:31:00Z">
        <w:r w:rsidRPr="00195C2E">
          <w:rPr>
            <w:rFonts w:eastAsia="华文楷体" w:hint="eastAsia"/>
            <w:rPrChange w:id="296" w:author="Lei Zhu" w:date="2017-07-10T20:35:00Z">
              <w:rPr>
                <w:rFonts w:hint="eastAsia"/>
                <w:highlight w:val="yellow"/>
              </w:rPr>
            </w:rPrChange>
          </w:rPr>
          <w:t>时间一点</w:t>
        </w:r>
        <w:proofErr w:type="gramStart"/>
        <w:r w:rsidRPr="00195C2E">
          <w:rPr>
            <w:rFonts w:eastAsia="华文楷体" w:hint="eastAsia"/>
            <w:rPrChange w:id="297" w:author="Lei Zhu" w:date="2017-07-10T20:35:00Z">
              <w:rPr>
                <w:rFonts w:hint="eastAsia"/>
                <w:highlight w:val="yellow"/>
              </w:rPr>
            </w:rPrChange>
          </w:rPr>
          <w:t>一点</w:t>
        </w:r>
        <w:proofErr w:type="gramEnd"/>
        <w:r w:rsidRPr="00195C2E">
          <w:rPr>
            <w:rFonts w:eastAsia="华文楷体" w:hint="eastAsia"/>
            <w:rPrChange w:id="298" w:author="Lei Zhu" w:date="2017-07-10T20:35:00Z">
              <w:rPr>
                <w:rFonts w:hint="eastAsia"/>
                <w:highlight w:val="yellow"/>
              </w:rPr>
            </w:rPrChange>
          </w:rPr>
          <w:t>过去——</w:t>
        </w:r>
      </w:ins>
    </w:p>
    <w:p w:rsidR="00D17EDF" w:rsidRPr="00195C2E" w:rsidRDefault="00D17EDF" w:rsidP="00D17EDF">
      <w:pPr>
        <w:ind w:firstLine="405"/>
        <w:jc w:val="left"/>
        <w:rPr>
          <w:ins w:id="299" w:author="Lei Zhu" w:date="2017-06-17T22:31:00Z"/>
          <w:rFonts w:eastAsia="华文楷体"/>
          <w:rPrChange w:id="300" w:author="Lei Zhu" w:date="2017-07-10T20:35:00Z">
            <w:rPr>
              <w:ins w:id="301" w:author="Lei Zhu" w:date="2017-06-17T22:31:00Z"/>
              <w:highlight w:val="yellow"/>
            </w:rPr>
          </w:rPrChange>
        </w:rPr>
      </w:pPr>
      <w:ins w:id="302" w:author="Lei Zhu" w:date="2017-06-17T22:31:00Z">
        <w:r w:rsidRPr="00195C2E">
          <w:rPr>
            <w:rFonts w:eastAsia="华文楷体" w:hint="eastAsia"/>
            <w:rPrChange w:id="303" w:author="Lei Zhu" w:date="2017-07-10T20:35:00Z">
              <w:rPr>
                <w:rFonts w:hint="eastAsia"/>
                <w:highlight w:val="yellow"/>
              </w:rPr>
            </w:rPrChange>
          </w:rPr>
          <w:t>【</w:t>
        </w:r>
        <w:r w:rsidRPr="00195C2E">
          <w:rPr>
            <w:rFonts w:eastAsia="华文楷体"/>
            <w:rPrChange w:id="304" w:author="Lei Zhu" w:date="2017-07-10T20:35:00Z">
              <w:rPr>
                <w:highlight w:val="yellow"/>
              </w:rPr>
            </w:rPrChange>
          </w:rPr>
          <w:t>17:00</w:t>
        </w:r>
        <w:r w:rsidRPr="00195C2E">
          <w:rPr>
            <w:rFonts w:eastAsia="华文楷体" w:hint="eastAsia"/>
            <w:rPrChange w:id="305" w:author="Lei Zhu" w:date="2017-07-10T20:35:00Z">
              <w:rPr>
                <w:rFonts w:hint="eastAsia"/>
                <w:highlight w:val="yellow"/>
              </w:rPr>
            </w:rPrChange>
          </w:rPr>
          <w:t>】</w:t>
        </w:r>
      </w:ins>
    </w:p>
    <w:p w:rsidR="00D17EDF" w:rsidRPr="00195C2E" w:rsidRDefault="00D17EDF" w:rsidP="00D17EDF">
      <w:pPr>
        <w:jc w:val="left"/>
        <w:rPr>
          <w:ins w:id="306" w:author="Lei Zhu" w:date="2017-06-17T22:31:00Z"/>
          <w:rFonts w:eastAsia="华文楷体"/>
          <w:rPrChange w:id="307" w:author="Lei Zhu" w:date="2017-07-10T20:35:00Z">
            <w:rPr>
              <w:ins w:id="308" w:author="Lei Zhu" w:date="2017-06-17T22:31:00Z"/>
              <w:highlight w:val="yellow"/>
            </w:rPr>
          </w:rPrChange>
        </w:rPr>
      </w:pPr>
      <w:ins w:id="309" w:author="Lei Zhu" w:date="2017-06-17T22:31:00Z">
        <w:r w:rsidRPr="00195C2E">
          <w:rPr>
            <w:rFonts w:eastAsia="华文楷体"/>
            <w:rPrChange w:id="310" w:author="Lei Zhu" w:date="2017-07-10T20:35:00Z">
              <w:rPr>
                <w:highlight w:val="yellow"/>
              </w:rPr>
            </w:rPrChange>
          </w:rPr>
          <w:t xml:space="preserve">     </w:t>
        </w:r>
        <w:r w:rsidRPr="00195C2E">
          <w:rPr>
            <w:rFonts w:eastAsia="华文楷体" w:hint="eastAsia"/>
            <w:rPrChange w:id="311"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312" w:author="Lei Zhu" w:date="2017-07-10T20:35:00Z">
              <w:rPr>
                <w:highlight w:val="yellow"/>
              </w:rPr>
            </w:rPrChange>
          </w:rPr>
          <w:t>IDEA</w:t>
        </w:r>
        <w:r w:rsidRPr="00195C2E">
          <w:rPr>
            <w:rFonts w:eastAsia="华文楷体" w:hint="eastAsia"/>
            <w:rPrChange w:id="313" w:author="Lei Zhu" w:date="2017-07-10T20:35:00Z">
              <w:rPr>
                <w:rFonts w:hint="eastAsia"/>
                <w:highlight w:val="yellow"/>
              </w:rPr>
            </w:rPrChange>
          </w:rPr>
          <w:t>，太不公平！但又能如何？！</w:t>
        </w:r>
      </w:ins>
    </w:p>
    <w:p w:rsidR="00D17EDF" w:rsidRPr="00195C2E" w:rsidRDefault="00D17EDF" w:rsidP="00D17EDF">
      <w:pPr>
        <w:ind w:firstLine="405"/>
        <w:jc w:val="left"/>
        <w:rPr>
          <w:ins w:id="314" w:author="Lei Zhu" w:date="2017-06-17T22:31:00Z"/>
          <w:rFonts w:eastAsia="华文楷体" w:cstheme="minorHAnsi"/>
          <w:rPrChange w:id="315" w:author="Lei Zhu" w:date="2017-07-10T20:35:00Z">
            <w:rPr>
              <w:ins w:id="316" w:author="Lei Zhu" w:date="2017-06-17T22:31:00Z"/>
              <w:rFonts w:cstheme="minorHAnsi"/>
              <w:highlight w:val="yellow"/>
            </w:rPr>
          </w:rPrChange>
        </w:rPr>
      </w:pPr>
      <w:ins w:id="317" w:author="Lei Zhu" w:date="2017-06-17T22:31:00Z">
        <w:r w:rsidRPr="00195C2E">
          <w:rPr>
            <w:rFonts w:eastAsia="华文楷体" w:hint="eastAsia"/>
            <w:rPrChange w:id="318" w:author="Lei Zhu" w:date="2017-07-10T20:35:00Z">
              <w:rPr>
                <w:rFonts w:hint="eastAsia"/>
                <w:highlight w:val="yellow"/>
              </w:rPr>
            </w:rPrChange>
          </w:rPr>
          <w:t>【</w:t>
        </w:r>
        <w:r w:rsidRPr="00195C2E">
          <w:rPr>
            <w:rFonts w:eastAsia="华文楷体" w:cstheme="minorHAnsi"/>
            <w:rPrChange w:id="319" w:author="Lei Zhu" w:date="2017-07-10T20:35:00Z">
              <w:rPr>
                <w:rFonts w:cstheme="minorHAnsi"/>
                <w:highlight w:val="yellow"/>
              </w:rPr>
            </w:rPrChange>
          </w:rPr>
          <w:t>1</w:t>
        </w:r>
        <w:r w:rsidRPr="00195C2E">
          <w:rPr>
            <w:rFonts w:eastAsia="华文楷体"/>
            <w:rPrChange w:id="320" w:author="Lei Zhu" w:date="2017-07-10T20:35:00Z">
              <w:rPr>
                <w:highlight w:val="yellow"/>
              </w:rPr>
            </w:rPrChange>
          </w:rPr>
          <w:t>9:</w:t>
        </w:r>
        <w:r w:rsidRPr="00195C2E">
          <w:rPr>
            <w:rFonts w:eastAsia="华文楷体" w:cstheme="minorHAnsi"/>
            <w:rPrChange w:id="321" w:author="Lei Zhu" w:date="2017-07-10T20:35:00Z">
              <w:rPr>
                <w:rFonts w:cstheme="minorHAnsi"/>
                <w:highlight w:val="yellow"/>
              </w:rPr>
            </w:rPrChange>
          </w:rPr>
          <w:t>00</w:t>
        </w:r>
        <w:r w:rsidRPr="00195C2E">
          <w:rPr>
            <w:rFonts w:eastAsia="华文楷体" w:cstheme="minorHAnsi" w:hint="eastAsia"/>
            <w:rPrChange w:id="322" w:author="Lei Zhu" w:date="2017-07-10T20:35:00Z">
              <w:rPr>
                <w:rFonts w:cstheme="minorHAnsi" w:hint="eastAsia"/>
                <w:highlight w:val="yellow"/>
              </w:rPr>
            </w:rPrChange>
          </w:rPr>
          <w:t>】</w:t>
        </w:r>
      </w:ins>
    </w:p>
    <w:p w:rsidR="00D17EDF" w:rsidRPr="00195C2E" w:rsidRDefault="00D17EDF" w:rsidP="00D17EDF">
      <w:pPr>
        <w:ind w:firstLine="405"/>
        <w:jc w:val="left"/>
        <w:rPr>
          <w:ins w:id="323" w:author="Lei Zhu" w:date="2017-06-17T22:31:00Z"/>
          <w:rFonts w:eastAsia="华文楷体" w:cstheme="minorHAnsi"/>
          <w:rPrChange w:id="324" w:author="Lei Zhu" w:date="2017-07-10T20:35:00Z">
            <w:rPr>
              <w:ins w:id="325" w:author="Lei Zhu" w:date="2017-06-17T22:31:00Z"/>
              <w:rFonts w:cstheme="minorHAnsi"/>
              <w:highlight w:val="yellow"/>
            </w:rPr>
          </w:rPrChange>
        </w:rPr>
      </w:pPr>
      <w:ins w:id="326" w:author="Lei Zhu" w:date="2017-06-17T22:31:00Z">
        <w:r w:rsidRPr="00195C2E">
          <w:rPr>
            <w:rFonts w:eastAsia="华文楷体" w:cstheme="minorHAnsi"/>
            <w:rPrChange w:id="327" w:author="Lei Zhu" w:date="2017-07-10T20:35:00Z">
              <w:rPr>
                <w:rFonts w:cstheme="minorHAnsi"/>
                <w:highlight w:val="yellow"/>
              </w:rPr>
            </w:rPrChange>
          </w:rPr>
          <w:t xml:space="preserve"> </w:t>
        </w:r>
        <w:r w:rsidRPr="00195C2E">
          <w:rPr>
            <w:rFonts w:eastAsia="华文楷体" w:cstheme="minorHAnsi" w:hint="eastAsia"/>
            <w:rPrChange w:id="328" w:author="Lei Zhu" w:date="2017-07-10T20:35:00Z">
              <w:rPr>
                <w:rFonts w:cstheme="minorHAnsi" w:hint="eastAsia"/>
                <w:highlight w:val="yellow"/>
              </w:rPr>
            </w:rPrChange>
          </w:rPr>
          <w:t>小林再次端起面前的酒杯，这是第</w:t>
        </w:r>
        <w:r w:rsidRPr="00195C2E">
          <w:rPr>
            <w:rFonts w:eastAsia="华文楷体" w:cstheme="minorHAnsi"/>
            <w:rPrChange w:id="329" w:author="Lei Zhu" w:date="2017-07-10T20:35:00Z">
              <w:rPr>
                <w:rFonts w:cstheme="minorHAnsi"/>
                <w:highlight w:val="yellow"/>
              </w:rPr>
            </w:rPrChange>
          </w:rPr>
          <w:t>16</w:t>
        </w:r>
        <w:r w:rsidRPr="00195C2E">
          <w:rPr>
            <w:rFonts w:eastAsia="华文楷体" w:cstheme="minorHAnsi" w:hint="eastAsia"/>
            <w:rPrChange w:id="330"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331" w:author="Lei Zhu" w:date="2017-07-10T20:35:00Z">
              <w:rPr>
                <w:rFonts w:cstheme="minorHAnsi" w:hint="eastAsia"/>
                <w:highlight w:val="yellow"/>
              </w:rPr>
            </w:rPrChange>
          </w:rPr>
          <w:t>大口大口</w:t>
        </w:r>
        <w:proofErr w:type="gramEnd"/>
        <w:r w:rsidRPr="00195C2E">
          <w:rPr>
            <w:rFonts w:eastAsia="华文楷体" w:cstheme="minorHAnsi" w:hint="eastAsia"/>
            <w:rPrChange w:id="332"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333" w:author="Lei Zhu" w:date="2017-06-17T22:31:00Z"/>
          <w:rFonts w:eastAsia="华文楷体" w:cstheme="minorHAnsi"/>
          <w:rPrChange w:id="334" w:author="Lei Zhu" w:date="2017-07-10T20:35:00Z">
            <w:rPr>
              <w:ins w:id="335" w:author="Lei Zhu" w:date="2017-06-17T22:31:00Z"/>
              <w:rFonts w:cstheme="minorHAnsi"/>
              <w:highlight w:val="yellow"/>
            </w:rPr>
          </w:rPrChange>
        </w:rPr>
      </w:pPr>
      <w:ins w:id="336" w:author="Lei Zhu" w:date="2017-06-17T22:31:00Z">
        <w:r w:rsidRPr="00195C2E">
          <w:rPr>
            <w:rFonts w:eastAsia="华文楷体" w:cstheme="minorHAnsi" w:hint="eastAsia"/>
            <w:rPrChange w:id="337" w:author="Lei Zhu" w:date="2017-07-10T20:35:00Z">
              <w:rPr>
                <w:rFonts w:cstheme="minorHAnsi" w:hint="eastAsia"/>
                <w:highlight w:val="yellow"/>
              </w:rPr>
            </w:rPrChange>
          </w:rPr>
          <w:t>【</w:t>
        </w:r>
        <w:r w:rsidRPr="00195C2E">
          <w:rPr>
            <w:rFonts w:eastAsia="华文楷体" w:cstheme="minorHAnsi"/>
            <w:rPrChange w:id="338" w:author="Lei Zhu" w:date="2017-07-10T20:35:00Z">
              <w:rPr>
                <w:rFonts w:cstheme="minorHAnsi"/>
                <w:highlight w:val="yellow"/>
              </w:rPr>
            </w:rPrChange>
          </w:rPr>
          <w:t>21:00</w:t>
        </w:r>
        <w:r w:rsidRPr="00195C2E">
          <w:rPr>
            <w:rFonts w:eastAsia="华文楷体" w:cstheme="minorHAnsi" w:hint="eastAsia"/>
            <w:rPrChange w:id="339" w:author="Lei Zhu" w:date="2017-07-10T20:35:00Z">
              <w:rPr>
                <w:rFonts w:cstheme="minorHAnsi" w:hint="eastAsia"/>
                <w:highlight w:val="yellow"/>
              </w:rPr>
            </w:rPrChange>
          </w:rPr>
          <w:t>】</w:t>
        </w:r>
      </w:ins>
    </w:p>
    <w:p w:rsidR="00D17EDF" w:rsidRPr="00195C2E" w:rsidRDefault="00D17EDF" w:rsidP="00D17EDF">
      <w:pPr>
        <w:ind w:firstLine="405"/>
        <w:jc w:val="left"/>
        <w:rPr>
          <w:ins w:id="340" w:author="Lei Zhu" w:date="2017-06-17T22:31:00Z"/>
          <w:rFonts w:eastAsia="华文楷体" w:cstheme="minorHAnsi"/>
          <w:rPrChange w:id="341" w:author="Lei Zhu" w:date="2017-07-10T20:35:00Z">
            <w:rPr>
              <w:ins w:id="342" w:author="Lei Zhu" w:date="2017-06-17T22:31:00Z"/>
              <w:rFonts w:cstheme="minorHAnsi"/>
              <w:highlight w:val="yellow"/>
            </w:rPr>
          </w:rPrChange>
        </w:rPr>
      </w:pPr>
      <w:ins w:id="343" w:author="Lei Zhu" w:date="2017-06-17T22:31:00Z">
        <w:r w:rsidRPr="00195C2E">
          <w:rPr>
            <w:rFonts w:eastAsia="华文楷体" w:cstheme="minorHAnsi" w:hint="eastAsia"/>
            <w:rPrChange w:id="344"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45" w:author="Lei Zhu" w:date="2017-07-10T20:35:00Z">
              <w:rPr>
                <w:rFonts w:cstheme="minorHAnsi" w:hint="eastAsia"/>
                <w:highlight w:val="yellow"/>
              </w:rPr>
            </w:rPrChange>
          </w:rPr>
          <w:t>小丽按今天</w:t>
        </w:r>
        <w:proofErr w:type="gramEnd"/>
        <w:r w:rsidRPr="00195C2E">
          <w:rPr>
            <w:rFonts w:eastAsia="华文楷体" w:cstheme="minorHAnsi" w:hint="eastAsia"/>
            <w:rPrChange w:id="346"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47" w:author="Lei Zhu" w:date="2017-07-10T20:35:00Z">
              <w:rPr>
                <w:rFonts w:cstheme="minorHAnsi" w:hint="eastAsia"/>
                <w:highlight w:val="yellow"/>
              </w:rPr>
            </w:rPrChange>
          </w:rPr>
          <w:t>就算</w:t>
        </w:r>
        <w:proofErr w:type="gramEnd"/>
        <w:r w:rsidRPr="00195C2E">
          <w:rPr>
            <w:rFonts w:eastAsia="华文楷体" w:cstheme="minorHAnsi" w:hint="eastAsia"/>
            <w:rPrChange w:id="348" w:author="Lei Zhu" w:date="2017-07-10T20:35:00Z">
              <w:rPr>
                <w:rFonts w:cstheme="minorHAnsi" w:hint="eastAsia"/>
                <w:highlight w:val="yellow"/>
              </w:rPr>
            </w:rPrChange>
          </w:rPr>
          <w:t>小丽一个人的。没有办法，人在屋檐下，不得不低头啊。</w:t>
        </w:r>
      </w:ins>
    </w:p>
    <w:p w:rsidR="00D17EDF" w:rsidRPr="00195C2E" w:rsidRDefault="00D17EDF" w:rsidP="00D17EDF">
      <w:pPr>
        <w:ind w:firstLine="405"/>
        <w:jc w:val="left"/>
        <w:rPr>
          <w:ins w:id="349" w:author="Lei Zhu" w:date="2017-06-17T22:31:00Z"/>
          <w:rFonts w:eastAsia="华文楷体" w:cstheme="minorHAnsi"/>
          <w:rPrChange w:id="350" w:author="Lei Zhu" w:date="2017-07-10T20:35:00Z">
            <w:rPr>
              <w:ins w:id="351" w:author="Lei Zhu" w:date="2017-06-17T22:31:00Z"/>
              <w:rFonts w:cstheme="minorHAnsi"/>
              <w:highlight w:val="yellow"/>
            </w:rPr>
          </w:rPrChange>
        </w:rPr>
      </w:pPr>
      <w:ins w:id="352" w:author="Lei Zhu" w:date="2017-06-17T22:31:00Z">
        <w:r w:rsidRPr="00195C2E">
          <w:rPr>
            <w:rFonts w:eastAsia="华文楷体" w:cstheme="minorHAnsi" w:hint="eastAsia"/>
            <w:rPrChange w:id="353" w:author="Lei Zhu" w:date="2017-07-10T20:35:00Z">
              <w:rPr>
                <w:rFonts w:cstheme="minorHAnsi" w:hint="eastAsia"/>
                <w:highlight w:val="yellow"/>
              </w:rPr>
            </w:rPrChange>
          </w:rPr>
          <w:t>【</w:t>
        </w:r>
        <w:r w:rsidRPr="00195C2E">
          <w:rPr>
            <w:rFonts w:eastAsia="华文楷体" w:cstheme="minorHAnsi"/>
            <w:rPrChange w:id="354" w:author="Lei Zhu" w:date="2017-07-10T20:35:00Z">
              <w:rPr>
                <w:rFonts w:cstheme="minorHAnsi"/>
                <w:highlight w:val="yellow"/>
              </w:rPr>
            </w:rPrChange>
          </w:rPr>
          <w:t>01:00</w:t>
        </w:r>
        <w:r w:rsidRPr="00195C2E">
          <w:rPr>
            <w:rFonts w:eastAsia="华文楷体" w:cstheme="minorHAnsi" w:hint="eastAsia"/>
            <w:rPrChange w:id="355" w:author="Lei Zhu" w:date="2017-07-10T20:35:00Z">
              <w:rPr>
                <w:rFonts w:cstheme="minorHAnsi" w:hint="eastAsia"/>
                <w:highlight w:val="yellow"/>
              </w:rPr>
            </w:rPrChange>
          </w:rPr>
          <w:t>】</w:t>
        </w:r>
      </w:ins>
    </w:p>
    <w:p w:rsidR="00D17EDF" w:rsidRPr="00195C2E" w:rsidRDefault="00D17EDF" w:rsidP="00D17EDF">
      <w:pPr>
        <w:ind w:firstLine="405"/>
        <w:jc w:val="left"/>
        <w:rPr>
          <w:ins w:id="356" w:author="Lei Zhu" w:date="2017-06-17T22:31:00Z"/>
          <w:rFonts w:eastAsia="华文楷体"/>
          <w:rPrChange w:id="357" w:author="Lei Zhu" w:date="2017-07-10T20:35:00Z">
            <w:rPr>
              <w:ins w:id="358" w:author="Lei Zhu" w:date="2017-06-17T22:31:00Z"/>
              <w:highlight w:val="yellow"/>
            </w:rPr>
          </w:rPrChange>
        </w:rPr>
      </w:pPr>
      <w:ins w:id="359" w:author="Lei Zhu" w:date="2017-06-17T22:31:00Z">
        <w:r w:rsidRPr="00195C2E">
          <w:rPr>
            <w:rFonts w:eastAsia="华文楷体" w:cstheme="minorHAnsi" w:hint="eastAsia"/>
            <w:rPrChange w:id="360"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61" w:author="Lei Zhu" w:date="2017-07-10T20:35:00Z">
              <w:rPr>
                <w:rFonts w:cstheme="minorHAnsi" w:hint="eastAsia"/>
                <w:highlight w:val="yellow"/>
              </w:rPr>
            </w:rPrChange>
          </w:rPr>
          <w:t>裹身上</w:t>
        </w:r>
        <w:proofErr w:type="gramEnd"/>
        <w:r w:rsidRPr="00195C2E">
          <w:rPr>
            <w:rFonts w:eastAsia="华文楷体" w:cstheme="minorHAnsi" w:hint="eastAsia"/>
            <w:rPrChange w:id="362"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63" w:author="Lei Zhu" w:date="2017-07-10T20:35:00Z">
              <w:rPr>
                <w:rFonts w:cstheme="minorHAnsi" w:hint="eastAsia"/>
                <w:highlight w:val="yellow"/>
              </w:rPr>
            </w:rPrChange>
          </w:rPr>
          <w:t>还是蛮冷</w:t>
        </w:r>
        <w:proofErr w:type="gramEnd"/>
        <w:r w:rsidRPr="00195C2E">
          <w:rPr>
            <w:rFonts w:eastAsia="华文楷体" w:cstheme="minorHAnsi" w:hint="eastAsia"/>
            <w:rPrChange w:id="364" w:author="Lei Zhu" w:date="2017-07-10T20:35:00Z">
              <w:rPr>
                <w:rFonts w:cstheme="minorHAnsi" w:hint="eastAsia"/>
                <w:highlight w:val="yellow"/>
              </w:rPr>
            </w:rPrChange>
          </w:rPr>
          <w:t>的。地铁没有了，公交车也没有了，只有打车，再心疼钱也要把自己放到床上休息一下了，不然明天肯定会生病的，小林于是咬牙伸手，招了一辆出租车，出租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65" w:author="Lei Zhu" w:date="2017-07-10T20:35:00Z">
              <w:rPr>
                <w:rFonts w:cstheme="minorHAnsi" w:hint="eastAsia"/>
                <w:highlight w:val="yellow"/>
              </w:rPr>
            </w:rPrChange>
          </w:rPr>
          <w:t>车载着</w:t>
        </w:r>
        <w:proofErr w:type="gramEnd"/>
        <w:r w:rsidRPr="00195C2E">
          <w:rPr>
            <w:rFonts w:eastAsia="华文楷体" w:cstheme="minorHAnsi" w:hint="eastAsia"/>
            <w:rPrChange w:id="366"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67" w:author="Lei Zhu" w:date="2017-07-10T20:35:00Z">
              <w:rPr>
                <w:rFonts w:cstheme="minorHAnsi" w:hint="eastAsia"/>
                <w:highlight w:val="yellow"/>
              </w:rPr>
            </w:rPrChange>
          </w:rPr>
          <w:t>奔波</w:t>
        </w:r>
        <w:proofErr w:type="gramEnd"/>
        <w:r w:rsidRPr="00195C2E">
          <w:rPr>
            <w:rFonts w:eastAsia="华文楷体" w:cstheme="minorHAnsi" w:hint="eastAsia"/>
            <w:rPrChange w:id="368" w:author="Lei Zhu" w:date="2017-07-10T20:35:00Z">
              <w:rPr>
                <w:rFonts w:cstheme="minorHAnsi" w:hint="eastAsia"/>
                <w:highlight w:val="yellow"/>
              </w:rPr>
            </w:rPrChange>
          </w:rPr>
          <w:t>着很多像小林一样在为生存而奋斗的小白领们的马路——</w:t>
        </w:r>
      </w:ins>
    </w:p>
    <w:p w:rsidR="00D17EDF" w:rsidRDefault="00D17EDF" w:rsidP="00D17EDF">
      <w:pPr>
        <w:jc w:val="left"/>
        <w:rPr>
          <w:ins w:id="369" w:author="Lei Zhu" w:date="2017-06-17T22:31:00Z"/>
        </w:rPr>
      </w:pPr>
    </w:p>
    <w:p w:rsidR="00D17EDF" w:rsidRDefault="00D17EDF" w:rsidP="00D17EDF">
      <w:pPr>
        <w:jc w:val="left"/>
        <w:rPr>
          <w:ins w:id="370" w:author="Lei Zhu" w:date="2017-06-17T22:31:00Z"/>
        </w:rPr>
      </w:pPr>
    </w:p>
    <w:p w:rsidR="00D17EDF" w:rsidRPr="008D0BD4" w:rsidRDefault="00D17EDF" w:rsidP="00D17EDF">
      <w:pPr>
        <w:jc w:val="left"/>
        <w:rPr>
          <w:ins w:id="371" w:author="Lei Zhu" w:date="2017-06-17T22:31:00Z"/>
          <w:shd w:val="pct15" w:color="auto" w:fill="FFFFFF"/>
        </w:rPr>
      </w:pPr>
      <w:ins w:id="372" w:author="Lei Zhu" w:date="2017-06-17T22:31:00Z">
        <w:r w:rsidRPr="008D0BD4">
          <w:rPr>
            <w:rFonts w:hint="eastAsia"/>
            <w:shd w:val="pct15" w:color="auto" w:fill="FFFFFF"/>
          </w:rPr>
          <w:t>爱情：</w:t>
        </w:r>
      </w:ins>
    </w:p>
    <w:p w:rsidR="00D17EDF" w:rsidRPr="008D0BD4" w:rsidRDefault="00D17EDF" w:rsidP="00D17EDF">
      <w:pPr>
        <w:jc w:val="left"/>
        <w:rPr>
          <w:ins w:id="373" w:author="Lei Zhu" w:date="2017-06-17T22:31:00Z"/>
          <w:shd w:val="pct15" w:color="auto" w:fill="FFFFFF"/>
        </w:rPr>
      </w:pPr>
      <w:ins w:id="374"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75" w:author="Lei Zhu" w:date="2017-06-17T22:31:00Z"/>
          <w:shd w:val="pct15" w:color="auto" w:fill="FFFFFF"/>
        </w:rPr>
      </w:pPr>
      <w:ins w:id="376"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77" w:author="Lei Zhu" w:date="2017-06-17T22:31:00Z"/>
          <w:shd w:val="pct15" w:color="auto" w:fill="FFFFFF"/>
        </w:rPr>
      </w:pPr>
      <w:ins w:id="378"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79" w:author="Lei Zhu" w:date="2017-06-17T22:31:00Z"/>
          <w:shd w:val="pct15" w:color="auto" w:fill="FFFFFF"/>
        </w:rPr>
      </w:pPr>
      <w:ins w:id="380"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81" w:author="Lei Zhu" w:date="2017-06-17T22:31:00Z"/>
        </w:rPr>
      </w:pPr>
    </w:p>
    <w:p w:rsidR="00D17EDF" w:rsidRDefault="00D17EDF" w:rsidP="00D17EDF">
      <w:pPr>
        <w:jc w:val="left"/>
        <w:rPr>
          <w:ins w:id="382" w:author="Lei Zhu" w:date="2017-06-17T22:31:00Z"/>
        </w:rPr>
      </w:pPr>
    </w:p>
    <w:p w:rsidR="00D17EDF" w:rsidRPr="00723DBB" w:rsidRDefault="00D17EDF" w:rsidP="00D17EDF">
      <w:pPr>
        <w:jc w:val="left"/>
        <w:rPr>
          <w:ins w:id="383" w:author="Lei Zhu" w:date="2017-06-17T22:31:00Z"/>
          <w:rFonts w:eastAsia="华文楷体"/>
          <w:b/>
          <w:bCs/>
          <w:sz w:val="28"/>
          <w:szCs w:val="28"/>
          <w:rPrChange w:id="384" w:author="Lei Zhu" w:date="2017-07-10T21:00:00Z">
            <w:rPr>
              <w:ins w:id="385" w:author="Lei Zhu" w:date="2017-06-17T22:31:00Z"/>
              <w:b/>
              <w:bCs/>
              <w:sz w:val="28"/>
              <w:szCs w:val="28"/>
              <w:highlight w:val="yellow"/>
            </w:rPr>
          </w:rPrChange>
        </w:rPr>
      </w:pPr>
      <w:ins w:id="386" w:author="Lei Zhu" w:date="2017-06-17T22:31:00Z">
        <w:r>
          <w:rPr>
            <w:rFonts w:hint="eastAsia"/>
            <w:b/>
            <w:bCs/>
            <w:sz w:val="30"/>
            <w:szCs w:val="30"/>
          </w:rPr>
          <w:t xml:space="preserve"> </w:t>
        </w:r>
        <w:r w:rsidRPr="00723DBB">
          <w:rPr>
            <w:rFonts w:eastAsia="华文楷体"/>
            <w:b/>
            <w:bCs/>
            <w:sz w:val="30"/>
            <w:szCs w:val="30"/>
            <w:rPrChange w:id="387" w:author="Lei Zhu" w:date="2017-07-10T21:00:00Z">
              <w:rPr>
                <w:b/>
                <w:bCs/>
                <w:sz w:val="30"/>
                <w:szCs w:val="30"/>
              </w:rPr>
            </w:rPrChange>
          </w:rPr>
          <w:t xml:space="preserve">           </w:t>
        </w:r>
        <w:r w:rsidRPr="00723DBB">
          <w:rPr>
            <w:rFonts w:eastAsia="华文楷体" w:hint="eastAsia"/>
            <w:b/>
            <w:bCs/>
            <w:sz w:val="30"/>
            <w:szCs w:val="30"/>
            <w:rPrChange w:id="388" w:author="Lei Zhu" w:date="2017-07-10T21:00:00Z">
              <w:rPr>
                <w:rFonts w:hint="eastAsia"/>
                <w:b/>
                <w:bCs/>
                <w:sz w:val="30"/>
                <w:szCs w:val="30"/>
              </w:rPr>
            </w:rPrChange>
          </w:rPr>
          <w:t xml:space="preserve">　　</w:t>
        </w:r>
        <w:r w:rsidRPr="00723DBB">
          <w:rPr>
            <w:rFonts w:eastAsia="华文楷体" w:hint="eastAsia"/>
            <w:b/>
            <w:bCs/>
            <w:sz w:val="28"/>
            <w:szCs w:val="28"/>
            <w:rPrChange w:id="389" w:author="Lei Zhu" w:date="2017-07-10T21:00:00Z">
              <w:rPr>
                <w:rFonts w:hint="eastAsia"/>
                <w:b/>
                <w:bCs/>
                <w:sz w:val="28"/>
                <w:szCs w:val="28"/>
              </w:rPr>
            </w:rPrChange>
          </w:rPr>
          <w:t xml:space="preserve">　</w:t>
        </w:r>
        <w:r w:rsidRPr="00723DBB">
          <w:rPr>
            <w:rFonts w:eastAsia="华文楷体"/>
            <w:b/>
            <w:bCs/>
            <w:sz w:val="28"/>
            <w:szCs w:val="28"/>
            <w:rPrChange w:id="390" w:author="Lei Zhu" w:date="2017-07-10T21:00:00Z">
              <w:rPr>
                <w:b/>
                <w:bCs/>
                <w:sz w:val="28"/>
                <w:szCs w:val="28"/>
                <w:highlight w:val="yellow"/>
              </w:rPr>
            </w:rPrChange>
          </w:rPr>
          <w:t xml:space="preserve">  </w:t>
        </w:r>
        <w:r w:rsidRPr="00723DBB">
          <w:rPr>
            <w:rFonts w:eastAsia="华文楷体" w:hint="eastAsia"/>
            <w:b/>
            <w:bCs/>
            <w:sz w:val="28"/>
            <w:szCs w:val="28"/>
            <w:rPrChange w:id="391" w:author="Lei Zhu" w:date="2017-07-10T21:00:00Z">
              <w:rPr>
                <w:rFonts w:hint="eastAsia"/>
                <w:b/>
                <w:bCs/>
                <w:sz w:val="28"/>
                <w:szCs w:val="28"/>
                <w:highlight w:val="yellow"/>
              </w:rPr>
            </w:rPrChange>
          </w:rPr>
          <w:t>《五月的下午茶》</w:t>
        </w:r>
      </w:ins>
    </w:p>
    <w:p w:rsidR="00D17EDF" w:rsidRPr="00723DBB" w:rsidRDefault="00D17EDF" w:rsidP="00D17EDF">
      <w:pPr>
        <w:jc w:val="left"/>
        <w:rPr>
          <w:ins w:id="392" w:author="Lei Zhu" w:date="2017-06-17T22:31:00Z"/>
          <w:rFonts w:eastAsia="华文楷体"/>
          <w:rPrChange w:id="393" w:author="Lei Zhu" w:date="2017-07-10T21:00:00Z">
            <w:rPr>
              <w:ins w:id="394" w:author="Lei Zhu" w:date="2017-06-17T22:31:00Z"/>
              <w:highlight w:val="yellow"/>
            </w:rPr>
          </w:rPrChange>
        </w:rPr>
      </w:pPr>
      <w:ins w:id="395" w:author="Lei Zhu" w:date="2017-06-17T22:31:00Z">
        <w:r w:rsidRPr="00723DBB">
          <w:rPr>
            <w:rFonts w:eastAsia="华文楷体" w:hint="eastAsia"/>
            <w:b/>
            <w:bCs/>
            <w:rPrChange w:id="396" w:author="Lei Zhu" w:date="2017-07-10T21:00:00Z">
              <w:rPr>
                <w:rFonts w:hint="eastAsia"/>
                <w:b/>
                <w:bCs/>
                <w:highlight w:val="yellow"/>
              </w:rPr>
            </w:rPrChange>
          </w:rPr>
          <w:t>场景：</w:t>
        </w:r>
        <w:r w:rsidRPr="00723DBB">
          <w:rPr>
            <w:rFonts w:eastAsia="华文楷体" w:hint="eastAsia"/>
            <w:rPrChange w:id="397" w:author="Lei Zhu" w:date="2017-07-10T21:00:00Z">
              <w:rPr>
                <w:rFonts w:hint="eastAsia"/>
                <w:highlight w:val="yellow"/>
              </w:rPr>
            </w:rPrChange>
          </w:rPr>
          <w:t>【五月花园】咖啡馆</w:t>
        </w:r>
      </w:ins>
    </w:p>
    <w:p w:rsidR="00D17EDF" w:rsidRPr="00723DBB" w:rsidRDefault="00D17EDF" w:rsidP="00D17EDF">
      <w:pPr>
        <w:jc w:val="left"/>
        <w:rPr>
          <w:ins w:id="398" w:author="Lei Zhu" w:date="2017-06-17T22:31:00Z"/>
          <w:rFonts w:eastAsia="华文楷体"/>
          <w:sz w:val="18"/>
          <w:szCs w:val="18"/>
          <w:rPrChange w:id="399" w:author="Lei Zhu" w:date="2017-07-10T21:00:00Z">
            <w:rPr>
              <w:ins w:id="400" w:author="Lei Zhu" w:date="2017-06-17T22:31:00Z"/>
              <w:sz w:val="18"/>
              <w:szCs w:val="18"/>
              <w:highlight w:val="yellow"/>
            </w:rPr>
          </w:rPrChange>
        </w:rPr>
      </w:pPr>
      <w:ins w:id="401" w:author="Lei Zhu" w:date="2017-06-17T22:31:00Z">
        <w:r w:rsidRPr="00723DBB">
          <w:rPr>
            <w:rFonts w:eastAsia="华文楷体" w:hint="eastAsia"/>
            <w:sz w:val="18"/>
            <w:szCs w:val="18"/>
            <w:rPrChange w:id="402" w:author="Lei Zhu" w:date="2017-07-10T21:00:00Z">
              <w:rPr>
                <w:rFonts w:hint="eastAsia"/>
                <w:sz w:val="18"/>
                <w:szCs w:val="18"/>
                <w:highlight w:val="yellow"/>
              </w:rPr>
            </w:rPrChange>
          </w:rPr>
          <w:t>（北京海淀区中关村东路</w:t>
        </w:r>
        <w:r w:rsidRPr="00723DBB">
          <w:rPr>
            <w:rFonts w:eastAsia="华文楷体"/>
            <w:sz w:val="18"/>
            <w:szCs w:val="18"/>
            <w:rPrChange w:id="403" w:author="Lei Zhu" w:date="2017-07-10T21:00:00Z">
              <w:rPr>
                <w:sz w:val="18"/>
                <w:szCs w:val="18"/>
                <w:highlight w:val="yellow"/>
              </w:rPr>
            </w:rPrChange>
          </w:rPr>
          <w:t>16</w:t>
        </w:r>
        <w:r w:rsidRPr="00723DBB">
          <w:rPr>
            <w:rFonts w:eastAsia="华文楷体" w:hint="eastAsia"/>
            <w:sz w:val="18"/>
            <w:szCs w:val="18"/>
            <w:rPrChange w:id="404" w:author="Lei Zhu" w:date="2017-07-10T21:00:00Z">
              <w:rPr>
                <w:rFonts w:hint="eastAsia"/>
                <w:sz w:val="18"/>
                <w:szCs w:val="18"/>
                <w:highlight w:val="yellow"/>
              </w:rPr>
            </w:rPrChange>
          </w:rPr>
          <w:t>号</w:t>
        </w:r>
        <w:proofErr w:type="gramStart"/>
        <w:r w:rsidRPr="00723DBB">
          <w:rPr>
            <w:rFonts w:eastAsia="华文楷体" w:hint="eastAsia"/>
            <w:sz w:val="18"/>
            <w:szCs w:val="18"/>
            <w:rPrChange w:id="405" w:author="Lei Zhu" w:date="2017-07-10T21:00:00Z">
              <w:rPr>
                <w:rFonts w:hint="eastAsia"/>
                <w:sz w:val="18"/>
                <w:szCs w:val="18"/>
                <w:highlight w:val="yellow"/>
              </w:rPr>
            </w:rPrChange>
          </w:rPr>
          <w:t>院龙湖唐宁</w:t>
        </w:r>
        <w:proofErr w:type="gramEnd"/>
        <w:r w:rsidRPr="00723DBB">
          <w:rPr>
            <w:rFonts w:eastAsia="华文楷体"/>
            <w:sz w:val="18"/>
            <w:szCs w:val="18"/>
            <w:rPrChange w:id="406" w:author="Lei Zhu" w:date="2017-07-10T21:00:00Z">
              <w:rPr>
                <w:sz w:val="18"/>
                <w:szCs w:val="18"/>
                <w:highlight w:val="yellow"/>
              </w:rPr>
            </w:rPrChange>
          </w:rPr>
          <w:t>ONE2</w:t>
        </w:r>
        <w:r w:rsidRPr="00723DBB">
          <w:rPr>
            <w:rFonts w:eastAsia="华文楷体" w:hint="eastAsia"/>
            <w:sz w:val="18"/>
            <w:szCs w:val="18"/>
            <w:rPrChange w:id="407" w:author="Lei Zhu" w:date="2017-07-10T21:00:00Z">
              <w:rPr>
                <w:rFonts w:hint="eastAsia"/>
                <w:sz w:val="18"/>
                <w:szCs w:val="18"/>
                <w:highlight w:val="yellow"/>
              </w:rPr>
            </w:rPrChange>
          </w:rPr>
          <w:t>号</w:t>
        </w:r>
        <w:r w:rsidRPr="00723DBB">
          <w:rPr>
            <w:rFonts w:eastAsia="华文楷体"/>
            <w:sz w:val="18"/>
            <w:szCs w:val="18"/>
            <w:rPrChange w:id="408" w:author="Lei Zhu" w:date="2017-07-10T21:00:00Z">
              <w:rPr>
                <w:sz w:val="18"/>
                <w:szCs w:val="18"/>
                <w:highlight w:val="yellow"/>
              </w:rPr>
            </w:rPrChange>
          </w:rPr>
          <w:t>A123</w:t>
        </w:r>
        <w:r w:rsidRPr="00723DBB">
          <w:rPr>
            <w:rFonts w:eastAsia="华文楷体" w:hint="eastAsia"/>
            <w:sz w:val="18"/>
            <w:szCs w:val="18"/>
            <w:rPrChange w:id="409"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410" w:author="Lei Zhu" w:date="2017-06-17T22:31:00Z"/>
          <w:rFonts w:eastAsia="华文楷体"/>
          <w:rPrChange w:id="411" w:author="Lei Zhu" w:date="2017-07-10T21:00:00Z">
            <w:rPr>
              <w:ins w:id="412" w:author="Lei Zhu" w:date="2017-06-17T22:31:00Z"/>
              <w:highlight w:val="yellow"/>
            </w:rPr>
          </w:rPrChange>
        </w:rPr>
      </w:pPr>
      <w:ins w:id="413" w:author="Lei Zhu" w:date="2017-06-17T22:31:00Z">
        <w:r w:rsidRPr="00723DBB">
          <w:rPr>
            <w:rFonts w:eastAsia="华文楷体" w:hint="eastAsia"/>
            <w:b/>
            <w:bCs/>
            <w:rPrChange w:id="414" w:author="Lei Zhu" w:date="2017-07-10T21:00:00Z">
              <w:rPr>
                <w:rFonts w:hint="eastAsia"/>
                <w:b/>
                <w:bCs/>
                <w:highlight w:val="yellow"/>
              </w:rPr>
            </w:rPrChange>
          </w:rPr>
          <w:t>人物：</w:t>
        </w:r>
        <w:r w:rsidRPr="00723DBB">
          <w:rPr>
            <w:rFonts w:eastAsia="华文楷体" w:hint="eastAsia"/>
            <w:rPrChange w:id="415" w:author="Lei Zhu" w:date="2017-07-10T21:00:00Z">
              <w:rPr>
                <w:rFonts w:hint="eastAsia"/>
                <w:highlight w:val="yellow"/>
              </w:rPr>
            </w:rPrChange>
          </w:rPr>
          <w:t>美丽、晓君、</w:t>
        </w:r>
        <w:proofErr w:type="gramStart"/>
        <w:r w:rsidRPr="00723DBB">
          <w:rPr>
            <w:rFonts w:eastAsia="华文楷体" w:hint="eastAsia"/>
            <w:rPrChange w:id="416" w:author="Lei Zhu" w:date="2017-07-10T21:00:00Z">
              <w:rPr>
                <w:rFonts w:hint="eastAsia"/>
                <w:highlight w:val="yellow"/>
              </w:rPr>
            </w:rPrChange>
          </w:rPr>
          <w:t>方园</w:t>
        </w:r>
        <w:proofErr w:type="gramEnd"/>
        <w:r w:rsidRPr="00723DBB">
          <w:rPr>
            <w:rFonts w:eastAsia="华文楷体" w:hint="eastAsia"/>
            <w:rPrChange w:id="417" w:author="Lei Zhu" w:date="2017-07-10T21:00:00Z">
              <w:rPr>
                <w:rFonts w:hint="eastAsia"/>
                <w:highlight w:val="yellow"/>
              </w:rPr>
            </w:rPrChange>
          </w:rPr>
          <w:t>、宁亦</w:t>
        </w:r>
      </w:ins>
    </w:p>
    <w:p w:rsidR="00D17EDF" w:rsidRPr="00723DBB" w:rsidRDefault="00D17EDF" w:rsidP="00D17EDF">
      <w:pPr>
        <w:jc w:val="left"/>
        <w:rPr>
          <w:ins w:id="418" w:author="Lei Zhu" w:date="2017-06-17T22:31:00Z"/>
          <w:rFonts w:eastAsia="华文楷体"/>
          <w:rPrChange w:id="419" w:author="Lei Zhu" w:date="2017-07-10T21:00:00Z">
            <w:rPr>
              <w:ins w:id="420" w:author="Lei Zhu" w:date="2017-06-17T22:31:00Z"/>
              <w:highlight w:val="yellow"/>
            </w:rPr>
          </w:rPrChange>
        </w:rPr>
      </w:pPr>
    </w:p>
    <w:p w:rsidR="00D17EDF" w:rsidRPr="00723DBB" w:rsidRDefault="00D17EDF" w:rsidP="00D17EDF">
      <w:pPr>
        <w:ind w:firstLine="420"/>
        <w:jc w:val="left"/>
        <w:rPr>
          <w:ins w:id="421" w:author="Lei Zhu" w:date="2017-06-17T22:31:00Z"/>
          <w:rFonts w:eastAsia="华文楷体"/>
          <w:rPrChange w:id="422" w:author="Lei Zhu" w:date="2017-07-10T21:00:00Z">
            <w:rPr>
              <w:ins w:id="423" w:author="Lei Zhu" w:date="2017-06-17T22:31:00Z"/>
              <w:highlight w:val="yellow"/>
            </w:rPr>
          </w:rPrChange>
        </w:rPr>
      </w:pPr>
      <w:ins w:id="424" w:author="Lei Zhu" w:date="2017-06-17T22:31:00Z">
        <w:r w:rsidRPr="00723DBB">
          <w:rPr>
            <w:rFonts w:eastAsia="华文楷体" w:hint="eastAsia"/>
            <w:rPrChange w:id="425" w:author="Lei Zhu" w:date="2017-07-10T21:00:00Z">
              <w:rPr>
                <w:rFonts w:hint="eastAsia"/>
                <w:highlight w:val="yellow"/>
              </w:rPr>
            </w:rPrChange>
          </w:rPr>
          <w:t>今天的聚会又是</w:t>
        </w:r>
        <w:proofErr w:type="gramStart"/>
        <w:r w:rsidRPr="00723DBB">
          <w:rPr>
            <w:rFonts w:eastAsia="华文楷体" w:hint="eastAsia"/>
            <w:rPrChange w:id="426" w:author="Lei Zhu" w:date="2017-07-10T21:00:00Z">
              <w:rPr>
                <w:rFonts w:hint="eastAsia"/>
                <w:highlight w:val="yellow"/>
              </w:rPr>
            </w:rPrChange>
          </w:rPr>
          <w:t>方园</w:t>
        </w:r>
        <w:proofErr w:type="gramEnd"/>
        <w:r w:rsidRPr="00723DBB">
          <w:rPr>
            <w:rFonts w:eastAsia="华文楷体" w:hint="eastAsia"/>
            <w:rPrChange w:id="427" w:author="Lei Zhu" w:date="2017-07-10T21:00:00Z">
              <w:rPr>
                <w:rFonts w:hint="eastAsia"/>
                <w:highlight w:val="yellow"/>
              </w:rPr>
            </w:rPrChange>
          </w:rPr>
          <w:t>先提议的，所以</w:t>
        </w:r>
        <w:proofErr w:type="gramStart"/>
        <w:r w:rsidRPr="00723DBB">
          <w:rPr>
            <w:rFonts w:eastAsia="华文楷体" w:hint="eastAsia"/>
            <w:rPrChange w:id="428" w:author="Lei Zhu" w:date="2017-07-10T21:00:00Z">
              <w:rPr>
                <w:rFonts w:hint="eastAsia"/>
                <w:highlight w:val="yellow"/>
              </w:rPr>
            </w:rPrChange>
          </w:rPr>
          <w:t>肯定最</w:t>
        </w:r>
        <w:proofErr w:type="gramEnd"/>
        <w:r w:rsidRPr="00723DBB">
          <w:rPr>
            <w:rFonts w:eastAsia="华文楷体" w:hint="eastAsia"/>
            <w:rPrChange w:id="429" w:author="Lei Zhu" w:date="2017-07-10T21:00:00Z">
              <w:rPr>
                <w:rFonts w:hint="eastAsia"/>
                <w:highlight w:val="yellow"/>
              </w:rPr>
            </w:rPrChange>
          </w:rPr>
          <w:t>后又是她来买单。虽然这四个女人</w:t>
        </w:r>
        <w:proofErr w:type="gramStart"/>
        <w:r w:rsidRPr="00723DBB">
          <w:rPr>
            <w:rFonts w:eastAsia="华文楷体" w:hint="eastAsia"/>
            <w:rPrChange w:id="430" w:author="Lei Zhu" w:date="2017-07-10T21:00:00Z">
              <w:rPr>
                <w:rFonts w:hint="eastAsia"/>
                <w:highlight w:val="yellow"/>
              </w:rPr>
            </w:rPrChange>
          </w:rPr>
          <w:t>有个群叫</w:t>
        </w:r>
        <w:proofErr w:type="gramEnd"/>
        <w:r w:rsidRPr="00723DBB">
          <w:rPr>
            <w:rFonts w:eastAsia="华文楷体" w:hint="eastAsia"/>
            <w:rPrChange w:id="431"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432" w:author="Lei Zhu" w:date="2017-06-17T22:31:00Z"/>
          <w:rFonts w:eastAsia="华文楷体"/>
          <w:rPrChange w:id="433" w:author="Lei Zhu" w:date="2017-07-10T21:00:00Z">
            <w:rPr>
              <w:ins w:id="434" w:author="Lei Zhu" w:date="2017-06-17T22:31:00Z"/>
              <w:highlight w:val="yellow"/>
            </w:rPr>
          </w:rPrChange>
        </w:rPr>
      </w:pPr>
      <w:ins w:id="435" w:author="Lei Zhu" w:date="2017-06-17T22:31:00Z">
        <w:r w:rsidRPr="00723DBB">
          <w:rPr>
            <w:rFonts w:eastAsia="华文楷体" w:hint="eastAsia"/>
            <w:rPrChange w:id="436"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437" w:author="Lei Zhu" w:date="2017-07-10T21:00:00Z">
              <w:rPr>
                <w:rFonts w:hint="eastAsia"/>
                <w:highlight w:val="yellow"/>
              </w:rPr>
            </w:rPrChange>
          </w:rPr>
          <w:t>方园</w:t>
        </w:r>
        <w:proofErr w:type="gramEnd"/>
        <w:r w:rsidRPr="00723DBB">
          <w:rPr>
            <w:rFonts w:eastAsia="华文楷体" w:hint="eastAsia"/>
            <w:rPrChange w:id="438"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439" w:author="Lei Zhu" w:date="2017-07-10T21:00:00Z">
              <w:rPr>
                <w:rFonts w:hint="eastAsia"/>
                <w:highlight w:val="yellow"/>
              </w:rPr>
            </w:rPrChange>
          </w:rPr>
          <w:t>最</w:t>
        </w:r>
        <w:proofErr w:type="gramEnd"/>
        <w:r w:rsidRPr="00723DBB">
          <w:rPr>
            <w:rFonts w:eastAsia="华文楷体" w:hint="eastAsia"/>
            <w:rPrChange w:id="440" w:author="Lei Zhu" w:date="2017-07-10T21:00:00Z">
              <w:rPr>
                <w:rFonts w:hint="eastAsia"/>
                <w:highlight w:val="yellow"/>
              </w:rPr>
            </w:rPrChange>
          </w:rPr>
          <w:t>角落，但面对着大门，也算是她们的长包</w:t>
        </w:r>
        <w:r w:rsidRPr="00723DBB">
          <w:rPr>
            <w:rFonts w:eastAsia="华文楷体"/>
            <w:rPrChange w:id="441" w:author="Lei Zhu" w:date="2017-07-10T21:00:00Z">
              <w:rPr>
                <w:highlight w:val="yellow"/>
              </w:rPr>
            </w:rPrChange>
          </w:rPr>
          <w:t>VIP</w:t>
        </w:r>
        <w:r w:rsidRPr="00723DBB">
          <w:rPr>
            <w:rFonts w:eastAsia="华文楷体" w:hint="eastAsia"/>
            <w:rPrChange w:id="442"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443" w:author="Lei Zhu" w:date="2017-07-10T21:00:00Z">
              <w:rPr>
                <w:rFonts w:hint="eastAsia"/>
                <w:highlight w:val="yellow"/>
              </w:rPr>
            </w:rPrChange>
          </w:rPr>
          <w:t>一些较私密</w:t>
        </w:r>
        <w:proofErr w:type="gramEnd"/>
        <w:r w:rsidRPr="00723DBB">
          <w:rPr>
            <w:rFonts w:eastAsia="华文楷体" w:hint="eastAsia"/>
            <w:rPrChange w:id="444" w:author="Lei Zhu" w:date="2017-07-10T21:00:00Z">
              <w:rPr>
                <w:rFonts w:hint="eastAsia"/>
                <w:highlight w:val="yellow"/>
              </w:rPr>
            </w:rPrChange>
          </w:rPr>
          <w:t>的闺房话。</w:t>
        </w:r>
      </w:ins>
    </w:p>
    <w:p w:rsidR="00D17EDF" w:rsidRPr="00723DBB" w:rsidRDefault="00D17EDF" w:rsidP="00D17EDF">
      <w:pPr>
        <w:ind w:firstLine="420"/>
        <w:jc w:val="left"/>
        <w:rPr>
          <w:ins w:id="445" w:author="Lei Zhu" w:date="2017-06-17T22:31:00Z"/>
          <w:rFonts w:eastAsia="华文楷体"/>
          <w:rPrChange w:id="446" w:author="Lei Zhu" w:date="2017-07-10T21:00:00Z">
            <w:rPr>
              <w:ins w:id="447" w:author="Lei Zhu" w:date="2017-06-17T22:31:00Z"/>
              <w:highlight w:val="yellow"/>
            </w:rPr>
          </w:rPrChange>
        </w:rPr>
      </w:pPr>
      <w:ins w:id="448" w:author="Lei Zhu" w:date="2017-06-17T22:31:00Z">
        <w:r w:rsidRPr="00723DBB">
          <w:rPr>
            <w:rFonts w:eastAsia="华文楷体" w:hint="eastAsia"/>
            <w:rPrChange w:id="449" w:author="Lei Zhu" w:date="2017-07-10T21:00:00Z">
              <w:rPr>
                <w:rFonts w:hint="eastAsia"/>
                <w:highlight w:val="yellow"/>
              </w:rPr>
            </w:rPrChange>
          </w:rPr>
          <w:t>刚端上四人点的饮品，晓君手机就响了起来。“喂，请问哪位？</w:t>
        </w:r>
        <w:r w:rsidRPr="00723DBB">
          <w:rPr>
            <w:rFonts w:eastAsia="华文楷体"/>
            <w:rPrChange w:id="450" w:author="Lei Zhu" w:date="2017-07-10T21:00:00Z">
              <w:rPr>
                <w:highlight w:val="yellow"/>
              </w:rPr>
            </w:rPrChange>
          </w:rPr>
          <w:t>......</w:t>
        </w:r>
        <w:r w:rsidRPr="00723DBB">
          <w:rPr>
            <w:rFonts w:eastAsia="华文楷体" w:hint="eastAsia"/>
            <w:rPrChange w:id="451" w:author="Lei Zhu" w:date="2017-07-10T21:00:00Z">
              <w:rPr>
                <w:rFonts w:hint="eastAsia"/>
                <w:highlight w:val="yellow"/>
              </w:rPr>
            </w:rPrChange>
          </w:rPr>
          <w:t>哦，陈姨啊</w:t>
        </w:r>
        <w:r w:rsidRPr="00723DBB">
          <w:rPr>
            <w:rFonts w:eastAsia="华文楷体"/>
            <w:rPrChange w:id="452" w:author="Lei Zhu" w:date="2017-07-10T21:00:00Z">
              <w:rPr>
                <w:highlight w:val="yellow"/>
              </w:rPr>
            </w:rPrChange>
          </w:rPr>
          <w:t>......</w:t>
        </w:r>
        <w:r w:rsidRPr="00723DBB">
          <w:rPr>
            <w:rFonts w:eastAsia="华文楷体" w:hint="eastAsia"/>
            <w:rPrChange w:id="453" w:author="Lei Zhu" w:date="2017-07-10T21:00:00Z">
              <w:rPr>
                <w:rFonts w:hint="eastAsia"/>
                <w:highlight w:val="yellow"/>
              </w:rPr>
            </w:rPrChange>
          </w:rPr>
          <w:t>明天？我有空的</w:t>
        </w:r>
        <w:r w:rsidRPr="00723DBB">
          <w:rPr>
            <w:rFonts w:eastAsia="华文楷体"/>
            <w:rPrChange w:id="454" w:author="Lei Zhu" w:date="2017-07-10T21:00:00Z">
              <w:rPr>
                <w:highlight w:val="yellow"/>
              </w:rPr>
            </w:rPrChange>
          </w:rPr>
          <w:t>......</w:t>
        </w:r>
        <w:r w:rsidRPr="00723DBB">
          <w:rPr>
            <w:rFonts w:eastAsia="华文楷体" w:hint="eastAsia"/>
            <w:rPrChange w:id="455" w:author="Lei Zhu" w:date="2017-07-10T21:00:00Z">
              <w:rPr>
                <w:rFonts w:hint="eastAsia"/>
                <w:highlight w:val="yellow"/>
              </w:rPr>
            </w:rPrChange>
          </w:rPr>
          <w:t>好的呀</w:t>
        </w:r>
        <w:r w:rsidRPr="00723DBB">
          <w:rPr>
            <w:rFonts w:eastAsia="华文楷体"/>
            <w:rPrChange w:id="456" w:author="Lei Zhu" w:date="2017-07-10T21:00:00Z">
              <w:rPr>
                <w:highlight w:val="yellow"/>
              </w:rPr>
            </w:rPrChange>
          </w:rPr>
          <w:t>......</w:t>
        </w:r>
        <w:r w:rsidRPr="00723DBB">
          <w:rPr>
            <w:rFonts w:eastAsia="华文楷体" w:hint="eastAsia"/>
            <w:rPrChange w:id="457" w:author="Lei Zhu" w:date="2017-07-10T21:00:00Z">
              <w:rPr>
                <w:rFonts w:hint="eastAsia"/>
                <w:highlight w:val="yellow"/>
              </w:rPr>
            </w:rPrChange>
          </w:rPr>
          <w:t>嗯</w:t>
        </w:r>
        <w:r w:rsidRPr="00723DBB">
          <w:rPr>
            <w:rFonts w:eastAsia="华文楷体"/>
            <w:rPrChange w:id="458" w:author="Lei Zhu" w:date="2017-07-10T21:00:00Z">
              <w:rPr>
                <w:highlight w:val="yellow"/>
              </w:rPr>
            </w:rPrChange>
          </w:rPr>
          <w:t>......</w:t>
        </w:r>
        <w:r w:rsidRPr="00723DBB">
          <w:rPr>
            <w:rFonts w:eastAsia="华文楷体" w:hint="eastAsia"/>
            <w:rPrChange w:id="459" w:author="Lei Zhu" w:date="2017-07-10T21:00:00Z">
              <w:rPr>
                <w:rFonts w:hint="eastAsia"/>
                <w:highlight w:val="yellow"/>
              </w:rPr>
            </w:rPrChange>
          </w:rPr>
          <w:t>嗯</w:t>
        </w:r>
        <w:r w:rsidRPr="00723DBB">
          <w:rPr>
            <w:rFonts w:eastAsia="华文楷体"/>
            <w:rPrChange w:id="460" w:author="Lei Zhu" w:date="2017-07-10T21:00:00Z">
              <w:rPr>
                <w:highlight w:val="yellow"/>
              </w:rPr>
            </w:rPrChange>
          </w:rPr>
          <w:t>......</w:t>
        </w:r>
        <w:r w:rsidRPr="00723DBB">
          <w:rPr>
            <w:rFonts w:eastAsia="华文楷体" w:hint="eastAsia"/>
            <w:rPrChange w:id="461" w:author="Lei Zhu" w:date="2017-07-10T21:00:00Z">
              <w:rPr>
                <w:rFonts w:hint="eastAsia"/>
                <w:highlight w:val="yellow"/>
              </w:rPr>
            </w:rPrChange>
          </w:rPr>
          <w:t>阿姨，我问下，他有房没？</w:t>
        </w:r>
        <w:r w:rsidRPr="00723DBB">
          <w:rPr>
            <w:rFonts w:eastAsia="华文楷体"/>
            <w:rPrChange w:id="462" w:author="Lei Zhu" w:date="2017-07-10T21:00:00Z">
              <w:rPr>
                <w:highlight w:val="yellow"/>
              </w:rPr>
            </w:rPrChange>
          </w:rPr>
          <w:t>......</w:t>
        </w:r>
        <w:r w:rsidRPr="00723DBB">
          <w:rPr>
            <w:rFonts w:eastAsia="华文楷体" w:hint="eastAsia"/>
            <w:rPrChange w:id="463" w:author="Lei Zhu" w:date="2017-07-10T21:00:00Z">
              <w:rPr>
                <w:rFonts w:hint="eastAsia"/>
                <w:highlight w:val="yellow"/>
              </w:rPr>
            </w:rPrChange>
          </w:rPr>
          <w:t>哦</w:t>
        </w:r>
        <w:r w:rsidRPr="00723DBB">
          <w:rPr>
            <w:rFonts w:eastAsia="华文楷体"/>
            <w:rPrChange w:id="464" w:author="Lei Zhu" w:date="2017-07-10T21:00:00Z">
              <w:rPr>
                <w:highlight w:val="yellow"/>
              </w:rPr>
            </w:rPrChange>
          </w:rPr>
          <w:t>......</w:t>
        </w:r>
        <w:r w:rsidRPr="00723DBB">
          <w:rPr>
            <w:rFonts w:eastAsia="华文楷体" w:hint="eastAsia"/>
            <w:rPrChange w:id="465" w:author="Lei Zhu" w:date="2017-07-10T21:00:00Z">
              <w:rPr>
                <w:rFonts w:hint="eastAsia"/>
                <w:highlight w:val="yellow"/>
              </w:rPr>
            </w:rPrChange>
          </w:rPr>
          <w:t>哦，哦</w:t>
        </w:r>
        <w:r w:rsidRPr="00723DBB">
          <w:rPr>
            <w:rFonts w:eastAsia="华文楷体"/>
            <w:rPrChange w:id="466" w:author="Lei Zhu" w:date="2017-07-10T21:00:00Z">
              <w:rPr>
                <w:highlight w:val="yellow"/>
              </w:rPr>
            </w:rPrChange>
          </w:rPr>
          <w:t>......</w:t>
        </w:r>
        <w:r w:rsidRPr="00723DBB">
          <w:rPr>
            <w:rFonts w:eastAsia="华文楷体" w:hint="eastAsia"/>
            <w:rPrChange w:id="467" w:author="Lei Zhu" w:date="2017-07-10T21:00:00Z">
              <w:rPr>
                <w:rFonts w:hint="eastAsia"/>
                <w:highlight w:val="yellow"/>
              </w:rPr>
            </w:rPrChange>
          </w:rPr>
          <w:t>知道了，可是，明天</w:t>
        </w:r>
        <w:r w:rsidRPr="00723DBB">
          <w:rPr>
            <w:rFonts w:eastAsia="华文楷体"/>
            <w:rPrChange w:id="468" w:author="Lei Zhu" w:date="2017-07-10T21:00:00Z">
              <w:rPr>
                <w:highlight w:val="yellow"/>
              </w:rPr>
            </w:rPrChange>
          </w:rPr>
          <w:t>......</w:t>
        </w:r>
        <w:r w:rsidRPr="00723DBB">
          <w:rPr>
            <w:rFonts w:eastAsia="华文楷体" w:hint="eastAsia"/>
            <w:rPrChange w:id="469" w:author="Lei Zhu" w:date="2017-07-10T21:00:00Z">
              <w:rPr>
                <w:rFonts w:hint="eastAsia"/>
                <w:highlight w:val="yellow"/>
              </w:rPr>
            </w:rPrChange>
          </w:rPr>
          <w:t>哦</w:t>
        </w:r>
        <w:r w:rsidRPr="00723DBB">
          <w:rPr>
            <w:rFonts w:eastAsia="华文楷体"/>
            <w:rPrChange w:id="470" w:author="Lei Zhu" w:date="2017-07-10T21:00:00Z">
              <w:rPr>
                <w:highlight w:val="yellow"/>
              </w:rPr>
            </w:rPrChange>
          </w:rPr>
          <w:t>,</w:t>
        </w:r>
        <w:r w:rsidRPr="00723DBB">
          <w:rPr>
            <w:rFonts w:eastAsia="华文楷体" w:hint="eastAsia"/>
            <w:rPrChange w:id="471"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72" w:author="Lei Zhu" w:date="2017-07-10T21:00:00Z">
              <w:rPr>
                <w:rFonts w:hint="eastAsia"/>
                <w:highlight w:val="yellow"/>
              </w:rPr>
            </w:rPrChange>
          </w:rPr>
          <w:t>骚</w:t>
        </w:r>
        <w:proofErr w:type="gramEnd"/>
        <w:r w:rsidRPr="00723DBB">
          <w:rPr>
            <w:rFonts w:eastAsia="华文楷体" w:hint="eastAsia"/>
            <w:rPrChange w:id="473"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74" w:author="Lei Zhu" w:date="2017-06-17T22:31:00Z"/>
          <w:rFonts w:eastAsia="华文楷体"/>
          <w:rPrChange w:id="475" w:author="Lei Zhu" w:date="2017-07-10T21:00:00Z">
            <w:rPr>
              <w:ins w:id="476" w:author="Lei Zhu" w:date="2017-06-17T22:31:00Z"/>
              <w:highlight w:val="yellow"/>
            </w:rPr>
          </w:rPrChange>
        </w:rPr>
      </w:pPr>
      <w:ins w:id="477" w:author="Lei Zhu" w:date="2017-06-17T22:31:00Z">
        <w:r w:rsidRPr="00723DBB">
          <w:rPr>
            <w:rFonts w:eastAsia="华文楷体"/>
            <w:rPrChange w:id="478" w:author="Lei Zhu" w:date="2017-07-10T21:00:00Z">
              <w:rPr>
                <w:highlight w:val="yellow"/>
              </w:rPr>
            </w:rPrChange>
          </w:rPr>
          <w:t xml:space="preserve">     </w:t>
        </w:r>
        <w:proofErr w:type="gramStart"/>
        <w:r w:rsidRPr="00723DBB">
          <w:rPr>
            <w:rFonts w:eastAsia="华文楷体" w:hint="eastAsia"/>
            <w:rPrChange w:id="479" w:author="Lei Zhu" w:date="2017-07-10T21:00:00Z">
              <w:rPr>
                <w:rFonts w:hint="eastAsia"/>
                <w:highlight w:val="yellow"/>
              </w:rPr>
            </w:rPrChange>
          </w:rPr>
          <w:t>“</w:t>
        </w:r>
        <w:proofErr w:type="gramEnd"/>
        <w:r w:rsidRPr="00723DBB">
          <w:rPr>
            <w:rFonts w:eastAsia="华文楷体" w:hint="eastAsia"/>
            <w:rPrChange w:id="480"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81" w:author="Lei Zhu" w:date="2017-07-10T21:00:00Z">
              <w:rPr>
                <w:rFonts w:hint="eastAsia"/>
                <w:highlight w:val="yellow"/>
              </w:rPr>
            </w:rPrChange>
          </w:rPr>
          <w:t>方</w:t>
        </w:r>
        <w:proofErr w:type="gramEnd"/>
        <w:r w:rsidRPr="00723DBB">
          <w:rPr>
            <w:rFonts w:eastAsia="华文楷体" w:hint="eastAsia"/>
            <w:rPrChange w:id="482" w:author="Lei Zhu" w:date="2017-07-10T21:00:00Z">
              <w:rPr>
                <w:rFonts w:hint="eastAsia"/>
                <w:highlight w:val="yellow"/>
              </w:rPr>
            </w:rPrChange>
          </w:rPr>
          <w:t>园给了晓君一个白眼，又</w:t>
        </w:r>
        <w:proofErr w:type="gramStart"/>
        <w:r w:rsidRPr="00723DBB">
          <w:rPr>
            <w:rFonts w:eastAsia="华文楷体" w:hint="eastAsia"/>
            <w:rPrChange w:id="483" w:author="Lei Zhu" w:date="2017-07-10T21:00:00Z">
              <w:rPr>
                <w:rFonts w:hint="eastAsia"/>
                <w:highlight w:val="yellow"/>
              </w:rPr>
            </w:rPrChange>
          </w:rPr>
          <w:t>冲美</w:t>
        </w:r>
        <w:proofErr w:type="gramEnd"/>
        <w:r w:rsidRPr="00723DBB">
          <w:rPr>
            <w:rFonts w:eastAsia="华文楷体" w:hint="eastAsia"/>
            <w:rPrChange w:id="484" w:author="Lei Zhu" w:date="2017-07-10T21:00:00Z">
              <w:rPr>
                <w:rFonts w:hint="eastAsia"/>
                <w:highlight w:val="yellow"/>
              </w:rPr>
            </w:rPrChange>
          </w:rPr>
          <w:t>丽做了个鬼脸。</w:t>
        </w:r>
      </w:ins>
    </w:p>
    <w:p w:rsidR="00D17EDF" w:rsidRPr="00723DBB" w:rsidRDefault="00D17EDF" w:rsidP="00D17EDF">
      <w:pPr>
        <w:jc w:val="left"/>
        <w:rPr>
          <w:ins w:id="485" w:author="Lei Zhu" w:date="2017-06-17T22:31:00Z"/>
          <w:rFonts w:eastAsia="华文楷体"/>
          <w:rPrChange w:id="486" w:author="Lei Zhu" w:date="2017-07-10T21:00:00Z">
            <w:rPr>
              <w:ins w:id="487" w:author="Lei Zhu" w:date="2017-06-17T22:31:00Z"/>
              <w:highlight w:val="yellow"/>
            </w:rPr>
          </w:rPrChange>
        </w:rPr>
      </w:pPr>
      <w:ins w:id="488" w:author="Lei Zhu" w:date="2017-06-17T22:31:00Z">
        <w:r w:rsidRPr="00723DBB">
          <w:rPr>
            <w:rFonts w:eastAsia="华文楷体"/>
            <w:rPrChange w:id="489" w:author="Lei Zhu" w:date="2017-07-10T21:00:00Z">
              <w:rPr>
                <w:highlight w:val="yellow"/>
              </w:rPr>
            </w:rPrChange>
          </w:rPr>
          <w:t xml:space="preserve">     </w:t>
        </w:r>
        <w:r w:rsidRPr="00723DBB">
          <w:rPr>
            <w:rFonts w:eastAsia="华文楷体" w:hint="eastAsia"/>
            <w:rPrChange w:id="490"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91" w:author="Lei Zhu" w:date="2017-06-17T22:31:00Z"/>
          <w:rFonts w:eastAsia="华文楷体"/>
          <w:rPrChange w:id="492" w:author="Lei Zhu" w:date="2017-07-10T21:00:00Z">
            <w:rPr>
              <w:ins w:id="493" w:author="Lei Zhu" w:date="2017-06-17T22:31:00Z"/>
              <w:highlight w:val="yellow"/>
            </w:rPr>
          </w:rPrChange>
        </w:rPr>
      </w:pPr>
      <w:ins w:id="494" w:author="Lei Zhu" w:date="2017-06-17T22:31:00Z">
        <w:r w:rsidRPr="00723DBB">
          <w:rPr>
            <w:rFonts w:eastAsia="华文楷体"/>
            <w:rPrChange w:id="495" w:author="Lei Zhu" w:date="2017-07-10T21:00:00Z">
              <w:rPr>
                <w:highlight w:val="yellow"/>
              </w:rPr>
            </w:rPrChange>
          </w:rPr>
          <w:t xml:space="preserve">     </w:t>
        </w:r>
        <w:r w:rsidRPr="00723DBB">
          <w:rPr>
            <w:rFonts w:eastAsia="华文楷体" w:hint="eastAsia"/>
            <w:rPrChange w:id="496"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97" w:author="Lei Zhu" w:date="2017-06-17T22:31:00Z"/>
          <w:rFonts w:eastAsia="华文楷体"/>
          <w:rPrChange w:id="498" w:author="Lei Zhu" w:date="2017-07-10T21:00:00Z">
            <w:rPr>
              <w:ins w:id="499" w:author="Lei Zhu" w:date="2017-06-17T22:31:00Z"/>
              <w:highlight w:val="yellow"/>
            </w:rPr>
          </w:rPrChange>
        </w:rPr>
      </w:pPr>
      <w:ins w:id="500" w:author="Lei Zhu" w:date="2017-06-17T22:31:00Z">
        <w:r w:rsidRPr="00723DBB">
          <w:rPr>
            <w:rFonts w:eastAsia="华文楷体"/>
            <w:rPrChange w:id="501" w:author="Lei Zhu" w:date="2017-07-10T21:00:00Z">
              <w:rPr>
                <w:highlight w:val="yellow"/>
              </w:rPr>
            </w:rPrChange>
          </w:rPr>
          <w:t xml:space="preserve">     </w:t>
        </w:r>
        <w:r w:rsidRPr="00723DBB">
          <w:rPr>
            <w:rFonts w:eastAsia="华文楷体" w:hint="eastAsia"/>
            <w:rPrChange w:id="502"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503" w:author="Lei Zhu" w:date="2017-06-17T22:31:00Z"/>
          <w:rFonts w:eastAsia="华文楷体"/>
          <w:rPrChange w:id="504" w:author="Lei Zhu" w:date="2017-07-10T21:00:00Z">
            <w:rPr>
              <w:ins w:id="505" w:author="Lei Zhu" w:date="2017-06-17T22:31:00Z"/>
              <w:highlight w:val="yellow"/>
            </w:rPr>
          </w:rPrChange>
        </w:rPr>
      </w:pPr>
      <w:ins w:id="506" w:author="Lei Zhu" w:date="2017-06-17T22:31:00Z">
        <w:r w:rsidRPr="00723DBB">
          <w:rPr>
            <w:rFonts w:eastAsia="华文楷体" w:hint="eastAsia"/>
            <w:rPrChange w:id="507"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508" w:author="Lei Zhu" w:date="2017-06-17T22:31:00Z"/>
          <w:rFonts w:eastAsia="华文楷体"/>
          <w:rPrChange w:id="509" w:author="Lei Zhu" w:date="2017-07-10T21:00:00Z">
            <w:rPr>
              <w:ins w:id="510" w:author="Lei Zhu" w:date="2017-06-17T22:31:00Z"/>
              <w:highlight w:val="yellow"/>
            </w:rPr>
          </w:rPrChange>
        </w:rPr>
      </w:pPr>
      <w:proofErr w:type="gramStart"/>
      <w:ins w:id="511" w:author="Lei Zhu" w:date="2017-06-17T22:31:00Z">
        <w:r w:rsidRPr="00723DBB">
          <w:rPr>
            <w:rFonts w:eastAsia="华文楷体" w:hint="eastAsia"/>
            <w:rPrChange w:id="512" w:author="Lei Zhu" w:date="2017-07-10T21:00:00Z">
              <w:rPr>
                <w:rFonts w:hint="eastAsia"/>
                <w:highlight w:val="yellow"/>
              </w:rPr>
            </w:rPrChange>
          </w:rPr>
          <w:t>“</w:t>
        </w:r>
        <w:proofErr w:type="gramEnd"/>
        <w:r w:rsidRPr="00723DBB">
          <w:rPr>
            <w:rFonts w:eastAsia="华文楷体" w:hint="eastAsia"/>
            <w:rPrChange w:id="513"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514" w:author="Lei Zhu" w:date="2017-06-17T22:31:00Z"/>
          <w:rFonts w:eastAsia="华文楷体"/>
          <w:rPrChange w:id="515" w:author="Lei Zhu" w:date="2017-07-10T21:00:00Z">
            <w:rPr>
              <w:ins w:id="516" w:author="Lei Zhu" w:date="2017-06-17T22:31:00Z"/>
              <w:highlight w:val="yellow"/>
            </w:rPr>
          </w:rPrChange>
        </w:rPr>
      </w:pPr>
      <w:ins w:id="517" w:author="Lei Zhu" w:date="2017-06-17T22:31:00Z">
        <w:r w:rsidRPr="00723DBB">
          <w:rPr>
            <w:rFonts w:eastAsia="华文楷体" w:hint="eastAsia"/>
            <w:rPrChange w:id="518"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519" w:author="Lei Zhu" w:date="2017-06-17T22:31:00Z"/>
          <w:rFonts w:eastAsia="华文楷体"/>
          <w:rPrChange w:id="520" w:author="Lei Zhu" w:date="2017-07-10T21:00:00Z">
            <w:rPr>
              <w:ins w:id="521" w:author="Lei Zhu" w:date="2017-06-17T22:31:00Z"/>
              <w:highlight w:val="yellow"/>
            </w:rPr>
          </w:rPrChange>
        </w:rPr>
      </w:pPr>
      <w:ins w:id="522" w:author="Lei Zhu" w:date="2017-06-17T22:31:00Z">
        <w:r w:rsidRPr="00723DBB">
          <w:rPr>
            <w:rFonts w:eastAsia="华文楷体" w:hint="eastAsia"/>
            <w:rPrChange w:id="523"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524" w:author="Lei Zhu" w:date="2017-06-17T22:31:00Z"/>
          <w:rFonts w:eastAsia="华文楷体"/>
          <w:rPrChange w:id="525" w:author="Lei Zhu" w:date="2017-07-10T21:00:00Z">
            <w:rPr>
              <w:ins w:id="526" w:author="Lei Zhu" w:date="2017-06-17T22:31:00Z"/>
              <w:highlight w:val="yellow"/>
            </w:rPr>
          </w:rPrChange>
        </w:rPr>
      </w:pPr>
      <w:ins w:id="527" w:author="Lei Zhu" w:date="2017-06-17T22:31:00Z">
        <w:r w:rsidRPr="00723DBB">
          <w:rPr>
            <w:rFonts w:eastAsia="华文楷体" w:hint="eastAsia"/>
            <w:rPrChange w:id="528"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529" w:author="Lei Zhu" w:date="2017-06-17T22:31:00Z"/>
          <w:rFonts w:eastAsia="华文楷体"/>
          <w:rPrChange w:id="530" w:author="Lei Zhu" w:date="2017-07-10T21:00:00Z">
            <w:rPr>
              <w:ins w:id="531" w:author="Lei Zhu" w:date="2017-06-17T22:31:00Z"/>
              <w:highlight w:val="yellow"/>
            </w:rPr>
          </w:rPrChange>
        </w:rPr>
      </w:pPr>
      <w:ins w:id="532" w:author="Lei Zhu" w:date="2017-06-17T22:31:00Z">
        <w:r w:rsidRPr="00723DBB">
          <w:rPr>
            <w:rFonts w:eastAsia="华文楷体"/>
            <w:rPrChange w:id="533" w:author="Lei Zhu" w:date="2017-07-10T21:00:00Z">
              <w:rPr>
                <w:highlight w:val="yellow"/>
              </w:rPr>
            </w:rPrChange>
          </w:rPr>
          <w:lastRenderedPageBreak/>
          <w:t xml:space="preserve"> ......</w:t>
        </w:r>
      </w:ins>
    </w:p>
    <w:p w:rsidR="00D17EDF" w:rsidRPr="00723DBB" w:rsidRDefault="00D17EDF" w:rsidP="00D17EDF">
      <w:pPr>
        <w:ind w:firstLine="420"/>
        <w:jc w:val="left"/>
        <w:rPr>
          <w:ins w:id="534" w:author="Lei Zhu" w:date="2017-06-17T22:31:00Z"/>
          <w:rFonts w:eastAsia="华文楷体"/>
          <w:rPrChange w:id="535" w:author="Lei Zhu" w:date="2017-07-10T21:00:00Z">
            <w:rPr>
              <w:ins w:id="536" w:author="Lei Zhu" w:date="2017-06-17T22:31:00Z"/>
              <w:highlight w:val="yellow"/>
            </w:rPr>
          </w:rPrChange>
        </w:rPr>
      </w:pPr>
      <w:ins w:id="537" w:author="Lei Zhu" w:date="2017-06-17T22:31:00Z">
        <w:r w:rsidRPr="00723DBB">
          <w:rPr>
            <w:rFonts w:eastAsia="华文楷体"/>
            <w:rPrChange w:id="538" w:author="Lei Zhu" w:date="2017-07-10T21:00:00Z">
              <w:rPr>
                <w:highlight w:val="yellow"/>
              </w:rPr>
            </w:rPrChange>
          </w:rPr>
          <w:t xml:space="preserve"> </w:t>
        </w:r>
        <w:r w:rsidRPr="00723DBB">
          <w:rPr>
            <w:rFonts w:eastAsia="华文楷体" w:hint="eastAsia"/>
            <w:rPrChange w:id="539"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540" w:author="Lei Zhu" w:date="2017-06-17T22:31:00Z"/>
          <w:rFonts w:eastAsia="华文楷体"/>
          <w:rPrChange w:id="541" w:author="Lei Zhu" w:date="2017-07-10T21:00:00Z">
            <w:rPr>
              <w:ins w:id="542" w:author="Lei Zhu" w:date="2017-06-17T22:31:00Z"/>
              <w:highlight w:val="yellow"/>
            </w:rPr>
          </w:rPrChange>
        </w:rPr>
      </w:pPr>
      <w:ins w:id="543" w:author="Lei Zhu" w:date="2017-06-17T22:31:00Z">
        <w:r w:rsidRPr="00723DBB">
          <w:rPr>
            <w:rFonts w:eastAsia="华文楷体" w:hint="eastAsia"/>
            <w:rPrChange w:id="544"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45" w:author="Lei Zhu" w:date="2017-07-10T21:00:00Z">
              <w:rPr>
                <w:rFonts w:hint="eastAsia"/>
                <w:highlight w:val="yellow"/>
              </w:rPr>
            </w:rPrChange>
          </w:rPr>
          <w:t>一</w:t>
        </w:r>
        <w:proofErr w:type="gramEnd"/>
        <w:r w:rsidRPr="00723DBB">
          <w:rPr>
            <w:rFonts w:eastAsia="华文楷体" w:hint="eastAsia"/>
            <w:rPrChange w:id="546"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47" w:author="Lei Zhu" w:date="2017-06-17T22:31:00Z"/>
          <w:rFonts w:eastAsia="华文楷体"/>
          <w:rPrChange w:id="548" w:author="Lei Zhu" w:date="2017-07-10T21:00:00Z">
            <w:rPr>
              <w:ins w:id="549" w:author="Lei Zhu" w:date="2017-06-17T22:31:00Z"/>
              <w:highlight w:val="yellow"/>
            </w:rPr>
          </w:rPrChange>
        </w:rPr>
      </w:pPr>
      <w:ins w:id="550" w:author="Lei Zhu" w:date="2017-06-17T22:31:00Z">
        <w:r w:rsidRPr="00723DBB">
          <w:rPr>
            <w:rFonts w:eastAsia="华文楷体" w:hint="eastAsia"/>
            <w:rPrChange w:id="551" w:author="Lei Zhu" w:date="2017-07-10T21:00:00Z">
              <w:rPr>
                <w:rFonts w:hint="eastAsia"/>
                <w:highlight w:val="yellow"/>
              </w:rPr>
            </w:rPrChange>
          </w:rPr>
          <w:t>“嗯，姐儿们，问你们</w:t>
        </w:r>
        <w:proofErr w:type="gramStart"/>
        <w:r w:rsidRPr="00723DBB">
          <w:rPr>
            <w:rFonts w:eastAsia="华文楷体" w:hint="eastAsia"/>
            <w:rPrChange w:id="552" w:author="Lei Zhu" w:date="2017-07-10T21:00:00Z">
              <w:rPr>
                <w:rFonts w:hint="eastAsia"/>
                <w:highlight w:val="yellow"/>
              </w:rPr>
            </w:rPrChange>
          </w:rPr>
          <w:t>个</w:t>
        </w:r>
        <w:proofErr w:type="gramEnd"/>
        <w:r w:rsidRPr="00723DBB">
          <w:rPr>
            <w:rFonts w:eastAsia="华文楷体" w:hint="eastAsia"/>
            <w:rPrChange w:id="553"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54" w:author="Lei Zhu" w:date="2017-07-10T21:00:00Z">
              <w:rPr>
                <w:rFonts w:hint="eastAsia"/>
                <w:highlight w:val="yellow"/>
              </w:rPr>
            </w:rPrChange>
          </w:rPr>
          <w:t>说着说着</w:t>
        </w:r>
        <w:proofErr w:type="gramEnd"/>
        <w:r w:rsidRPr="00723DBB">
          <w:rPr>
            <w:rFonts w:eastAsia="华文楷体" w:hint="eastAsia"/>
            <w:rPrChange w:id="555"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56" w:author="Lei Zhu" w:date="2017-06-17T22:31:00Z"/>
          <w:rFonts w:eastAsia="华文楷体"/>
          <w:rPrChange w:id="557" w:author="Lei Zhu" w:date="2017-07-10T21:00:00Z">
            <w:rPr>
              <w:ins w:id="558" w:author="Lei Zhu" w:date="2017-06-17T22:31:00Z"/>
              <w:highlight w:val="yellow"/>
            </w:rPr>
          </w:rPrChange>
        </w:rPr>
      </w:pPr>
      <w:ins w:id="559" w:author="Lei Zhu" w:date="2017-06-17T22:31:00Z">
        <w:r w:rsidRPr="00723DBB">
          <w:rPr>
            <w:rFonts w:eastAsia="华文楷体" w:hint="eastAsia"/>
            <w:rPrChange w:id="560"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61" w:author="Lei Zhu" w:date="2017-06-17T22:31:00Z"/>
          <w:rFonts w:eastAsia="华文楷体"/>
          <w:rPrChange w:id="562" w:author="Lei Zhu" w:date="2017-07-10T21:00:00Z">
            <w:rPr>
              <w:ins w:id="563" w:author="Lei Zhu" w:date="2017-06-17T22:31:00Z"/>
              <w:highlight w:val="yellow"/>
            </w:rPr>
          </w:rPrChange>
        </w:rPr>
      </w:pPr>
      <w:ins w:id="564" w:author="Lei Zhu" w:date="2017-06-17T22:31:00Z">
        <w:r w:rsidRPr="00723DBB">
          <w:rPr>
            <w:rFonts w:eastAsia="华文楷体" w:hint="eastAsia"/>
            <w:rPrChange w:id="565"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66" w:author="Lei Zhu" w:date="2017-06-17T22:31:00Z"/>
          <w:rFonts w:eastAsia="华文楷体"/>
          <w:rPrChange w:id="567" w:author="Lei Zhu" w:date="2017-07-10T21:00:00Z">
            <w:rPr>
              <w:ins w:id="568" w:author="Lei Zhu" w:date="2017-06-17T22:31:00Z"/>
              <w:highlight w:val="yellow"/>
            </w:rPr>
          </w:rPrChange>
        </w:rPr>
      </w:pPr>
      <w:ins w:id="569" w:author="Lei Zhu" w:date="2017-06-17T22:31:00Z">
        <w:r w:rsidRPr="00723DBB">
          <w:rPr>
            <w:rFonts w:eastAsia="华文楷体" w:hint="eastAsia"/>
            <w:rPrChange w:id="570"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71" w:author="Lei Zhu" w:date="2017-06-17T22:31:00Z"/>
          <w:rFonts w:eastAsia="华文楷体"/>
          <w:rPrChange w:id="572" w:author="Lei Zhu" w:date="2017-07-10T21:00:00Z">
            <w:rPr>
              <w:ins w:id="573" w:author="Lei Zhu" w:date="2017-06-17T22:31:00Z"/>
              <w:highlight w:val="yellow"/>
            </w:rPr>
          </w:rPrChange>
        </w:rPr>
      </w:pPr>
      <w:ins w:id="574" w:author="Lei Zhu" w:date="2017-06-17T22:31:00Z">
        <w:r w:rsidRPr="00723DBB">
          <w:rPr>
            <w:rFonts w:eastAsia="华文楷体" w:hint="eastAsia"/>
            <w:rPrChange w:id="575"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76" w:author="Lei Zhu" w:date="2017-07-10T21:00:00Z">
              <w:rPr>
                <w:rFonts w:hint="eastAsia"/>
                <w:highlight w:val="yellow"/>
              </w:rPr>
            </w:rPrChange>
          </w:rPr>
          <w:t>退体</w:t>
        </w:r>
        <w:proofErr w:type="gramEnd"/>
        <w:r w:rsidRPr="00723DBB">
          <w:rPr>
            <w:rFonts w:eastAsia="华文楷体" w:hint="eastAsia"/>
            <w:rPrChange w:id="577" w:author="Lei Zhu" w:date="2017-07-10T21:00:00Z">
              <w:rPr>
                <w:rFonts w:hint="eastAsia"/>
                <w:highlight w:val="yellow"/>
              </w:rPr>
            </w:rPrChange>
          </w:rPr>
          <w:t>没事干，就想抱孙子</w:t>
        </w:r>
        <w:r w:rsidRPr="00723DBB">
          <w:rPr>
            <w:rFonts w:eastAsia="华文楷体"/>
            <w:rPrChange w:id="578" w:author="Lei Zhu" w:date="2017-07-10T21:00:00Z">
              <w:rPr>
                <w:highlight w:val="yellow"/>
              </w:rPr>
            </w:rPrChange>
          </w:rPr>
          <w:t>......</w:t>
        </w:r>
        <w:r w:rsidRPr="00723DBB">
          <w:rPr>
            <w:rFonts w:eastAsia="华文楷体" w:hint="eastAsia"/>
            <w:rPrChange w:id="579"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80" w:author="Lei Zhu" w:date="2017-06-17T22:31:00Z"/>
          <w:rFonts w:eastAsia="华文楷体"/>
          <w:rPrChange w:id="581" w:author="Lei Zhu" w:date="2017-07-10T21:00:00Z">
            <w:rPr>
              <w:ins w:id="582" w:author="Lei Zhu" w:date="2017-06-17T22:31:00Z"/>
              <w:highlight w:val="yellow"/>
            </w:rPr>
          </w:rPrChange>
        </w:rPr>
      </w:pPr>
      <w:ins w:id="583" w:author="Lei Zhu" w:date="2017-06-17T22:31:00Z">
        <w:r w:rsidRPr="00723DBB">
          <w:rPr>
            <w:rFonts w:eastAsia="华文楷体" w:hint="eastAsia"/>
            <w:rPrChange w:id="584"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85" w:author="Lei Zhu" w:date="2017-06-17T22:31:00Z"/>
          <w:rFonts w:eastAsia="华文楷体"/>
          <w:rPrChange w:id="586" w:author="Lei Zhu" w:date="2017-07-10T21:00:00Z">
            <w:rPr>
              <w:ins w:id="587" w:author="Lei Zhu" w:date="2017-06-17T22:31:00Z"/>
              <w:highlight w:val="yellow"/>
            </w:rPr>
          </w:rPrChange>
        </w:rPr>
      </w:pPr>
      <w:ins w:id="588" w:author="Lei Zhu" w:date="2017-06-17T22:31:00Z">
        <w:r w:rsidRPr="00723DBB">
          <w:rPr>
            <w:rFonts w:eastAsia="华文楷体" w:hint="eastAsia"/>
            <w:rPrChange w:id="589"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90" w:author="Lei Zhu" w:date="2017-06-17T22:31:00Z"/>
          <w:rFonts w:eastAsia="华文楷体"/>
          <w:rPrChange w:id="591" w:author="Lei Zhu" w:date="2017-07-10T21:00:00Z">
            <w:rPr>
              <w:ins w:id="592" w:author="Lei Zhu" w:date="2017-06-17T22:31:00Z"/>
              <w:highlight w:val="yellow"/>
            </w:rPr>
          </w:rPrChange>
        </w:rPr>
      </w:pPr>
      <w:ins w:id="593" w:author="Lei Zhu" w:date="2017-06-17T22:31:00Z">
        <w:r w:rsidRPr="00723DBB">
          <w:rPr>
            <w:rFonts w:eastAsia="华文楷体" w:hint="eastAsia"/>
            <w:rPrChange w:id="594"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95" w:author="Lei Zhu" w:date="2017-06-17T22:31:00Z"/>
          <w:rFonts w:eastAsia="华文楷体"/>
          <w:rPrChange w:id="596" w:author="Lei Zhu" w:date="2017-07-10T21:00:00Z">
            <w:rPr>
              <w:ins w:id="597" w:author="Lei Zhu" w:date="2017-06-17T22:31:00Z"/>
              <w:highlight w:val="yellow"/>
            </w:rPr>
          </w:rPrChange>
        </w:rPr>
      </w:pPr>
      <w:ins w:id="598" w:author="Lei Zhu" w:date="2017-06-17T22:31:00Z">
        <w:r w:rsidRPr="00723DBB">
          <w:rPr>
            <w:rFonts w:eastAsia="华文楷体" w:hint="eastAsia"/>
            <w:rPrChange w:id="599"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600" w:author="Lei Zhu" w:date="2017-06-17T22:31:00Z"/>
          <w:rFonts w:eastAsia="华文楷体"/>
          <w:rPrChange w:id="601" w:author="Lei Zhu" w:date="2017-07-10T21:00:00Z">
            <w:rPr>
              <w:ins w:id="602" w:author="Lei Zhu" w:date="2017-06-17T22:31:00Z"/>
              <w:highlight w:val="yellow"/>
            </w:rPr>
          </w:rPrChange>
        </w:rPr>
      </w:pPr>
      <w:ins w:id="603" w:author="Lei Zhu" w:date="2017-06-17T22:31:00Z">
        <w:r w:rsidRPr="00723DBB">
          <w:rPr>
            <w:rFonts w:eastAsia="华文楷体" w:hint="eastAsia"/>
            <w:rPrChange w:id="604"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605" w:author="Lei Zhu" w:date="2017-07-10T21:00:00Z">
              <w:rPr>
                <w:rFonts w:hint="eastAsia"/>
                <w:highlight w:val="yellow"/>
              </w:rPr>
            </w:rPrChange>
          </w:rPr>
          <w:t>方园</w:t>
        </w:r>
        <w:proofErr w:type="gramEnd"/>
        <w:r w:rsidRPr="00723DBB">
          <w:rPr>
            <w:rFonts w:eastAsia="华文楷体" w:hint="eastAsia"/>
            <w:rPrChange w:id="606"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607" w:author="Lei Zhu" w:date="2017-07-10T21:00:00Z">
              <w:rPr>
                <w:rFonts w:hint="eastAsia"/>
                <w:highlight w:val="yellow"/>
              </w:rPr>
            </w:rPrChange>
          </w:rPr>
          <w:t>以职场丽人</w:t>
        </w:r>
        <w:proofErr w:type="gramEnd"/>
        <w:r w:rsidRPr="00723DBB">
          <w:rPr>
            <w:rFonts w:eastAsia="华文楷体" w:hint="eastAsia"/>
            <w:rPrChange w:id="608" w:author="Lei Zhu" w:date="2017-07-10T21:00:00Z">
              <w:rPr>
                <w:rFonts w:hint="eastAsia"/>
                <w:highlight w:val="yellow"/>
              </w:rPr>
            </w:rPrChange>
          </w:rPr>
          <w:t>形象出现的她，今天穿得一点儿也不飒爽，粉色的连衣裙，太小女人的味道了，而且神情也不再是那么高傲，反而有一点点萎靡。</w:t>
        </w:r>
      </w:ins>
    </w:p>
    <w:p w:rsidR="00D17EDF" w:rsidRPr="00723DBB" w:rsidRDefault="00D17EDF" w:rsidP="00D17EDF">
      <w:pPr>
        <w:ind w:firstLine="420"/>
        <w:jc w:val="left"/>
        <w:rPr>
          <w:ins w:id="609" w:author="Lei Zhu" w:date="2017-06-17T22:31:00Z"/>
          <w:rFonts w:eastAsia="华文楷体"/>
          <w:rPrChange w:id="610" w:author="Lei Zhu" w:date="2017-07-10T21:00:00Z">
            <w:rPr>
              <w:ins w:id="611" w:author="Lei Zhu" w:date="2017-06-17T22:31:00Z"/>
              <w:highlight w:val="yellow"/>
            </w:rPr>
          </w:rPrChange>
        </w:rPr>
      </w:pPr>
      <w:ins w:id="612" w:author="Lei Zhu" w:date="2017-06-17T22:31:00Z">
        <w:r w:rsidRPr="00723DBB">
          <w:rPr>
            <w:rFonts w:eastAsia="华文楷体" w:hint="eastAsia"/>
            <w:rPrChange w:id="613"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“这个更年期的老女人，你跟你老板去说嘛</w:t>
        </w:r>
        <w:r w:rsidRPr="00723DBB">
          <w:rPr>
            <w:rFonts w:eastAsia="华文楷体"/>
            <w:rPrChange w:id="619" w:author="Lei Zhu" w:date="2017-07-10T21:00:00Z">
              <w:rPr>
                <w:highlight w:val="yellow"/>
              </w:rPr>
            </w:rPrChange>
          </w:rPr>
          <w:t>......</w:t>
        </w:r>
        <w:r w:rsidRPr="00723DBB">
          <w:rPr>
            <w:rFonts w:eastAsia="华文楷体" w:hint="eastAsia"/>
            <w:rPrChange w:id="620" w:author="Lei Zhu" w:date="2017-07-10T21:00:00Z">
              <w:rPr>
                <w:rFonts w:hint="eastAsia"/>
                <w:highlight w:val="yellow"/>
              </w:rPr>
            </w:rPrChange>
          </w:rPr>
          <w:t>”</w:t>
        </w:r>
      </w:ins>
    </w:p>
    <w:p w:rsidR="00D17EDF" w:rsidRPr="00723DBB" w:rsidRDefault="00D17EDF" w:rsidP="00D17EDF">
      <w:pPr>
        <w:ind w:firstLine="420"/>
        <w:jc w:val="left"/>
        <w:rPr>
          <w:ins w:id="621" w:author="Lei Zhu" w:date="2017-06-17T22:31:00Z"/>
          <w:rFonts w:eastAsia="华文楷体"/>
          <w:rPrChange w:id="622" w:author="Lei Zhu" w:date="2017-07-10T21:00:00Z">
            <w:rPr>
              <w:ins w:id="623" w:author="Lei Zhu" w:date="2017-06-17T22:31:00Z"/>
              <w:highlight w:val="yellow"/>
            </w:rPr>
          </w:rPrChange>
        </w:rPr>
      </w:pPr>
      <w:ins w:id="624" w:author="Lei Zhu" w:date="2017-06-17T22:31:00Z">
        <w:r w:rsidRPr="00723DBB">
          <w:rPr>
            <w:rFonts w:eastAsia="华文楷体" w:hint="eastAsia"/>
            <w:rPrChange w:id="625"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626" w:author="Lei Zhu" w:date="2017-06-17T22:31:00Z"/>
          <w:rFonts w:eastAsia="华文楷体"/>
          <w:rPrChange w:id="627" w:author="Lei Zhu" w:date="2017-07-10T21:00:00Z">
            <w:rPr>
              <w:ins w:id="628" w:author="Lei Zhu" w:date="2017-06-17T22:31:00Z"/>
              <w:highlight w:val="yellow"/>
            </w:rPr>
          </w:rPrChange>
        </w:rPr>
      </w:pPr>
      <w:ins w:id="629" w:author="Lei Zhu" w:date="2017-06-17T22:31:00Z">
        <w:r w:rsidRPr="00723DBB">
          <w:rPr>
            <w:rFonts w:eastAsia="华文楷体" w:hint="eastAsia"/>
            <w:rPrChange w:id="630"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631" w:author="Lei Zhu" w:date="2017-07-10T21:00:00Z">
              <w:rPr>
                <w:rFonts w:hint="eastAsia"/>
                <w:highlight w:val="yellow"/>
              </w:rPr>
            </w:rPrChange>
          </w:rPr>
          <w:t>方园</w:t>
        </w:r>
        <w:proofErr w:type="gramEnd"/>
        <w:r w:rsidRPr="00723DBB">
          <w:rPr>
            <w:rFonts w:eastAsia="华文楷体" w:hint="eastAsia"/>
            <w:rPrChange w:id="632" w:author="Lei Zhu" w:date="2017-07-10T21:00:00Z">
              <w:rPr>
                <w:rFonts w:hint="eastAsia"/>
                <w:highlight w:val="yellow"/>
              </w:rPr>
            </w:rPrChange>
          </w:rPr>
          <w:t>。</w:t>
        </w:r>
      </w:ins>
    </w:p>
    <w:p w:rsidR="00D17EDF" w:rsidRPr="00723DBB" w:rsidRDefault="00D17EDF" w:rsidP="00D17EDF">
      <w:pPr>
        <w:ind w:firstLine="420"/>
        <w:jc w:val="left"/>
        <w:rPr>
          <w:ins w:id="633" w:author="Lei Zhu" w:date="2017-06-17T22:31:00Z"/>
          <w:rFonts w:eastAsia="华文楷体"/>
          <w:rPrChange w:id="634" w:author="Lei Zhu" w:date="2017-07-10T21:00:00Z">
            <w:rPr>
              <w:ins w:id="635" w:author="Lei Zhu" w:date="2017-06-17T22:31:00Z"/>
              <w:highlight w:val="yellow"/>
            </w:rPr>
          </w:rPrChange>
        </w:rPr>
      </w:pPr>
      <w:ins w:id="636" w:author="Lei Zhu" w:date="2017-06-17T22:31:00Z">
        <w:r w:rsidRPr="00723DBB">
          <w:rPr>
            <w:rFonts w:eastAsia="华文楷体" w:hint="eastAsia"/>
            <w:rPrChange w:id="637" w:author="Lei Zhu" w:date="2017-07-10T21:00:00Z">
              <w:rPr>
                <w:rFonts w:hint="eastAsia"/>
                <w:highlight w:val="yellow"/>
              </w:rPr>
            </w:rPrChange>
          </w:rPr>
          <w:t>“是的，她就是欺负你，以为你没有靠山，哪天的把你家那位</w:t>
        </w:r>
        <w:r w:rsidRPr="00723DBB">
          <w:rPr>
            <w:rFonts w:eastAsia="华文楷体"/>
            <w:rPrChange w:id="638" w:author="Lei Zhu" w:date="2017-07-10T21:00:00Z">
              <w:rPr>
                <w:highlight w:val="yellow"/>
              </w:rPr>
            </w:rPrChange>
          </w:rPr>
          <w:t xml:space="preserve">...... </w:t>
        </w:r>
        <w:r w:rsidRPr="00723DBB">
          <w:rPr>
            <w:rFonts w:eastAsia="华文楷体" w:hint="eastAsia"/>
            <w:rPrChange w:id="639" w:author="Lei Zhu" w:date="2017-07-10T21:00:00Z">
              <w:rPr>
                <w:rFonts w:hint="eastAsia"/>
                <w:highlight w:val="yellow"/>
              </w:rPr>
            </w:rPrChange>
          </w:rPr>
          <w:t>”</w:t>
        </w:r>
      </w:ins>
    </w:p>
    <w:p w:rsidR="00D17EDF" w:rsidRPr="00723DBB" w:rsidRDefault="00D17EDF" w:rsidP="00D17EDF">
      <w:pPr>
        <w:ind w:firstLine="420"/>
        <w:jc w:val="left"/>
        <w:rPr>
          <w:ins w:id="640" w:author="Lei Zhu" w:date="2017-06-17T22:31:00Z"/>
          <w:rFonts w:eastAsia="华文楷体"/>
          <w:rPrChange w:id="641" w:author="Lei Zhu" w:date="2017-07-10T21:00:00Z">
            <w:rPr>
              <w:ins w:id="642" w:author="Lei Zhu" w:date="2017-06-17T22:31:00Z"/>
              <w:highlight w:val="yellow"/>
            </w:rPr>
          </w:rPrChange>
        </w:rPr>
      </w:pPr>
      <w:ins w:id="643" w:author="Lei Zhu" w:date="2017-06-17T22:31:00Z">
        <w:r w:rsidRPr="00723DBB">
          <w:rPr>
            <w:rFonts w:eastAsia="华文楷体" w:hint="eastAsia"/>
            <w:rPrChange w:id="644" w:author="Lei Zhu" w:date="2017-07-10T21:00:00Z">
              <w:rPr>
                <w:rFonts w:hint="eastAsia"/>
                <w:highlight w:val="yellow"/>
              </w:rPr>
            </w:rPrChange>
          </w:rPr>
          <w:t>“嘘！咳，咳，美丽！”</w:t>
        </w:r>
      </w:ins>
    </w:p>
    <w:p w:rsidR="00D17EDF" w:rsidRPr="00723DBB" w:rsidRDefault="00D17EDF" w:rsidP="00D17EDF">
      <w:pPr>
        <w:ind w:firstLine="420"/>
        <w:jc w:val="left"/>
        <w:rPr>
          <w:ins w:id="645" w:author="Lei Zhu" w:date="2017-06-17T22:31:00Z"/>
          <w:rFonts w:eastAsia="华文楷体"/>
          <w:rPrChange w:id="646" w:author="Lei Zhu" w:date="2017-07-10T21:00:00Z">
            <w:rPr>
              <w:ins w:id="647" w:author="Lei Zhu" w:date="2017-06-17T22:31:00Z"/>
              <w:highlight w:val="yellow"/>
            </w:rPr>
          </w:rPrChange>
        </w:rPr>
      </w:pPr>
      <w:ins w:id="648" w:author="Lei Zhu" w:date="2017-06-17T22:31:00Z">
        <w:r w:rsidRPr="00723DBB">
          <w:rPr>
            <w:rFonts w:eastAsia="华文楷体" w:hint="eastAsia"/>
            <w:rPrChange w:id="649" w:author="Lei Zhu" w:date="2017-07-10T21:00:00Z">
              <w:rPr>
                <w:rFonts w:hint="eastAsia"/>
                <w:highlight w:val="yellow"/>
              </w:rPr>
            </w:rPrChange>
          </w:rPr>
          <w:t>“啊，噢，该死，我这嘴，咋就老管不老呢？</w:t>
        </w:r>
        <w:proofErr w:type="gramStart"/>
        <w:r w:rsidRPr="00723DBB">
          <w:rPr>
            <w:rFonts w:eastAsia="华文楷体" w:hint="eastAsia"/>
            <w:rPrChange w:id="650" w:author="Lei Zhu" w:date="2017-07-10T21:00:00Z">
              <w:rPr>
                <w:rFonts w:hint="eastAsia"/>
                <w:highlight w:val="yellow"/>
              </w:rPr>
            </w:rPrChange>
          </w:rPr>
          <w:t>方园</w:t>
        </w:r>
        <w:proofErr w:type="gramEnd"/>
        <w:r w:rsidRPr="00723DBB">
          <w:rPr>
            <w:rFonts w:eastAsia="华文楷体" w:hint="eastAsia"/>
            <w:rPrChange w:id="651" w:author="Lei Zhu" w:date="2017-07-10T21:00:00Z">
              <w:rPr>
                <w:rFonts w:hint="eastAsia"/>
                <w:highlight w:val="yellow"/>
              </w:rPr>
            </w:rPrChange>
          </w:rPr>
          <w:t>，别生气哦”</w:t>
        </w:r>
      </w:ins>
    </w:p>
    <w:p w:rsidR="00D17EDF" w:rsidRPr="00723DBB" w:rsidRDefault="00D17EDF" w:rsidP="00D17EDF">
      <w:pPr>
        <w:ind w:firstLine="420"/>
        <w:jc w:val="left"/>
        <w:rPr>
          <w:ins w:id="652" w:author="Lei Zhu" w:date="2017-06-17T22:31:00Z"/>
          <w:rFonts w:eastAsia="华文楷体"/>
          <w:rPrChange w:id="653" w:author="Lei Zhu" w:date="2017-07-10T21:00:00Z">
            <w:rPr>
              <w:ins w:id="654" w:author="Lei Zhu" w:date="2017-06-17T22:31:00Z"/>
              <w:highlight w:val="yellow"/>
            </w:rPr>
          </w:rPrChange>
        </w:rPr>
      </w:pPr>
      <w:ins w:id="655" w:author="Lei Zhu" w:date="2017-06-17T22:31:00Z">
        <w:r w:rsidRPr="00723DBB">
          <w:rPr>
            <w:rFonts w:eastAsia="华文楷体" w:hint="eastAsia"/>
            <w:rPrChange w:id="656"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57" w:author="Lei Zhu" w:date="2017-07-10T21:00:00Z">
              <w:rPr>
                <w:rFonts w:hint="eastAsia"/>
                <w:highlight w:val="yellow"/>
              </w:rPr>
            </w:rPrChange>
          </w:rPr>
          <w:t>不</w:t>
        </w:r>
        <w:proofErr w:type="gramEnd"/>
        <w:r w:rsidRPr="00723DBB">
          <w:rPr>
            <w:rFonts w:eastAsia="华文楷体" w:hint="eastAsia"/>
            <w:rPrChange w:id="658"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59" w:author="Lei Zhu" w:date="2017-06-17T22:31:00Z"/>
          <w:rFonts w:eastAsia="华文楷体"/>
          <w:rPrChange w:id="660" w:author="Lei Zhu" w:date="2017-07-10T21:00:00Z">
            <w:rPr>
              <w:ins w:id="661" w:author="Lei Zhu" w:date="2017-06-17T22:31:00Z"/>
              <w:highlight w:val="yellow"/>
            </w:rPr>
          </w:rPrChange>
        </w:rPr>
      </w:pPr>
      <w:ins w:id="662" w:author="Lei Zhu" w:date="2017-06-17T22:31:00Z">
        <w:r w:rsidRPr="00723DBB">
          <w:rPr>
            <w:rFonts w:eastAsia="华文楷体" w:hint="eastAsia"/>
            <w:rPrChange w:id="663" w:author="Lei Zhu" w:date="2017-07-10T21:00:00Z">
              <w:rPr>
                <w:rFonts w:hint="eastAsia"/>
                <w:highlight w:val="yellow"/>
              </w:rPr>
            </w:rPrChange>
          </w:rPr>
          <w:t>“别提他，</w:t>
        </w:r>
        <w:proofErr w:type="gramStart"/>
        <w:r w:rsidRPr="00723DBB">
          <w:rPr>
            <w:rFonts w:eastAsia="华文楷体" w:hint="eastAsia"/>
            <w:rPrChange w:id="664" w:author="Lei Zhu" w:date="2017-07-10T21:00:00Z">
              <w:rPr>
                <w:rFonts w:hint="eastAsia"/>
                <w:highlight w:val="yellow"/>
              </w:rPr>
            </w:rPrChange>
          </w:rPr>
          <w:t>一</w:t>
        </w:r>
        <w:proofErr w:type="gramEnd"/>
        <w:r w:rsidRPr="00723DBB">
          <w:rPr>
            <w:rFonts w:eastAsia="华文楷体" w:hint="eastAsia"/>
            <w:rPrChange w:id="665"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66" w:author="Lei Zhu" w:date="2017-06-17T22:31:00Z"/>
          <w:rFonts w:eastAsia="华文楷体"/>
          <w:rPrChange w:id="667" w:author="Lei Zhu" w:date="2017-07-10T21:00:00Z">
            <w:rPr>
              <w:ins w:id="668" w:author="Lei Zhu" w:date="2017-06-17T22:31:00Z"/>
              <w:highlight w:val="yellow"/>
            </w:rPr>
          </w:rPrChange>
        </w:rPr>
      </w:pPr>
      <w:ins w:id="669" w:author="Lei Zhu" w:date="2017-06-17T22:31:00Z">
        <w:r w:rsidRPr="00723DBB">
          <w:rPr>
            <w:rFonts w:eastAsia="华文楷体" w:hint="eastAsia"/>
            <w:rPrChange w:id="670" w:author="Lei Zhu" w:date="2017-07-10T21:00:00Z">
              <w:rPr>
                <w:rFonts w:hint="eastAsia"/>
                <w:highlight w:val="yellow"/>
              </w:rPr>
            </w:rPrChange>
          </w:rPr>
          <w:t>“哈哈</w:t>
        </w:r>
        <w:proofErr w:type="gramStart"/>
        <w:r w:rsidRPr="00723DBB">
          <w:rPr>
            <w:rFonts w:eastAsia="华文楷体" w:hint="eastAsia"/>
            <w:rPrChange w:id="671" w:author="Lei Zhu" w:date="2017-07-10T21:00:00Z">
              <w:rPr>
                <w:rFonts w:hint="eastAsia"/>
                <w:highlight w:val="yellow"/>
              </w:rPr>
            </w:rPrChange>
          </w:rPr>
          <w:t>哈</w:t>
        </w:r>
        <w:proofErr w:type="gramEnd"/>
        <w:r w:rsidRPr="00723DBB">
          <w:rPr>
            <w:rFonts w:eastAsia="华文楷体"/>
            <w:rPrChange w:id="672" w:author="Lei Zhu" w:date="2017-07-10T21:00:00Z">
              <w:rPr>
                <w:highlight w:val="yellow"/>
              </w:rPr>
            </w:rPrChange>
          </w:rPr>
          <w:t>......</w:t>
        </w:r>
        <w:r w:rsidRPr="00723DBB">
          <w:rPr>
            <w:rFonts w:eastAsia="华文楷体" w:hint="eastAsia"/>
            <w:rPrChange w:id="673"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74" w:author="Lei Zhu" w:date="2017-07-10T21:00:00Z">
              <w:rPr>
                <w:rFonts w:hint="eastAsia"/>
                <w:highlight w:val="yellow"/>
              </w:rPr>
            </w:rPrChange>
          </w:rPr>
          <w:t>方</w:t>
        </w:r>
        <w:proofErr w:type="gramEnd"/>
        <w:r w:rsidRPr="00723DBB">
          <w:rPr>
            <w:rFonts w:eastAsia="华文楷体" w:hint="eastAsia"/>
            <w:rPrChange w:id="675" w:author="Lei Zhu" w:date="2017-07-10T21:00:00Z">
              <w:rPr>
                <w:rFonts w:hint="eastAsia"/>
                <w:highlight w:val="yellow"/>
              </w:rPr>
            </w:rPrChange>
          </w:rPr>
          <w:lastRenderedPageBreak/>
          <w:t>园，你也是要好好地认真地考虑下个人的事情了，你到底想要什么样的男人啊？”</w:t>
        </w:r>
      </w:ins>
    </w:p>
    <w:p w:rsidR="00D17EDF" w:rsidRPr="00723DBB" w:rsidRDefault="00D17EDF" w:rsidP="00D17EDF">
      <w:pPr>
        <w:ind w:firstLine="420"/>
        <w:jc w:val="left"/>
        <w:rPr>
          <w:ins w:id="676" w:author="Lei Zhu" w:date="2017-06-17T22:31:00Z"/>
          <w:rFonts w:eastAsia="华文楷体"/>
          <w:rPrChange w:id="677" w:author="Lei Zhu" w:date="2017-07-10T21:00:00Z">
            <w:rPr>
              <w:ins w:id="678" w:author="Lei Zhu" w:date="2017-06-17T22:31:00Z"/>
              <w:highlight w:val="yellow"/>
            </w:rPr>
          </w:rPrChange>
        </w:rPr>
      </w:pPr>
      <w:ins w:id="679" w:author="Lei Zhu" w:date="2017-06-17T22:31:00Z">
        <w:r w:rsidRPr="00723DBB">
          <w:rPr>
            <w:rFonts w:eastAsia="华文楷体" w:hint="eastAsia"/>
            <w:rPrChange w:id="680"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81" w:author="Lei Zhu" w:date="2017-07-10T21:00:00Z">
              <w:rPr>
                <w:rFonts w:hint="eastAsia"/>
                <w:highlight w:val="yellow"/>
              </w:rPr>
            </w:rPrChange>
          </w:rPr>
          <w:t>方园</w:t>
        </w:r>
        <w:proofErr w:type="gramEnd"/>
        <w:r w:rsidRPr="00723DBB">
          <w:rPr>
            <w:rFonts w:eastAsia="华文楷体" w:hint="eastAsia"/>
            <w:rPrChange w:id="682" w:author="Lei Zhu" w:date="2017-07-10T21:00:00Z">
              <w:rPr>
                <w:rFonts w:hint="eastAsia"/>
                <w:highlight w:val="yellow"/>
              </w:rPr>
            </w:rPrChange>
          </w:rPr>
          <w:t>懒洋洋地回答。</w:t>
        </w:r>
      </w:ins>
    </w:p>
    <w:p w:rsidR="00D17EDF" w:rsidRPr="00723DBB" w:rsidRDefault="00D17EDF" w:rsidP="00D17EDF">
      <w:pPr>
        <w:ind w:firstLine="420"/>
        <w:jc w:val="left"/>
        <w:rPr>
          <w:ins w:id="683" w:author="Lei Zhu" w:date="2017-06-17T22:31:00Z"/>
          <w:rFonts w:eastAsia="华文楷体"/>
          <w:rPrChange w:id="684" w:author="Lei Zhu" w:date="2017-07-10T21:00:00Z">
            <w:rPr>
              <w:ins w:id="685" w:author="Lei Zhu" w:date="2017-06-17T22:31:00Z"/>
              <w:highlight w:val="yellow"/>
            </w:rPr>
          </w:rPrChange>
        </w:rPr>
      </w:pPr>
      <w:ins w:id="686" w:author="Lei Zhu" w:date="2017-06-17T22:31:00Z">
        <w:r w:rsidRPr="00723DBB">
          <w:rPr>
            <w:rFonts w:eastAsia="华文楷体" w:hint="eastAsia"/>
            <w:rPrChange w:id="687"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88" w:author="Lei Zhu" w:date="2017-07-10T21:00:00Z">
              <w:rPr>
                <w:rFonts w:hint="eastAsia"/>
                <w:highlight w:val="yellow"/>
              </w:rPr>
            </w:rPrChange>
          </w:rPr>
          <w:t>不</w:t>
        </w:r>
        <w:proofErr w:type="gramEnd"/>
        <w:r w:rsidRPr="00723DBB">
          <w:rPr>
            <w:rFonts w:eastAsia="华文楷体" w:hint="eastAsia"/>
            <w:rPrChange w:id="689" w:author="Lei Zhu" w:date="2017-07-10T21:00:00Z">
              <w:rPr>
                <w:rFonts w:hint="eastAsia"/>
                <w:highlight w:val="yellow"/>
              </w:rPr>
            </w:rPrChange>
          </w:rPr>
          <w:t>上眼？</w:t>
        </w:r>
        <w:proofErr w:type="gramStart"/>
        <w:r w:rsidRPr="00723DBB">
          <w:rPr>
            <w:rFonts w:eastAsia="华文楷体" w:hint="eastAsia"/>
            <w:rPrChange w:id="690" w:author="Lei Zhu" w:date="2017-07-10T21:00:00Z">
              <w:rPr>
                <w:rFonts w:hint="eastAsia"/>
                <w:highlight w:val="yellow"/>
              </w:rPr>
            </w:rPrChange>
          </w:rPr>
          <w:t>方</w:t>
        </w:r>
        <w:proofErr w:type="gramEnd"/>
        <w:r w:rsidRPr="00723DBB">
          <w:rPr>
            <w:rFonts w:eastAsia="华文楷体" w:hint="eastAsia"/>
            <w:rPrChange w:id="691" w:author="Lei Zhu" w:date="2017-07-10T21:00:00Z">
              <w:rPr>
                <w:rFonts w:hint="eastAsia"/>
                <w:highlight w:val="yellow"/>
              </w:rPr>
            </w:rPrChange>
          </w:rPr>
          <w:t>园，还说你不挑？你这就是最挑剔的那种女人了！”美丽马上接口的这句话，让</w:t>
        </w:r>
        <w:proofErr w:type="gramStart"/>
        <w:r w:rsidRPr="00723DBB">
          <w:rPr>
            <w:rFonts w:eastAsia="华文楷体" w:hint="eastAsia"/>
            <w:rPrChange w:id="692" w:author="Lei Zhu" w:date="2017-07-10T21:00:00Z">
              <w:rPr>
                <w:rFonts w:hint="eastAsia"/>
                <w:highlight w:val="yellow"/>
              </w:rPr>
            </w:rPrChange>
          </w:rPr>
          <w:t>方</w:t>
        </w:r>
        <w:proofErr w:type="gramEnd"/>
        <w:r w:rsidRPr="00723DBB">
          <w:rPr>
            <w:rFonts w:eastAsia="华文楷体" w:hint="eastAsia"/>
            <w:rPrChange w:id="693" w:author="Lei Zhu" w:date="2017-07-10T21:00:00Z">
              <w:rPr>
                <w:rFonts w:hint="eastAsia"/>
                <w:highlight w:val="yellow"/>
              </w:rPr>
            </w:rPrChange>
          </w:rPr>
          <w:t>园</w:t>
        </w:r>
        <w:proofErr w:type="gramStart"/>
        <w:r w:rsidRPr="00723DBB">
          <w:rPr>
            <w:rFonts w:eastAsia="华文楷体" w:hint="eastAsia"/>
            <w:rPrChange w:id="694" w:author="Lei Zhu" w:date="2017-07-10T21:00:00Z">
              <w:rPr>
                <w:rFonts w:hint="eastAsia"/>
                <w:highlight w:val="yellow"/>
              </w:rPr>
            </w:rPrChange>
          </w:rPr>
          <w:t>又翻她一</w:t>
        </w:r>
        <w:proofErr w:type="gramEnd"/>
        <w:r w:rsidRPr="00723DBB">
          <w:rPr>
            <w:rFonts w:eastAsia="华文楷体" w:hint="eastAsia"/>
            <w:rPrChange w:id="695" w:author="Lei Zhu" w:date="2017-07-10T21:00:00Z">
              <w:rPr>
                <w:rFonts w:hint="eastAsia"/>
                <w:highlight w:val="yellow"/>
              </w:rPr>
            </w:rPrChange>
          </w:rPr>
          <w:t>个白眼。</w:t>
        </w:r>
      </w:ins>
    </w:p>
    <w:p w:rsidR="00D17EDF" w:rsidRPr="00723DBB" w:rsidRDefault="00D17EDF" w:rsidP="00D17EDF">
      <w:pPr>
        <w:ind w:firstLine="420"/>
        <w:jc w:val="left"/>
        <w:rPr>
          <w:ins w:id="696" w:author="Lei Zhu" w:date="2017-06-17T22:31:00Z"/>
          <w:rFonts w:eastAsia="华文楷体"/>
          <w:rPrChange w:id="697" w:author="Lei Zhu" w:date="2017-07-10T21:00:00Z">
            <w:rPr>
              <w:ins w:id="698" w:author="Lei Zhu" w:date="2017-06-17T22:31:00Z"/>
              <w:highlight w:val="yellow"/>
            </w:rPr>
          </w:rPrChange>
        </w:rPr>
      </w:pPr>
      <w:ins w:id="699" w:author="Lei Zhu" w:date="2017-06-17T22:31:00Z">
        <w:r w:rsidRPr="00723DBB">
          <w:rPr>
            <w:rFonts w:eastAsia="华文楷体" w:hint="eastAsia"/>
            <w:rPrChange w:id="700" w:author="Lei Zhu" w:date="2017-07-10T21:00:00Z">
              <w:rPr>
                <w:rFonts w:hint="eastAsia"/>
                <w:highlight w:val="yellow"/>
              </w:rPr>
            </w:rPrChange>
          </w:rPr>
          <w:t>“该挑还是要挑！我们</w:t>
        </w:r>
        <w:proofErr w:type="gramStart"/>
        <w:r w:rsidRPr="00723DBB">
          <w:rPr>
            <w:rFonts w:eastAsia="华文楷体" w:hint="eastAsia"/>
            <w:rPrChange w:id="701" w:author="Lei Zhu" w:date="2017-07-10T21:00:00Z">
              <w:rPr>
                <w:rFonts w:hint="eastAsia"/>
                <w:highlight w:val="yellow"/>
              </w:rPr>
            </w:rPrChange>
          </w:rPr>
          <w:t>方园</w:t>
        </w:r>
        <w:proofErr w:type="gramEnd"/>
        <w:r w:rsidRPr="00723DBB">
          <w:rPr>
            <w:rFonts w:eastAsia="华文楷体" w:hint="eastAsia"/>
            <w:rPrChange w:id="702" w:author="Lei Zhu" w:date="2017-07-10T21:00:00Z">
              <w:rPr>
                <w:rFonts w:hint="eastAsia"/>
                <w:highlight w:val="yellow"/>
              </w:rPr>
            </w:rPrChange>
          </w:rPr>
          <w:t>有才又有貌，虽然年龄是有点大，但谁能在世界</w:t>
        </w:r>
        <w:r w:rsidRPr="00723DBB">
          <w:rPr>
            <w:rFonts w:eastAsia="华文楷体"/>
            <w:rPrChange w:id="703" w:author="Lei Zhu" w:date="2017-07-10T21:00:00Z">
              <w:rPr>
                <w:highlight w:val="yellow"/>
              </w:rPr>
            </w:rPrChange>
          </w:rPr>
          <w:t>500</w:t>
        </w:r>
        <w:r w:rsidRPr="00723DBB">
          <w:rPr>
            <w:rFonts w:eastAsia="华文楷体" w:hint="eastAsia"/>
            <w:rPrChange w:id="704"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705" w:author="Lei Zhu" w:date="2017-07-10T21:00:00Z">
              <w:rPr>
                <w:rFonts w:hint="eastAsia"/>
                <w:highlight w:val="yellow"/>
              </w:rPr>
            </w:rPrChange>
          </w:rPr>
          <w:t>方</w:t>
        </w:r>
        <w:proofErr w:type="gramEnd"/>
        <w:r w:rsidRPr="00723DBB">
          <w:rPr>
            <w:rFonts w:eastAsia="华文楷体" w:hint="eastAsia"/>
            <w:rPrChange w:id="706" w:author="Lei Zhu" w:date="2017-07-10T21:00:00Z">
              <w:rPr>
                <w:rFonts w:hint="eastAsia"/>
                <w:highlight w:val="yellow"/>
              </w:rPr>
            </w:rPrChange>
          </w:rPr>
          <w:t>园了，是现在的中国男人都太菜了，配不上咱女人啊！”宁奕只好又来打圆场。</w:t>
        </w:r>
      </w:ins>
    </w:p>
    <w:p w:rsidR="00D17EDF" w:rsidRPr="00723DBB" w:rsidRDefault="00D17EDF" w:rsidP="00D17EDF">
      <w:pPr>
        <w:ind w:firstLine="420"/>
        <w:jc w:val="left"/>
        <w:rPr>
          <w:ins w:id="707" w:author="Lei Zhu" w:date="2017-06-17T22:31:00Z"/>
          <w:rFonts w:eastAsia="华文楷体"/>
          <w:rPrChange w:id="708" w:author="Lei Zhu" w:date="2017-07-10T21:00:00Z">
            <w:rPr>
              <w:ins w:id="709" w:author="Lei Zhu" w:date="2017-06-17T22:31:00Z"/>
              <w:highlight w:val="yellow"/>
            </w:rPr>
          </w:rPrChange>
        </w:rPr>
      </w:pPr>
      <w:ins w:id="710" w:author="Lei Zhu" w:date="2017-06-17T22:31:00Z">
        <w:r w:rsidRPr="00723DBB">
          <w:rPr>
            <w:rFonts w:eastAsia="华文楷体" w:hint="eastAsia"/>
            <w:rPrChange w:id="711"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712" w:author="Lei Zhu" w:date="2017-07-10T21:00:00Z">
              <w:rPr>
                <w:rFonts w:hint="eastAsia"/>
                <w:highlight w:val="yellow"/>
              </w:rPr>
            </w:rPrChange>
          </w:rPr>
          <w:t>方园</w:t>
        </w:r>
        <w:proofErr w:type="gramEnd"/>
        <w:r w:rsidRPr="00723DBB">
          <w:rPr>
            <w:rFonts w:eastAsia="华文楷体" w:hint="eastAsia"/>
            <w:rPrChange w:id="713" w:author="Lei Zhu" w:date="2017-07-10T21:00:00Z">
              <w:rPr>
                <w:rFonts w:hint="eastAsia"/>
                <w:highlight w:val="yellow"/>
              </w:rPr>
            </w:rPrChange>
          </w:rPr>
          <w:t>了。</w:t>
        </w:r>
      </w:ins>
    </w:p>
    <w:p w:rsidR="00D17EDF" w:rsidRPr="00723DBB" w:rsidRDefault="00D17EDF" w:rsidP="00D17EDF">
      <w:pPr>
        <w:ind w:firstLine="420"/>
        <w:jc w:val="left"/>
        <w:rPr>
          <w:ins w:id="714" w:author="Lei Zhu" w:date="2017-06-17T22:31:00Z"/>
          <w:rFonts w:eastAsia="华文楷体"/>
          <w:rPrChange w:id="715" w:author="Lei Zhu" w:date="2017-07-10T21:00:00Z">
            <w:rPr>
              <w:ins w:id="716" w:author="Lei Zhu" w:date="2017-06-17T22:31:00Z"/>
              <w:highlight w:val="yellow"/>
            </w:rPr>
          </w:rPrChange>
        </w:rPr>
      </w:pPr>
      <w:ins w:id="717" w:author="Lei Zhu" w:date="2017-06-17T22:31:00Z">
        <w:r w:rsidRPr="00723DBB">
          <w:rPr>
            <w:rFonts w:eastAsia="华文楷体" w:hint="eastAsia"/>
            <w:rPrChange w:id="718"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719" w:author="Lei Zhu" w:date="2017-07-10T21:00:00Z">
              <w:rPr>
                <w:rFonts w:hint="eastAsia"/>
                <w:highlight w:val="yellow"/>
              </w:rPr>
            </w:rPrChange>
          </w:rPr>
          <w:t>咋</w:t>
        </w:r>
        <w:proofErr w:type="gramEnd"/>
        <w:r w:rsidRPr="00723DBB">
          <w:rPr>
            <w:rFonts w:eastAsia="华文楷体" w:hint="eastAsia"/>
            <w:rPrChange w:id="720" w:author="Lei Zhu" w:date="2017-07-10T21:00:00Z">
              <w:rPr>
                <w:rFonts w:hint="eastAsia"/>
                <w:highlight w:val="yellow"/>
              </w:rPr>
            </w:rPrChange>
          </w:rPr>
          <w:t>地！”</w:t>
        </w:r>
      </w:ins>
    </w:p>
    <w:p w:rsidR="00D17EDF" w:rsidRPr="00723DBB" w:rsidRDefault="00D17EDF" w:rsidP="00D17EDF">
      <w:pPr>
        <w:ind w:firstLine="420"/>
        <w:jc w:val="left"/>
        <w:rPr>
          <w:ins w:id="721" w:author="Lei Zhu" w:date="2017-06-17T22:31:00Z"/>
          <w:rFonts w:eastAsia="华文楷体"/>
          <w:rPrChange w:id="722" w:author="Lei Zhu" w:date="2017-07-10T21:00:00Z">
            <w:rPr>
              <w:ins w:id="723" w:author="Lei Zhu" w:date="2017-06-17T22:31:00Z"/>
              <w:highlight w:val="yellow"/>
            </w:rPr>
          </w:rPrChange>
        </w:rPr>
      </w:pPr>
      <w:ins w:id="724" w:author="Lei Zhu" w:date="2017-06-17T22:31:00Z">
        <w:r w:rsidRPr="00723DBB">
          <w:rPr>
            <w:rFonts w:eastAsia="华文楷体" w:hint="eastAsia"/>
            <w:rPrChange w:id="725"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726" w:author="Lei Zhu" w:date="2017-06-17T22:31:00Z"/>
          <w:rFonts w:eastAsia="华文楷体"/>
          <w:rPrChange w:id="727" w:author="Lei Zhu" w:date="2017-07-10T21:00:00Z">
            <w:rPr>
              <w:ins w:id="728" w:author="Lei Zhu" w:date="2017-06-17T22:31:00Z"/>
              <w:highlight w:val="yellow"/>
            </w:rPr>
          </w:rPrChange>
        </w:rPr>
      </w:pPr>
      <w:ins w:id="729" w:author="Lei Zhu" w:date="2017-06-17T22:31:00Z">
        <w:r w:rsidRPr="00723DBB">
          <w:rPr>
            <w:rFonts w:eastAsia="华文楷体" w:hint="eastAsia"/>
            <w:rPrChange w:id="730" w:author="Lei Zhu" w:date="2017-07-10T21:00:00Z">
              <w:rPr>
                <w:rFonts w:hint="eastAsia"/>
                <w:highlight w:val="yellow"/>
              </w:rPr>
            </w:rPrChange>
          </w:rPr>
          <w:t>“哈哈</w:t>
        </w:r>
        <w:proofErr w:type="gramStart"/>
        <w:r w:rsidRPr="00723DBB">
          <w:rPr>
            <w:rFonts w:eastAsia="华文楷体" w:hint="eastAsia"/>
            <w:rPrChange w:id="731" w:author="Lei Zhu" w:date="2017-07-10T21:00:00Z">
              <w:rPr>
                <w:rFonts w:hint="eastAsia"/>
                <w:highlight w:val="yellow"/>
              </w:rPr>
            </w:rPrChange>
          </w:rPr>
          <w:t>哈</w:t>
        </w:r>
        <w:proofErr w:type="gramEnd"/>
        <w:r w:rsidRPr="00723DBB">
          <w:rPr>
            <w:rFonts w:eastAsia="华文楷体" w:hint="eastAsia"/>
            <w:rPrChange w:id="732" w:author="Lei Zhu" w:date="2017-07-10T21:00:00Z">
              <w:rPr>
                <w:rFonts w:hint="eastAsia"/>
                <w:highlight w:val="yellow"/>
              </w:rPr>
            </w:rPrChange>
          </w:rPr>
          <w:t>．．．．．．好呀，好呀，美丽，这事儿就看你的本事了啊，哈哈哈．．．．．．”</w:t>
        </w:r>
      </w:ins>
    </w:p>
    <w:p w:rsidR="00D17EDF" w:rsidRPr="00723DBB" w:rsidRDefault="00D17EDF" w:rsidP="00D17EDF">
      <w:pPr>
        <w:ind w:firstLine="420"/>
        <w:jc w:val="left"/>
        <w:rPr>
          <w:ins w:id="733" w:author="Lei Zhu" w:date="2017-06-17T22:31:00Z"/>
          <w:rFonts w:eastAsia="华文楷体"/>
          <w:rPrChange w:id="734" w:author="Lei Zhu" w:date="2017-07-10T21:00:00Z">
            <w:rPr>
              <w:ins w:id="735" w:author="Lei Zhu" w:date="2017-06-17T22:31:00Z"/>
              <w:highlight w:val="yellow"/>
            </w:rPr>
          </w:rPrChange>
        </w:rPr>
      </w:pPr>
      <w:ins w:id="736" w:author="Lei Zhu" w:date="2017-06-17T22:31:00Z">
        <w:r w:rsidRPr="00723DBB">
          <w:rPr>
            <w:rFonts w:eastAsia="华文楷体" w:hint="eastAsia"/>
            <w:rPrChange w:id="737"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738" w:author="Lei Zhu" w:date="2017-07-10T21:00:00Z">
              <w:rPr>
                <w:rFonts w:hint="eastAsia"/>
                <w:highlight w:val="yellow"/>
              </w:rPr>
            </w:rPrChange>
          </w:rPr>
          <w:t>蕴湮</w:t>
        </w:r>
        <w:proofErr w:type="gramEnd"/>
        <w:r w:rsidRPr="00723DBB">
          <w:rPr>
            <w:rFonts w:eastAsia="华文楷体" w:hint="eastAsia"/>
            <w:rPrChange w:id="739" w:author="Lei Zhu" w:date="2017-07-10T21:00:00Z">
              <w:rPr>
                <w:rFonts w:hint="eastAsia"/>
                <w:highlight w:val="yellow"/>
              </w:rPr>
            </w:rPrChange>
          </w:rPr>
          <w:t>着．．．．．．</w:t>
        </w:r>
        <w:r w:rsidRPr="00723DBB">
          <w:rPr>
            <w:rFonts w:eastAsia="华文楷体"/>
            <w:rPrChange w:id="740" w:author="Lei Zhu" w:date="2017-07-10T21:00:00Z">
              <w:rPr>
                <w:highlight w:val="yellow"/>
              </w:rPr>
            </w:rPrChange>
          </w:rPr>
          <w:t xml:space="preserve"> </w:t>
        </w:r>
      </w:ins>
    </w:p>
    <w:p w:rsidR="00D17EDF" w:rsidRPr="00723DBB" w:rsidRDefault="00D17EDF" w:rsidP="00D17EDF">
      <w:pPr>
        <w:ind w:firstLine="420"/>
        <w:jc w:val="left"/>
        <w:rPr>
          <w:ins w:id="741" w:author="Lei Zhu" w:date="2017-06-17T22:31:00Z"/>
          <w:rFonts w:eastAsia="华文楷体"/>
          <w:rPrChange w:id="742" w:author="Lei Zhu" w:date="2017-07-10T21:00:00Z">
            <w:rPr>
              <w:ins w:id="743" w:author="Lei Zhu" w:date="2017-06-17T22:31:00Z"/>
            </w:rPr>
          </w:rPrChange>
        </w:rPr>
      </w:pPr>
    </w:p>
    <w:p w:rsidR="00D17EDF" w:rsidRDefault="00D17EDF" w:rsidP="00D17EDF">
      <w:pPr>
        <w:ind w:firstLine="420"/>
        <w:jc w:val="left"/>
        <w:rPr>
          <w:ins w:id="744" w:author="Lei Zhu" w:date="2017-06-17T22:31:00Z"/>
        </w:rPr>
      </w:pPr>
    </w:p>
    <w:p w:rsidR="00D17EDF" w:rsidRDefault="00D17EDF" w:rsidP="00D17EDF">
      <w:pPr>
        <w:ind w:firstLine="420"/>
        <w:jc w:val="left"/>
        <w:rPr>
          <w:ins w:id="745" w:author="Lei Zhu" w:date="2017-06-17T22:31:00Z"/>
        </w:rPr>
      </w:pPr>
    </w:p>
    <w:p w:rsidR="00D17EDF" w:rsidRPr="008D0BD4" w:rsidRDefault="00D17EDF" w:rsidP="00D17EDF">
      <w:pPr>
        <w:jc w:val="left"/>
        <w:rPr>
          <w:ins w:id="746" w:author="Lei Zhu" w:date="2017-06-17T22:31:00Z"/>
          <w:shd w:val="pct15" w:color="auto" w:fill="FFFFFF"/>
        </w:rPr>
      </w:pPr>
      <w:ins w:id="747"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48" w:author="Lei Zhu" w:date="2017-06-17T22:31:00Z"/>
          <w:shd w:val="pct15" w:color="auto" w:fill="FFFFFF"/>
        </w:rPr>
      </w:pPr>
      <w:ins w:id="749"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50" w:author="Lei Zhu" w:date="2017-06-17T22:31:00Z"/>
          <w:shd w:val="pct15" w:color="auto" w:fill="FFFFFF"/>
        </w:rPr>
      </w:pPr>
      <w:ins w:id="751"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52" w:author="Lei Zhu" w:date="2017-06-17T22:31:00Z"/>
          <w:sz w:val="30"/>
          <w:szCs w:val="30"/>
        </w:rPr>
      </w:pPr>
    </w:p>
    <w:p w:rsidR="00D17EDF" w:rsidRPr="00DE5A51" w:rsidRDefault="00D17EDF" w:rsidP="00D17EDF">
      <w:pPr>
        <w:jc w:val="left"/>
        <w:rPr>
          <w:ins w:id="753" w:author="Lei Zhu" w:date="2017-06-17T22:31:00Z"/>
          <w:b/>
          <w:bCs/>
          <w:sz w:val="28"/>
          <w:szCs w:val="28"/>
          <w:highlight w:val="yellow"/>
        </w:rPr>
      </w:pPr>
      <w:ins w:id="754"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755" w:author="Lei Zhu" w:date="2017-06-17T22:31:00Z"/>
          <w:highlight w:val="yellow"/>
        </w:rPr>
      </w:pPr>
      <w:ins w:id="756" w:author="Lei Zhu" w:date="2017-06-17T22:31:00Z">
        <w:r>
          <w:rPr>
            <w:rFonts w:hint="eastAsia"/>
            <w:highlight w:val="yellow"/>
          </w:rPr>
          <w:t>场景：北京某个中档小区，四口之家</w:t>
        </w:r>
      </w:ins>
    </w:p>
    <w:p w:rsidR="00D17EDF" w:rsidRDefault="00D17EDF" w:rsidP="00D17EDF">
      <w:pPr>
        <w:jc w:val="left"/>
        <w:rPr>
          <w:ins w:id="757" w:author="Lei Zhu" w:date="2017-06-17T22:31:00Z"/>
          <w:highlight w:val="yellow"/>
        </w:rPr>
      </w:pPr>
      <w:ins w:id="758"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759" w:author="Lei Zhu" w:date="2017-06-17T22:31:00Z"/>
          <w:highlight w:val="yellow"/>
        </w:rPr>
      </w:pPr>
      <w:ins w:id="760"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761" w:author="Lei Zhu" w:date="2017-06-17T22:31:00Z"/>
          <w:highlight w:val="yellow"/>
        </w:rPr>
      </w:pPr>
    </w:p>
    <w:p w:rsidR="00D17EDF" w:rsidRDefault="00D17EDF" w:rsidP="00D17EDF">
      <w:pPr>
        <w:jc w:val="left"/>
        <w:rPr>
          <w:ins w:id="762" w:author="Lei Zhu" w:date="2017-06-17T22:31:00Z"/>
          <w:highlight w:val="yellow"/>
        </w:rPr>
      </w:pPr>
      <w:ins w:id="763"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w:t>
        </w:r>
        <w:proofErr w:type="gramStart"/>
        <w:r>
          <w:rPr>
            <w:rFonts w:hint="eastAsia"/>
            <w:highlight w:val="yellow"/>
          </w:rPr>
          <w:t>叨</w:t>
        </w:r>
        <w:proofErr w:type="gramEnd"/>
        <w:r>
          <w:rPr>
            <w:rFonts w:hint="eastAsia"/>
            <w:highlight w:val="yellow"/>
          </w:rPr>
          <w:t>的幼儿园趣事，一边腾出手给老公打了个电话。</w:t>
        </w:r>
      </w:ins>
    </w:p>
    <w:p w:rsidR="00D17EDF" w:rsidRDefault="00D17EDF" w:rsidP="00D17EDF">
      <w:pPr>
        <w:ind w:firstLineChars="250" w:firstLine="525"/>
        <w:jc w:val="left"/>
        <w:rPr>
          <w:ins w:id="764" w:author="Lei Zhu" w:date="2017-06-17T22:31:00Z"/>
          <w:highlight w:val="yellow"/>
        </w:rPr>
      </w:pPr>
      <w:ins w:id="765"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w:t>
        </w:r>
        <w:proofErr w:type="gramStart"/>
        <w:r>
          <w:rPr>
            <w:rFonts w:hint="eastAsia"/>
            <w:highlight w:val="yellow"/>
          </w:rPr>
          <w:t>老公插讲一个</w:t>
        </w:r>
        <w:proofErr w:type="gramEnd"/>
        <w:r>
          <w:rPr>
            <w:rFonts w:hint="eastAsia"/>
            <w:highlight w:val="yellow"/>
          </w:rPr>
          <w:t>字的空间都不留，爱琳和妞妞</w:t>
        </w:r>
        <w:proofErr w:type="gramStart"/>
        <w:r>
          <w:rPr>
            <w:rFonts w:hint="eastAsia"/>
            <w:highlight w:val="yellow"/>
          </w:rPr>
          <w:t>正好</w:t>
        </w:r>
        <w:proofErr w:type="gramEnd"/>
        <w:r>
          <w:rPr>
            <w:rFonts w:hint="eastAsia"/>
            <w:highlight w:val="yellow"/>
          </w:rPr>
          <w:t>出电梯走到家门口，掏钥匙开门，一边换鞋一边催着妞妞去洗手换衣服，然后开始做饭，好多事情，必须以“冲锋打仗”的速度才能都按时做好。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766" w:author="Lei Zhu" w:date="2017-06-17T22:31:00Z"/>
          <w:highlight w:val="yellow"/>
        </w:rPr>
      </w:pPr>
      <w:ins w:id="767" w:author="Lei Zhu" w:date="2017-06-17T22:31:00Z">
        <w:r>
          <w:rPr>
            <w:rFonts w:hint="eastAsia"/>
            <w:highlight w:val="yellow"/>
          </w:rPr>
          <w:t>这一头，阿健看着手机显示“通话结束”，根本没反应过来，一通老婆的来电就打完了。自从结婚有了二个孩子，爱</w:t>
        </w:r>
        <w:proofErr w:type="gramStart"/>
        <w:r>
          <w:rPr>
            <w:rFonts w:hint="eastAsia"/>
            <w:highlight w:val="yellow"/>
          </w:rPr>
          <w:t>琳原来专属给</w:t>
        </w:r>
        <w:proofErr w:type="gramEnd"/>
        <w:r>
          <w:rPr>
            <w:rFonts w:hint="eastAsia"/>
            <w:highlight w:val="yellow"/>
          </w:rPr>
          <w:t>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w:t>
        </w:r>
        <w:proofErr w:type="gramStart"/>
        <w:r>
          <w:rPr>
            <w:rFonts w:hint="eastAsia"/>
            <w:highlight w:val="yellow"/>
          </w:rPr>
          <w:t>一</w:t>
        </w:r>
        <w:proofErr w:type="gramEnd"/>
        <w:r>
          <w:rPr>
            <w:rFonts w:hint="eastAsia"/>
            <w:highlight w:val="yellow"/>
          </w:rPr>
          <w:t>个懒觉，这下又泡汤了！</w:t>
        </w:r>
      </w:ins>
    </w:p>
    <w:p w:rsidR="00D17EDF" w:rsidRDefault="00D17EDF" w:rsidP="00D17EDF">
      <w:pPr>
        <w:ind w:firstLineChars="250" w:firstLine="525"/>
        <w:jc w:val="left"/>
        <w:rPr>
          <w:ins w:id="768" w:author="Lei Zhu" w:date="2017-06-17T22:31:00Z"/>
          <w:highlight w:val="yellow"/>
        </w:rPr>
      </w:pPr>
      <w:ins w:id="769" w:author="Lei Zhu" w:date="2017-06-17T22:31:00Z">
        <w:r>
          <w:rPr>
            <w:rFonts w:hint="eastAsia"/>
            <w:highlight w:val="yellow"/>
          </w:rPr>
          <w:t>．．．．．．</w:t>
        </w:r>
      </w:ins>
    </w:p>
    <w:p w:rsidR="00D17EDF" w:rsidRDefault="00D17EDF" w:rsidP="00D17EDF">
      <w:pPr>
        <w:ind w:firstLineChars="250" w:firstLine="525"/>
        <w:jc w:val="left"/>
        <w:rPr>
          <w:ins w:id="770" w:author="Lei Zhu" w:date="2017-06-17T22:31:00Z"/>
          <w:highlight w:val="yellow"/>
        </w:rPr>
      </w:pPr>
      <w:ins w:id="771"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772" w:author="Lei Zhu" w:date="2017-06-17T22:31:00Z"/>
          <w:highlight w:val="yellow"/>
        </w:rPr>
      </w:pPr>
      <w:ins w:id="773" w:author="Lei Zhu" w:date="2017-06-17T22:31:00Z">
        <w:r>
          <w:rPr>
            <w:rFonts w:hint="eastAsia"/>
            <w:highlight w:val="yellow"/>
          </w:rPr>
          <w:t>“家长会上老师说啥？”</w:t>
        </w:r>
      </w:ins>
    </w:p>
    <w:p w:rsidR="00D17EDF" w:rsidRDefault="00D17EDF" w:rsidP="00D17EDF">
      <w:pPr>
        <w:ind w:firstLineChars="250" w:firstLine="525"/>
        <w:jc w:val="left"/>
        <w:rPr>
          <w:ins w:id="774" w:author="Lei Zhu" w:date="2017-06-17T22:31:00Z"/>
          <w:highlight w:val="yellow"/>
        </w:rPr>
      </w:pPr>
      <w:ins w:id="775"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776" w:author="Lei Zhu" w:date="2017-06-17T22:31:00Z"/>
          <w:highlight w:val="yellow"/>
        </w:rPr>
      </w:pPr>
      <w:ins w:id="777" w:author="Lei Zhu" w:date="2017-06-17T22:31:00Z">
        <w:r>
          <w:rPr>
            <w:rFonts w:hint="eastAsia"/>
            <w:highlight w:val="yellow"/>
          </w:rPr>
          <w:t>“小松的学习如何啦？”</w:t>
        </w:r>
      </w:ins>
    </w:p>
    <w:p w:rsidR="00D17EDF" w:rsidRDefault="00D17EDF" w:rsidP="00D17EDF">
      <w:pPr>
        <w:ind w:firstLineChars="250" w:firstLine="525"/>
        <w:jc w:val="left"/>
        <w:rPr>
          <w:ins w:id="778" w:author="Lei Zhu" w:date="2017-06-17T22:31:00Z"/>
          <w:highlight w:val="yellow"/>
        </w:rPr>
      </w:pPr>
      <w:ins w:id="779" w:author="Lei Zhu" w:date="2017-06-17T22:31:00Z">
        <w:r>
          <w:rPr>
            <w:rFonts w:hint="eastAsia"/>
            <w:highlight w:val="yellow"/>
          </w:rPr>
          <w:t>“也没啥，就是最近退步了，老师建议最好找</w:t>
        </w:r>
        <w:proofErr w:type="gramStart"/>
        <w:r>
          <w:rPr>
            <w:rFonts w:hint="eastAsia"/>
            <w:highlight w:val="yellow"/>
          </w:rPr>
          <w:t>个</w:t>
        </w:r>
        <w:proofErr w:type="gramEnd"/>
        <w:r>
          <w:rPr>
            <w:rFonts w:hint="eastAsia"/>
            <w:highlight w:val="yellow"/>
          </w:rPr>
          <w:t>补习班在双休日上上课。”</w:t>
        </w:r>
      </w:ins>
    </w:p>
    <w:p w:rsidR="00D17EDF" w:rsidRDefault="00D17EDF" w:rsidP="00D17EDF">
      <w:pPr>
        <w:ind w:firstLineChars="250" w:firstLine="525"/>
        <w:jc w:val="left"/>
        <w:rPr>
          <w:ins w:id="780" w:author="Lei Zhu" w:date="2017-06-17T22:31:00Z"/>
          <w:highlight w:val="yellow"/>
        </w:rPr>
      </w:pPr>
      <w:ins w:id="781" w:author="Lei Zhu" w:date="2017-06-17T22:31:00Z">
        <w:r>
          <w:rPr>
            <w:rFonts w:hint="eastAsia"/>
            <w:highlight w:val="yellow"/>
          </w:rPr>
          <w:t>“什么？退步了！上补习班？！哪门课啊？”</w:t>
        </w:r>
      </w:ins>
    </w:p>
    <w:p w:rsidR="00D17EDF" w:rsidRDefault="00D17EDF" w:rsidP="00D17EDF">
      <w:pPr>
        <w:ind w:firstLineChars="250" w:firstLine="525"/>
        <w:jc w:val="left"/>
        <w:rPr>
          <w:ins w:id="782" w:author="Lei Zhu" w:date="2017-06-17T22:31:00Z"/>
          <w:highlight w:val="yellow"/>
        </w:rPr>
      </w:pPr>
      <w:ins w:id="783"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784" w:author="Lei Zhu" w:date="2017-06-17T22:31:00Z"/>
          <w:highlight w:val="yellow"/>
        </w:rPr>
      </w:pPr>
      <w:ins w:id="785" w:author="Lei Zhu" w:date="2017-06-17T22:31:00Z">
        <w:r>
          <w:rPr>
            <w:rFonts w:hint="eastAsia"/>
            <w:highlight w:val="yellow"/>
          </w:rPr>
          <w:t>“张光健！什么叫也－没－啥　？！你是亲爹吗？！你什么意思啊？！”看着阿健的态度，爱</w:t>
        </w:r>
        <w:proofErr w:type="gramStart"/>
        <w:r>
          <w:rPr>
            <w:rFonts w:hint="eastAsia"/>
            <w:highlight w:val="yellow"/>
          </w:rPr>
          <w:t>琳终于</w:t>
        </w:r>
        <w:proofErr w:type="gramEnd"/>
        <w:r>
          <w:rPr>
            <w:rFonts w:hint="eastAsia"/>
            <w:highlight w:val="yellow"/>
          </w:rPr>
          <w:t>还是没忍住发飙了。</w:t>
        </w:r>
      </w:ins>
    </w:p>
    <w:p w:rsidR="00D17EDF" w:rsidRPr="00DD6074" w:rsidRDefault="00D17EDF" w:rsidP="00D17EDF">
      <w:pPr>
        <w:ind w:firstLineChars="250" w:firstLine="525"/>
        <w:jc w:val="left"/>
        <w:rPr>
          <w:ins w:id="786" w:author="Lei Zhu" w:date="2017-06-17T22:31:00Z"/>
          <w:highlight w:val="yellow"/>
        </w:rPr>
      </w:pPr>
      <w:ins w:id="787" w:author="Lei Zhu" w:date="2017-06-17T22:31:00Z">
        <w:r>
          <w:rPr>
            <w:rFonts w:hint="eastAsia"/>
            <w:highlight w:val="yellow"/>
          </w:rPr>
          <w:t>老婆</w:t>
        </w:r>
        <w:proofErr w:type="gramStart"/>
        <w:r>
          <w:rPr>
            <w:rFonts w:hint="eastAsia"/>
            <w:highlight w:val="yellow"/>
          </w:rPr>
          <w:t>一</w:t>
        </w:r>
        <w:proofErr w:type="gramEnd"/>
        <w:r>
          <w:rPr>
            <w:rFonts w:hint="eastAsia"/>
            <w:highlight w:val="yellow"/>
          </w:rPr>
          <w:t>发火，阿</w:t>
        </w:r>
        <w:proofErr w:type="gramStart"/>
        <w:r>
          <w:rPr>
            <w:rFonts w:hint="eastAsia"/>
            <w:highlight w:val="yellow"/>
          </w:rPr>
          <w:t>健知</w:t>
        </w:r>
        <w:proofErr w:type="gramEnd"/>
        <w:r>
          <w:rPr>
            <w:rFonts w:hint="eastAsia"/>
            <w:highlight w:val="yellow"/>
          </w:rPr>
          <w:t>道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788" w:author="Lei Zhu" w:date="2017-06-17T22:31:00Z"/>
          <w:highlight w:val="yellow"/>
        </w:rPr>
      </w:pPr>
      <w:ins w:id="789"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790" w:author="Lei Zhu" w:date="2017-06-17T22:31:00Z"/>
          <w:highlight w:val="yellow"/>
        </w:rPr>
      </w:pPr>
      <w:ins w:id="791"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w:t>
        </w:r>
        <w:proofErr w:type="gramStart"/>
        <w:r>
          <w:rPr>
            <w:rFonts w:hint="eastAsia"/>
            <w:highlight w:val="yellow"/>
          </w:rPr>
          <w:t>最</w:t>
        </w:r>
        <w:proofErr w:type="gramEnd"/>
        <w:r>
          <w:rPr>
            <w:rFonts w:hint="eastAsia"/>
            <w:highlight w:val="yellow"/>
          </w:rPr>
          <w:t>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792" w:author="Lei Zhu" w:date="2017-06-17T22:31:00Z"/>
          <w:highlight w:val="yellow"/>
        </w:rPr>
      </w:pPr>
      <w:ins w:id="793"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94" w:author="Lei Zhu" w:date="2017-06-17T22:31:00Z"/>
          <w:highlight w:val="yellow"/>
        </w:rPr>
      </w:pPr>
      <w:ins w:id="795" w:author="Lei Zhu" w:date="2017-06-17T22:31:00Z">
        <w:r>
          <w:rPr>
            <w:rFonts w:hint="eastAsia"/>
            <w:highlight w:val="yellow"/>
          </w:rPr>
          <w:t>看看电脑，阿健知道今天晚上是加不成班了。</w:t>
        </w:r>
      </w:ins>
    </w:p>
    <w:p w:rsidR="00D17EDF" w:rsidRDefault="00D17EDF" w:rsidP="00D17EDF">
      <w:pPr>
        <w:jc w:val="left"/>
        <w:rPr>
          <w:ins w:id="796" w:author="Lei Zhu" w:date="2017-06-17T22:31:00Z"/>
        </w:rPr>
      </w:pPr>
    </w:p>
    <w:p w:rsidR="00D17EDF" w:rsidRDefault="00D17EDF" w:rsidP="00D17EDF">
      <w:pPr>
        <w:jc w:val="left"/>
        <w:rPr>
          <w:ins w:id="797" w:author="Lei Zhu" w:date="2017-06-17T22:31:00Z"/>
        </w:rPr>
      </w:pPr>
    </w:p>
    <w:p w:rsidR="00D17EDF" w:rsidRDefault="00D17EDF" w:rsidP="00D17EDF">
      <w:pPr>
        <w:jc w:val="left"/>
        <w:rPr>
          <w:ins w:id="798" w:author="Lei Zhu" w:date="2017-06-17T22:31:00Z"/>
        </w:rPr>
      </w:pPr>
    </w:p>
    <w:p w:rsidR="00D17EDF" w:rsidRDefault="00D17EDF" w:rsidP="00D17EDF">
      <w:pPr>
        <w:jc w:val="left"/>
        <w:rPr>
          <w:ins w:id="799" w:author="Lei Zhu" w:date="2017-06-17T22:31:00Z"/>
        </w:rPr>
      </w:pPr>
    </w:p>
    <w:p w:rsidR="00D17EDF" w:rsidRDefault="00D17EDF" w:rsidP="00D17EDF">
      <w:pPr>
        <w:jc w:val="left"/>
        <w:rPr>
          <w:ins w:id="800" w:author="Lei Zhu" w:date="2017-06-17T22:31:00Z"/>
        </w:rPr>
      </w:pPr>
    </w:p>
    <w:p w:rsidR="00D17EDF" w:rsidRDefault="00D17EDF" w:rsidP="00D17EDF">
      <w:pPr>
        <w:jc w:val="left"/>
        <w:rPr>
          <w:ins w:id="801" w:author="Lei Zhu" w:date="2017-06-17T22:31:00Z"/>
        </w:rPr>
      </w:pPr>
    </w:p>
    <w:p w:rsidR="00D17EDF" w:rsidRDefault="00D17EDF" w:rsidP="00D17EDF">
      <w:pPr>
        <w:jc w:val="left"/>
        <w:rPr>
          <w:ins w:id="802" w:author="Lei Zhu" w:date="2017-06-17T22:31:00Z"/>
        </w:rPr>
      </w:pPr>
    </w:p>
    <w:p w:rsidR="00D17EDF" w:rsidRDefault="00D17EDF" w:rsidP="00D17EDF">
      <w:pPr>
        <w:jc w:val="left"/>
        <w:rPr>
          <w:ins w:id="803" w:author="Lei Zhu" w:date="2017-06-17T22:31:00Z"/>
        </w:rPr>
      </w:pPr>
    </w:p>
    <w:p w:rsidR="00D17EDF" w:rsidRDefault="00D17EDF" w:rsidP="00D17EDF">
      <w:pPr>
        <w:jc w:val="left"/>
        <w:rPr>
          <w:ins w:id="804" w:author="Lei Zhu" w:date="2017-06-17T22:31:00Z"/>
        </w:rPr>
      </w:pPr>
    </w:p>
    <w:p w:rsidR="00D17EDF" w:rsidRDefault="00D17EDF" w:rsidP="00D17EDF">
      <w:pPr>
        <w:jc w:val="left"/>
        <w:rPr>
          <w:ins w:id="805" w:author="Lei Zhu" w:date="2017-06-17T22:31:00Z"/>
        </w:rPr>
      </w:pPr>
    </w:p>
    <w:p w:rsidR="00D17EDF" w:rsidRPr="008D0BD4" w:rsidRDefault="00D17EDF" w:rsidP="00D17EDF">
      <w:pPr>
        <w:jc w:val="left"/>
        <w:rPr>
          <w:ins w:id="806" w:author="Lei Zhu" w:date="2017-06-17T22:31:00Z"/>
          <w:shd w:val="pct15" w:color="auto" w:fill="FFFFFF"/>
        </w:rPr>
      </w:pPr>
      <w:ins w:id="807" w:author="Lei Zhu" w:date="2017-06-17T22:31:00Z">
        <w:r w:rsidRPr="008D0BD4">
          <w:rPr>
            <w:rFonts w:hint="eastAsia"/>
            <w:shd w:val="pct15" w:color="auto" w:fill="FFFFFF"/>
          </w:rPr>
          <w:t>老人</w:t>
        </w:r>
      </w:ins>
    </w:p>
    <w:p w:rsidR="00D17EDF" w:rsidRPr="008D0BD4" w:rsidRDefault="00D17EDF" w:rsidP="00D17EDF">
      <w:pPr>
        <w:jc w:val="left"/>
        <w:rPr>
          <w:ins w:id="808" w:author="Lei Zhu" w:date="2017-06-17T22:31:00Z"/>
          <w:shd w:val="pct15" w:color="auto" w:fill="FFFFFF"/>
        </w:rPr>
      </w:pPr>
      <w:ins w:id="809"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810" w:author="Lei Zhu" w:date="2017-06-17T22:31:00Z"/>
          <w:shd w:val="pct15" w:color="auto" w:fill="FFFFFF"/>
        </w:rPr>
      </w:pPr>
      <w:ins w:id="811"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812" w:author="Lei Zhu" w:date="2017-06-17T22:31:00Z"/>
          <w:shd w:val="pct15" w:color="auto" w:fill="FFFFFF"/>
        </w:rPr>
      </w:pPr>
      <w:ins w:id="813"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814" w:author="Lei Zhu" w:date="2017-06-17T22:31:00Z"/>
          <w:shd w:val="pct15" w:color="auto" w:fill="FFFFFF"/>
        </w:rPr>
      </w:pPr>
      <w:ins w:id="815"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816" w:author="Lei Zhu" w:date="2017-06-17T22:31:00Z"/>
        </w:rPr>
      </w:pPr>
    </w:p>
    <w:p w:rsidR="00D17EDF" w:rsidRDefault="00D17EDF" w:rsidP="00D17EDF">
      <w:pPr>
        <w:jc w:val="left"/>
        <w:rPr>
          <w:ins w:id="817" w:author="Lei Zhu" w:date="2017-06-17T22:31:00Z"/>
        </w:rPr>
      </w:pPr>
    </w:p>
    <w:p w:rsidR="00D17EDF" w:rsidRDefault="00D17EDF" w:rsidP="00D17EDF">
      <w:pPr>
        <w:jc w:val="left"/>
        <w:rPr>
          <w:ins w:id="818" w:author="Lei Zhu" w:date="2017-06-17T22:31:00Z"/>
        </w:rPr>
      </w:pPr>
    </w:p>
    <w:p w:rsidR="00D17EDF" w:rsidRPr="00DE5A51" w:rsidRDefault="00D17EDF" w:rsidP="00D17EDF">
      <w:pPr>
        <w:jc w:val="left"/>
        <w:rPr>
          <w:ins w:id="819" w:author="Lei Zhu" w:date="2017-06-17T22:31:00Z"/>
          <w:b/>
          <w:sz w:val="28"/>
          <w:szCs w:val="28"/>
        </w:rPr>
      </w:pPr>
      <w:ins w:id="820"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821" w:author="Lei Zhu" w:date="2017-06-17T22:31:00Z"/>
        </w:rPr>
      </w:pPr>
      <w:ins w:id="822" w:author="Lei Zhu" w:date="2017-06-17T22:31:00Z">
        <w:r>
          <w:rPr>
            <w:rFonts w:hint="eastAsia"/>
          </w:rPr>
          <w:t xml:space="preserve">　</w:t>
        </w:r>
      </w:ins>
    </w:p>
    <w:p w:rsidR="00D17EDF" w:rsidRDefault="00D17EDF" w:rsidP="00D17EDF">
      <w:pPr>
        <w:jc w:val="left"/>
        <w:rPr>
          <w:ins w:id="823" w:author="Lei Zhu" w:date="2017-06-17T22:31:00Z"/>
        </w:rPr>
      </w:pPr>
    </w:p>
    <w:p w:rsidR="00D17EDF" w:rsidRPr="004601AD" w:rsidRDefault="00D17EDF" w:rsidP="00D17EDF">
      <w:pPr>
        <w:jc w:val="left"/>
        <w:rPr>
          <w:ins w:id="824" w:author="Lei Zhu" w:date="2017-06-17T22:31:00Z"/>
          <w:highlight w:val="yellow"/>
        </w:rPr>
      </w:pPr>
      <w:ins w:id="825"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826" w:author="Lei Zhu" w:date="2017-06-17T22:31:00Z"/>
          <w:highlight w:val="yellow"/>
        </w:rPr>
      </w:pPr>
      <w:ins w:id="827"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828" w:author="Lei Zhu" w:date="2017-06-17T22:31:00Z"/>
          <w:highlight w:val="yellow"/>
        </w:rPr>
      </w:pPr>
      <w:ins w:id="829" w:author="Lei Zhu" w:date="2017-06-17T22:31:00Z">
        <w:r w:rsidRPr="004601AD">
          <w:rPr>
            <w:highlight w:val="yellow"/>
          </w:rPr>
          <w:t xml:space="preserve"> </w:t>
        </w:r>
      </w:ins>
    </w:p>
    <w:p w:rsidR="00D17EDF" w:rsidRPr="004601AD" w:rsidRDefault="00D17EDF" w:rsidP="00D17EDF">
      <w:pPr>
        <w:jc w:val="left"/>
        <w:rPr>
          <w:ins w:id="830" w:author="Lei Zhu" w:date="2017-06-17T22:31:00Z"/>
          <w:highlight w:val="yellow"/>
        </w:rPr>
      </w:pPr>
      <w:ins w:id="831"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832" w:author="Lei Zhu" w:date="2017-06-17T22:31:00Z"/>
          <w:highlight w:val="yellow"/>
        </w:rPr>
      </w:pPr>
      <w:ins w:id="833"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834" w:author="Lei Zhu" w:date="2017-06-17T22:31:00Z"/>
          <w:highlight w:val="yellow"/>
        </w:rPr>
      </w:pPr>
      <w:ins w:id="835" w:author="Lei Zhu" w:date="2017-06-17T22:31:00Z">
        <w:r w:rsidRPr="004601AD">
          <w:rPr>
            <w:rFonts w:hint="eastAsia"/>
            <w:highlight w:val="yellow"/>
          </w:rPr>
          <w:t>“老妈，我回家了。”</w:t>
        </w:r>
      </w:ins>
    </w:p>
    <w:p w:rsidR="00D17EDF" w:rsidRPr="004601AD" w:rsidRDefault="00D17EDF" w:rsidP="00D17EDF">
      <w:pPr>
        <w:ind w:firstLine="405"/>
        <w:jc w:val="left"/>
        <w:rPr>
          <w:ins w:id="836" w:author="Lei Zhu" w:date="2017-06-17T22:31:00Z"/>
          <w:highlight w:val="yellow"/>
        </w:rPr>
      </w:pPr>
      <w:ins w:id="837"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838" w:author="Lei Zhu" w:date="2017-06-17T22:31:00Z"/>
          <w:highlight w:val="yellow"/>
        </w:rPr>
      </w:pPr>
      <w:ins w:id="839"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840" w:author="Lei Zhu" w:date="2017-06-17T22:31:00Z"/>
          <w:highlight w:val="yellow"/>
        </w:rPr>
      </w:pPr>
      <w:ins w:id="841"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842" w:author="Lei Zhu" w:date="2017-06-17T22:31:00Z"/>
        </w:rPr>
      </w:pPr>
      <w:ins w:id="843"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844" w:author="Lei Zhu" w:date="2017-06-17T22:31:00Z"/>
        </w:rPr>
      </w:pPr>
    </w:p>
    <w:p w:rsidR="00D17EDF" w:rsidRDefault="00D17EDF" w:rsidP="00D17EDF">
      <w:pPr>
        <w:ind w:firstLine="405"/>
        <w:jc w:val="left"/>
        <w:rPr>
          <w:ins w:id="845" w:author="Lei Zhu" w:date="2017-06-17T22:31:00Z"/>
          <w:highlight w:val="yellow"/>
        </w:rPr>
      </w:pPr>
      <w:ins w:id="846"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w:t>
        </w:r>
        <w:proofErr w:type="gramStart"/>
        <w:r w:rsidRPr="00944BF0">
          <w:rPr>
            <w:rFonts w:hint="eastAsia"/>
            <w:highlight w:val="yellow"/>
          </w:rPr>
          <w:t>不</w:t>
        </w:r>
        <w:proofErr w:type="gramEnd"/>
        <w:r w:rsidRPr="00944BF0">
          <w:rPr>
            <w:rFonts w:hint="eastAsia"/>
            <w:highlight w:val="yellow"/>
          </w:rPr>
          <w:t>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w:t>
        </w:r>
        <w:proofErr w:type="gramStart"/>
        <w:r w:rsidRPr="00944BF0">
          <w:rPr>
            <w:rFonts w:hint="eastAsia"/>
            <w:highlight w:val="yellow"/>
          </w:rPr>
          <w:t>一</w:t>
        </w:r>
        <w:proofErr w:type="gramEnd"/>
        <w:r w:rsidRPr="00944BF0">
          <w:rPr>
            <w:rFonts w:hint="eastAsia"/>
            <w:highlight w:val="yellow"/>
          </w:rPr>
          <w:t>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w:t>
        </w:r>
        <w:proofErr w:type="gramStart"/>
        <w:r>
          <w:rPr>
            <w:rFonts w:hint="eastAsia"/>
            <w:highlight w:val="yellow"/>
          </w:rPr>
          <w:t>依赖</w:t>
        </w:r>
        <w:proofErr w:type="gramEnd"/>
        <w:r>
          <w:rPr>
            <w:rFonts w:hint="eastAsia"/>
            <w:highlight w:val="yellow"/>
          </w:rPr>
          <w:t>卖保健品的人给他带来的存在感。</w:t>
        </w:r>
        <w:r w:rsidRPr="00944BF0">
          <w:rPr>
            <w:rFonts w:hint="eastAsia"/>
            <w:highlight w:val="yellow"/>
          </w:rPr>
          <w:t>不光</w:t>
        </w:r>
        <w:proofErr w:type="gramStart"/>
        <w:r w:rsidRPr="00944BF0">
          <w:rPr>
            <w:rFonts w:hint="eastAsia"/>
            <w:highlight w:val="yellow"/>
          </w:rPr>
          <w:t>大把大把</w:t>
        </w:r>
        <w:proofErr w:type="gramEnd"/>
        <w:r w:rsidRPr="00944BF0">
          <w:rPr>
            <w:rFonts w:hint="eastAsia"/>
            <w:highlight w:val="yellow"/>
          </w:rPr>
          <w:t>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847" w:author="Lei Zhu" w:date="2017-06-17T22:31:00Z"/>
          <w:highlight w:val="yellow"/>
        </w:rPr>
      </w:pPr>
      <w:ins w:id="848"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849" w:author="Lei Zhu" w:date="2017-06-17T22:31:00Z"/>
          <w:highlight w:val="yellow"/>
        </w:rPr>
      </w:pPr>
      <w:ins w:id="850"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851" w:author="Lei Zhu" w:date="2017-06-17T22:31:00Z"/>
          <w:highlight w:val="yellow"/>
        </w:rPr>
      </w:pPr>
      <w:ins w:id="852"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853" w:author="Lei Zhu" w:date="2017-06-17T22:31:00Z"/>
          <w:highlight w:val="yellow"/>
        </w:rPr>
      </w:pPr>
      <w:ins w:id="854" w:author="Lei Zhu" w:date="2017-06-17T22:31:00Z">
        <w:r>
          <w:rPr>
            <w:rFonts w:hint="eastAsia"/>
            <w:highlight w:val="yellow"/>
          </w:rPr>
          <w:t>【顾萍租的房子】</w:t>
        </w:r>
      </w:ins>
    </w:p>
    <w:p w:rsidR="00D17EDF" w:rsidRDefault="00D17EDF" w:rsidP="00D17EDF">
      <w:pPr>
        <w:ind w:firstLine="405"/>
        <w:jc w:val="left"/>
        <w:rPr>
          <w:ins w:id="855" w:author="Lei Zhu" w:date="2017-06-17T22:31:00Z"/>
          <w:highlight w:val="yellow"/>
        </w:rPr>
      </w:pPr>
      <w:ins w:id="856"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857" w:author="Lei Zhu" w:date="2017-06-17T22:31:00Z"/>
          <w:highlight w:val="yellow"/>
        </w:rPr>
      </w:pPr>
      <w:ins w:id="858"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859" w:author="Lei Zhu" w:date="2017-06-17T22:31:00Z"/>
          <w:highlight w:val="yellow"/>
        </w:rPr>
      </w:pPr>
      <w:ins w:id="860"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861" w:author="Lei Zhu" w:date="2017-06-17T22:31:00Z"/>
          <w:highlight w:val="yellow"/>
        </w:rPr>
      </w:pPr>
      <w:ins w:id="862"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863" w:author="Lei Zhu" w:date="2017-06-17T22:31:00Z"/>
          <w:highlight w:val="yellow"/>
        </w:rPr>
      </w:pPr>
      <w:ins w:id="864"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865" w:author="Lei Zhu" w:date="2017-06-17T22:31:00Z"/>
          <w:highlight w:val="yellow"/>
        </w:rPr>
      </w:pPr>
    </w:p>
    <w:p w:rsidR="00D17EDF" w:rsidRDefault="00D17EDF" w:rsidP="00D17EDF">
      <w:pPr>
        <w:ind w:firstLine="405"/>
        <w:jc w:val="left"/>
        <w:rPr>
          <w:ins w:id="866" w:author="Lei Zhu" w:date="2017-06-17T22:31:00Z"/>
          <w:highlight w:val="yellow"/>
        </w:rPr>
      </w:pPr>
      <w:ins w:id="867" w:author="Lei Zhu" w:date="2017-06-17T22:31:00Z">
        <w:r>
          <w:rPr>
            <w:rFonts w:hint="eastAsia"/>
            <w:highlight w:val="yellow"/>
          </w:rPr>
          <w:t>租的房子特意</w:t>
        </w:r>
        <w:proofErr w:type="gramStart"/>
        <w:r>
          <w:rPr>
            <w:rFonts w:hint="eastAsia"/>
            <w:highlight w:val="yellow"/>
          </w:rPr>
          <w:t>找离父亲</w:t>
        </w:r>
        <w:proofErr w:type="gramEnd"/>
        <w:r>
          <w:rPr>
            <w:rFonts w:hint="eastAsia"/>
            <w:highlight w:val="yellow"/>
          </w:rPr>
          <w:t>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868" w:author="Lei Zhu" w:date="2017-06-17T22:31:00Z"/>
          <w:highlight w:val="yellow"/>
        </w:rPr>
      </w:pPr>
      <w:ins w:id="869" w:author="Lei Zhu" w:date="2017-06-17T22:31:00Z">
        <w:r>
          <w:rPr>
            <w:rFonts w:hint="eastAsia"/>
            <w:highlight w:val="yellow"/>
          </w:rPr>
          <w:t>【父亲家】</w:t>
        </w:r>
      </w:ins>
    </w:p>
    <w:p w:rsidR="00D17EDF" w:rsidRDefault="00D17EDF" w:rsidP="00D17EDF">
      <w:pPr>
        <w:ind w:firstLine="405"/>
        <w:jc w:val="left"/>
        <w:rPr>
          <w:ins w:id="870" w:author="Lei Zhu" w:date="2017-06-17T22:31:00Z"/>
          <w:highlight w:val="yellow"/>
        </w:rPr>
      </w:pPr>
      <w:ins w:id="871"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872" w:author="Lei Zhu" w:date="2017-06-17T22:31:00Z"/>
          <w:highlight w:val="yellow"/>
        </w:rPr>
      </w:pPr>
      <w:ins w:id="873" w:author="Lei Zhu" w:date="2017-06-17T22:31:00Z">
        <w:r>
          <w:rPr>
            <w:rFonts w:hint="eastAsia"/>
            <w:highlight w:val="yellow"/>
          </w:rPr>
          <w:t>“爸爸，等一下，别喝，我看看。”</w:t>
        </w:r>
      </w:ins>
    </w:p>
    <w:p w:rsidR="00D17EDF" w:rsidRDefault="00D17EDF" w:rsidP="00D17EDF">
      <w:pPr>
        <w:ind w:firstLine="405"/>
        <w:jc w:val="left"/>
        <w:rPr>
          <w:ins w:id="874" w:author="Lei Zhu" w:date="2017-06-17T22:31:00Z"/>
          <w:highlight w:val="yellow"/>
        </w:rPr>
      </w:pPr>
      <w:ins w:id="875"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876" w:author="Lei Zhu" w:date="2017-06-17T22:31:00Z"/>
          <w:highlight w:val="yellow"/>
        </w:rPr>
      </w:pPr>
      <w:ins w:id="877" w:author="Lei Zhu" w:date="2017-06-17T22:31:00Z">
        <w:r>
          <w:rPr>
            <w:rFonts w:hint="eastAsia"/>
            <w:highlight w:val="yellow"/>
          </w:rPr>
          <w:t>“不用你说，把你们的产品给我看看。”</w:t>
        </w:r>
      </w:ins>
    </w:p>
    <w:p w:rsidR="00D17EDF" w:rsidRDefault="00D17EDF" w:rsidP="00D17EDF">
      <w:pPr>
        <w:ind w:firstLine="405"/>
        <w:jc w:val="left"/>
        <w:rPr>
          <w:ins w:id="878" w:author="Lei Zhu" w:date="2017-06-17T22:31:00Z"/>
          <w:highlight w:val="yellow"/>
        </w:rPr>
      </w:pPr>
      <w:ins w:id="879"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880" w:author="Lei Zhu" w:date="2017-06-17T22:31:00Z"/>
          <w:highlight w:val="yellow"/>
        </w:rPr>
      </w:pPr>
      <w:ins w:id="881"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882" w:author="Lei Zhu" w:date="2017-06-17T22:31:00Z"/>
          <w:highlight w:val="yellow"/>
        </w:rPr>
      </w:pPr>
      <w:ins w:id="883" w:author="Lei Zhu" w:date="2017-06-17T22:31:00Z">
        <w:r>
          <w:rPr>
            <w:rFonts w:hint="eastAsia"/>
            <w:highlight w:val="yellow"/>
          </w:rPr>
          <w:t>听了这话，顾萍的火一下子窜上来。这都已经是数不清第几个父亲给她找的干姐</w:t>
        </w:r>
        <w:proofErr w:type="gramStart"/>
        <w:r>
          <w:rPr>
            <w:rFonts w:hint="eastAsia"/>
            <w:highlight w:val="yellow"/>
          </w:rPr>
          <w:t>干哥干</w:t>
        </w:r>
        <w:proofErr w:type="gramEnd"/>
        <w:r>
          <w:rPr>
            <w:rFonts w:hint="eastAsia"/>
            <w:highlight w:val="yellow"/>
          </w:rPr>
          <w:t>妹妹了，明摆着是骗人的，他还这么相信，还要自己配合！</w:t>
        </w:r>
      </w:ins>
    </w:p>
    <w:p w:rsidR="00D17EDF" w:rsidRDefault="00D17EDF" w:rsidP="00D17EDF">
      <w:pPr>
        <w:ind w:firstLine="405"/>
        <w:jc w:val="left"/>
        <w:rPr>
          <w:ins w:id="884" w:author="Lei Zhu" w:date="2017-06-17T22:31:00Z"/>
          <w:highlight w:val="yellow"/>
        </w:rPr>
      </w:pPr>
      <w:ins w:id="885" w:author="Lei Zhu" w:date="2017-06-17T22:31:00Z">
        <w:r>
          <w:rPr>
            <w:rFonts w:hint="eastAsia"/>
            <w:highlight w:val="yellow"/>
          </w:rPr>
          <w:t>“请你们都从我家出去！我们不需要买你们的产品。”</w:t>
        </w:r>
      </w:ins>
    </w:p>
    <w:p w:rsidR="00D17EDF" w:rsidRDefault="00D17EDF" w:rsidP="00D17EDF">
      <w:pPr>
        <w:ind w:firstLine="405"/>
        <w:jc w:val="left"/>
        <w:rPr>
          <w:ins w:id="886" w:author="Lei Zhu" w:date="2017-06-17T22:31:00Z"/>
          <w:highlight w:val="yellow"/>
        </w:rPr>
      </w:pPr>
      <w:ins w:id="887"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888" w:author="Lei Zhu" w:date="2017-06-17T22:31:00Z"/>
          <w:highlight w:val="yellow"/>
        </w:rPr>
      </w:pPr>
      <w:ins w:id="889" w:author="Lei Zhu" w:date="2017-06-17T22:31:00Z">
        <w:r>
          <w:rPr>
            <w:rFonts w:hint="eastAsia"/>
            <w:highlight w:val="yellow"/>
          </w:rPr>
          <w:t>“是啊，小萍，我要买，你不要管！”</w:t>
        </w:r>
      </w:ins>
    </w:p>
    <w:p w:rsidR="00D17EDF" w:rsidRDefault="00D17EDF" w:rsidP="00D17EDF">
      <w:pPr>
        <w:ind w:firstLine="405"/>
        <w:jc w:val="left"/>
        <w:rPr>
          <w:ins w:id="890" w:author="Lei Zhu" w:date="2017-06-17T22:31:00Z"/>
          <w:highlight w:val="yellow"/>
        </w:rPr>
      </w:pPr>
      <w:ins w:id="891" w:author="Lei Zhu" w:date="2017-06-17T22:31:00Z">
        <w:r>
          <w:rPr>
            <w:rFonts w:hint="eastAsia"/>
            <w:highlight w:val="yellow"/>
          </w:rPr>
          <w:t>“爸爸，您买的保健品都堆了</w:t>
        </w:r>
        <w:proofErr w:type="gramStart"/>
        <w:r>
          <w:rPr>
            <w:rFonts w:hint="eastAsia"/>
            <w:highlight w:val="yellow"/>
          </w:rPr>
          <w:t>一</w:t>
        </w:r>
        <w:proofErr w:type="gramEnd"/>
        <w:r>
          <w:rPr>
            <w:rFonts w:hint="eastAsia"/>
            <w:highlight w:val="yellow"/>
          </w:rPr>
          <w:t>房间了，吃不完浪费钱，还对身体有害，医生的话都您不听，还要继续相信这些骗子吗？我不管了！”</w:t>
        </w:r>
        <w:proofErr w:type="gramStart"/>
        <w:r>
          <w:rPr>
            <w:rFonts w:hint="eastAsia"/>
            <w:highlight w:val="yellow"/>
          </w:rPr>
          <w:t>顾萍摔</w:t>
        </w:r>
        <w:proofErr w:type="gramEnd"/>
        <w:r>
          <w:rPr>
            <w:rFonts w:hint="eastAsia"/>
            <w:highlight w:val="yellow"/>
          </w:rPr>
          <w:t>门而去．．．．．．</w:t>
        </w:r>
      </w:ins>
    </w:p>
    <w:p w:rsidR="00D17EDF" w:rsidRDefault="00D17EDF" w:rsidP="00D17EDF">
      <w:pPr>
        <w:ind w:firstLine="405"/>
        <w:jc w:val="left"/>
        <w:rPr>
          <w:ins w:id="892" w:author="Lei Zhu" w:date="2017-06-17T22:31:00Z"/>
          <w:highlight w:val="yellow"/>
        </w:rPr>
      </w:pPr>
    </w:p>
    <w:p w:rsidR="00D17EDF" w:rsidRPr="00B736A7" w:rsidRDefault="00D17EDF" w:rsidP="00D17EDF">
      <w:pPr>
        <w:ind w:firstLine="405"/>
        <w:jc w:val="left"/>
        <w:rPr>
          <w:ins w:id="893" w:author="Lei Zhu" w:date="2017-06-17T22:31:00Z"/>
          <w:highlight w:val="yellow"/>
        </w:rPr>
      </w:pPr>
      <w:ins w:id="894"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95" w:author="Lei Zhu" w:date="2017-06-17T22:31:00Z"/>
        </w:rPr>
      </w:pPr>
    </w:p>
    <w:p w:rsidR="00D17EDF" w:rsidRPr="004C32D3" w:rsidRDefault="00D17EDF" w:rsidP="00D17EDF">
      <w:pPr>
        <w:jc w:val="left"/>
        <w:rPr>
          <w:ins w:id="896" w:author="Lei Zhu" w:date="2017-06-17T22:31:00Z"/>
        </w:rPr>
      </w:pPr>
    </w:p>
    <w:p w:rsidR="00D17EDF" w:rsidRPr="008D0BD4" w:rsidRDefault="00D17EDF" w:rsidP="00D17EDF">
      <w:pPr>
        <w:jc w:val="left"/>
        <w:rPr>
          <w:ins w:id="897" w:author="Lei Zhu" w:date="2017-06-17T22:31:00Z"/>
          <w:shd w:val="pct15" w:color="auto" w:fill="FFFFFF"/>
        </w:rPr>
      </w:pPr>
      <w:ins w:id="898" w:author="Lei Zhu" w:date="2017-06-17T22:31:00Z">
        <w:r>
          <w:rPr>
            <w:rFonts w:hint="eastAsia"/>
          </w:rPr>
          <w:t xml:space="preserve"> </w:t>
        </w:r>
      </w:ins>
    </w:p>
    <w:p w:rsidR="00D17EDF" w:rsidRPr="008D0BD4" w:rsidRDefault="00D17EDF" w:rsidP="00D17EDF">
      <w:pPr>
        <w:jc w:val="left"/>
        <w:rPr>
          <w:ins w:id="899" w:author="Lei Zhu" w:date="2017-06-17T22:31:00Z"/>
          <w:shd w:val="pct15" w:color="auto" w:fill="FFFFFF"/>
        </w:rPr>
      </w:pPr>
      <w:ins w:id="900" w:author="Lei Zhu" w:date="2017-06-17T22:31:00Z">
        <w:r w:rsidRPr="008D0BD4">
          <w:rPr>
            <w:rFonts w:hint="eastAsia"/>
            <w:shd w:val="pct15" w:color="auto" w:fill="FFFFFF"/>
          </w:rPr>
          <w:t>看病</w:t>
        </w:r>
      </w:ins>
    </w:p>
    <w:p w:rsidR="00D17EDF" w:rsidRPr="008D0BD4" w:rsidRDefault="00D17EDF" w:rsidP="00D17EDF">
      <w:pPr>
        <w:jc w:val="left"/>
        <w:rPr>
          <w:ins w:id="901" w:author="Lei Zhu" w:date="2017-06-17T22:31:00Z"/>
          <w:shd w:val="pct15" w:color="auto" w:fill="FFFFFF"/>
        </w:rPr>
      </w:pPr>
      <w:ins w:id="902"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903" w:author="Lei Zhu" w:date="2017-06-17T22:31:00Z"/>
          <w:shd w:val="pct15" w:color="auto" w:fill="FFFFFF"/>
        </w:rPr>
      </w:pPr>
      <w:ins w:id="904"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905" w:author="Lei Zhu" w:date="2017-06-17T22:31:00Z"/>
          <w:shd w:val="pct15" w:color="auto" w:fill="FFFFFF"/>
        </w:rPr>
      </w:pPr>
      <w:ins w:id="906"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907" w:author="Lei Zhu" w:date="2017-06-17T22:31:00Z"/>
        </w:rPr>
      </w:pPr>
      <w:ins w:id="908" w:author="Lei Zhu" w:date="2017-06-17T22:31:00Z">
        <w:r>
          <w:rPr>
            <w:rFonts w:hint="eastAsia"/>
          </w:rPr>
          <w:t xml:space="preserve">  </w:t>
        </w:r>
      </w:ins>
    </w:p>
    <w:p w:rsidR="00D17EDF" w:rsidRPr="00DE5A51" w:rsidRDefault="00D17EDF" w:rsidP="00D17EDF">
      <w:pPr>
        <w:jc w:val="left"/>
        <w:rPr>
          <w:ins w:id="909" w:author="Lei Zhu" w:date="2017-06-17T22:31:00Z"/>
          <w:b/>
          <w:sz w:val="28"/>
          <w:szCs w:val="28"/>
          <w:highlight w:val="yellow"/>
        </w:rPr>
      </w:pPr>
      <w:ins w:id="910"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911" w:author="Lei Zhu" w:date="2017-06-17T22:31:00Z"/>
          <w:highlight w:val="yellow"/>
        </w:rPr>
      </w:pPr>
      <w:ins w:id="912"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913" w:author="Lei Zhu" w:date="2017-06-17T22:31:00Z"/>
          <w:highlight w:val="yellow"/>
        </w:rPr>
      </w:pPr>
    </w:p>
    <w:p w:rsidR="00D17EDF" w:rsidRPr="000D6DFC" w:rsidRDefault="00D17EDF" w:rsidP="00D17EDF">
      <w:pPr>
        <w:ind w:firstLine="405"/>
        <w:jc w:val="left"/>
        <w:rPr>
          <w:ins w:id="914" w:author="Lei Zhu" w:date="2017-06-17T22:31:00Z"/>
          <w:highlight w:val="yellow"/>
        </w:rPr>
      </w:pPr>
      <w:ins w:id="915"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916" w:author="Lei Zhu" w:date="2017-06-17T22:31:00Z"/>
          <w:highlight w:val="yellow"/>
        </w:rPr>
      </w:pPr>
      <w:ins w:id="917"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918" w:author="Lei Zhu" w:date="2017-06-17T22:31:00Z"/>
          <w:highlight w:val="yellow"/>
        </w:rPr>
      </w:pPr>
      <w:ins w:id="919" w:author="Lei Zhu" w:date="2017-06-17T22:31:00Z">
        <w:r>
          <w:rPr>
            <w:rFonts w:hint="eastAsia"/>
            <w:highlight w:val="yellow"/>
          </w:rPr>
          <w:t>今天必须挂上号，</w:t>
        </w:r>
        <w:proofErr w:type="gramStart"/>
        <w:r>
          <w:rPr>
            <w:rFonts w:hint="eastAsia"/>
            <w:highlight w:val="yellow"/>
          </w:rPr>
          <w:t>不然再</w:t>
        </w:r>
        <w:proofErr w:type="gramEnd"/>
        <w:r>
          <w:rPr>
            <w:rFonts w:hint="eastAsia"/>
            <w:highlight w:val="yellow"/>
          </w:rPr>
          <w:t>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w:t>
        </w:r>
        <w:proofErr w:type="gramStart"/>
        <w:r w:rsidRPr="000D6DFC">
          <w:rPr>
            <w:rFonts w:hint="eastAsia"/>
            <w:highlight w:val="yellow"/>
          </w:rPr>
          <w:t>大颗大颗</w:t>
        </w:r>
        <w:proofErr w:type="gramEnd"/>
        <w:r w:rsidRPr="000D6DFC">
          <w:rPr>
            <w:rFonts w:hint="eastAsia"/>
            <w:highlight w:val="yellow"/>
          </w:rPr>
          <w:t>的汗珠。</w:t>
        </w:r>
      </w:ins>
    </w:p>
    <w:p w:rsidR="00D17EDF" w:rsidRDefault="00D17EDF" w:rsidP="00D17EDF">
      <w:pPr>
        <w:ind w:firstLine="405"/>
        <w:jc w:val="left"/>
        <w:rPr>
          <w:ins w:id="920" w:author="Lei Zhu" w:date="2017-06-17T22:31:00Z"/>
        </w:rPr>
      </w:pPr>
      <w:ins w:id="921"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922" w:author="Lei Zhu" w:date="2017-06-17T22:31:00Z"/>
          <w:highlight w:val="yellow"/>
        </w:rPr>
      </w:pPr>
      <w:ins w:id="923" w:author="Lei Zhu" w:date="2017-06-17T22:31:00Z">
        <w:r w:rsidRPr="000D6DFC">
          <w:rPr>
            <w:rFonts w:hint="eastAsia"/>
            <w:highlight w:val="yellow"/>
          </w:rPr>
          <w:t>“哦，哦，是啊。”老林转头，看到一个披着绿色军大衣男青年，手里</w:t>
        </w:r>
        <w:proofErr w:type="gramStart"/>
        <w:r w:rsidRPr="000D6DFC">
          <w:rPr>
            <w:rFonts w:hint="eastAsia"/>
            <w:highlight w:val="yellow"/>
          </w:rPr>
          <w:t>捏着一叠号单</w:t>
        </w:r>
        <w:proofErr w:type="gramEnd"/>
        <w:r w:rsidRPr="000D6DFC">
          <w:rPr>
            <w:rFonts w:hint="eastAsia"/>
            <w:highlight w:val="yellow"/>
          </w:rPr>
          <w:t>，心里立刻明白，这是一个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924" w:author="Lei Zhu" w:date="2017-06-17T22:31:00Z"/>
        </w:rPr>
      </w:pPr>
      <w:ins w:id="925" w:author="Lei Zhu" w:date="2017-06-17T22:31:00Z">
        <w:r w:rsidRPr="000D6DFC">
          <w:rPr>
            <w:rFonts w:hint="eastAsia"/>
            <w:highlight w:val="yellow"/>
          </w:rPr>
          <w:t>“你的号怎么卖啊？”</w:t>
        </w:r>
      </w:ins>
    </w:p>
    <w:p w:rsidR="00D17EDF" w:rsidRDefault="00D17EDF" w:rsidP="00D17EDF">
      <w:pPr>
        <w:ind w:firstLine="405"/>
        <w:jc w:val="left"/>
        <w:rPr>
          <w:ins w:id="926" w:author="Lei Zhu" w:date="2017-06-17T22:31:00Z"/>
        </w:rPr>
      </w:pPr>
      <w:ins w:id="927"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928" w:author="Lei Zhu" w:date="2017-06-17T22:31:00Z"/>
          <w:highlight w:val="yellow"/>
        </w:rPr>
      </w:pPr>
      <w:ins w:id="929"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930" w:author="Lei Zhu" w:date="2017-06-17T22:31:00Z"/>
          <w:highlight w:val="yellow"/>
        </w:rPr>
      </w:pPr>
      <w:ins w:id="931"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932" w:author="Lei Zhu" w:date="2017-06-17T22:31:00Z"/>
          <w:highlight w:val="yellow"/>
        </w:rPr>
      </w:pPr>
      <w:ins w:id="933"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934" w:author="Lei Zhu" w:date="2017-06-17T22:31:00Z"/>
        </w:rPr>
      </w:pPr>
      <w:ins w:id="935" w:author="Lei Zhu" w:date="2017-06-17T22:31:00Z">
        <w:r w:rsidRPr="009B737F">
          <w:rPr>
            <w:rFonts w:hint="eastAsia"/>
            <w:highlight w:val="yellow"/>
          </w:rPr>
          <w:t>“没钱你看什么病？！．．．．．．阿姨，您要号吗？”男青年翻了翻白眼，走开去</w:t>
        </w:r>
        <w:proofErr w:type="gramStart"/>
        <w:r w:rsidRPr="009B737F">
          <w:rPr>
            <w:rFonts w:hint="eastAsia"/>
            <w:highlight w:val="yellow"/>
          </w:rPr>
          <w:t>问另外</w:t>
        </w:r>
        <w:proofErr w:type="gramEnd"/>
        <w:r w:rsidRPr="009B737F">
          <w:rPr>
            <w:rFonts w:hint="eastAsia"/>
            <w:highlight w:val="yellow"/>
          </w:rPr>
          <w:t>一个排在队伍尾巴上的人。</w:t>
        </w:r>
      </w:ins>
    </w:p>
    <w:p w:rsidR="00D17EDF" w:rsidRDefault="00D17EDF" w:rsidP="00D17EDF">
      <w:pPr>
        <w:ind w:firstLine="405"/>
        <w:jc w:val="left"/>
        <w:rPr>
          <w:ins w:id="936" w:author="Lei Zhu" w:date="2017-06-17T22:31:00Z"/>
        </w:rPr>
      </w:pPr>
      <w:ins w:id="937" w:author="Lei Zhu" w:date="2017-06-17T22:31:00Z">
        <w:r>
          <w:rPr>
            <w:rFonts w:hint="eastAsia"/>
          </w:rPr>
          <w:t xml:space="preserve">  </w:t>
        </w:r>
      </w:ins>
    </w:p>
    <w:p w:rsidR="00D17EDF" w:rsidRPr="00B2059B" w:rsidRDefault="00D17EDF" w:rsidP="00D17EDF">
      <w:pPr>
        <w:ind w:firstLine="405"/>
        <w:jc w:val="left"/>
        <w:rPr>
          <w:ins w:id="938" w:author="Lei Zhu" w:date="2017-06-17T22:31:00Z"/>
          <w:highlight w:val="yellow"/>
        </w:rPr>
      </w:pPr>
      <w:ins w:id="939" w:author="Lei Zhu" w:date="2017-06-17T22:31:00Z">
        <w:r w:rsidRPr="00B2059B">
          <w:rPr>
            <w:rFonts w:hint="eastAsia"/>
            <w:highlight w:val="yellow"/>
          </w:rPr>
          <w:t>【专家门诊室前】</w:t>
        </w:r>
      </w:ins>
    </w:p>
    <w:p w:rsidR="00D17EDF" w:rsidRDefault="00D17EDF" w:rsidP="00D17EDF">
      <w:pPr>
        <w:ind w:firstLine="405"/>
        <w:jc w:val="left"/>
        <w:rPr>
          <w:ins w:id="940" w:author="Lei Zhu" w:date="2017-06-17T22:31:00Z"/>
          <w:highlight w:val="yellow"/>
        </w:rPr>
      </w:pPr>
      <w:ins w:id="941" w:author="Lei Zhu" w:date="2017-06-17T22:31:00Z">
        <w:r w:rsidRPr="00B2059B">
          <w:rPr>
            <w:rFonts w:hint="eastAsia"/>
            <w:highlight w:val="yellow"/>
          </w:rPr>
          <w:t>咬牙花了</w:t>
        </w:r>
        <w:r w:rsidRPr="00B2059B">
          <w:rPr>
            <w:rFonts w:hint="eastAsia"/>
            <w:highlight w:val="yellow"/>
          </w:rPr>
          <w:t>600</w:t>
        </w:r>
        <w:r>
          <w:rPr>
            <w:rFonts w:hint="eastAsia"/>
            <w:highlight w:val="yellow"/>
          </w:rPr>
          <w:t>元，</w:t>
        </w:r>
        <w:proofErr w:type="gramStart"/>
        <w:r>
          <w:rPr>
            <w:rFonts w:hint="eastAsia"/>
            <w:highlight w:val="yellow"/>
          </w:rPr>
          <w:t>老林昨天</w:t>
        </w:r>
        <w:proofErr w:type="gramEnd"/>
        <w:r>
          <w:rPr>
            <w:rFonts w:hint="eastAsia"/>
            <w:highlight w:val="yellow"/>
          </w:rPr>
          <w:t>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942" w:author="Lei Zhu" w:date="2017-06-17T22:31:00Z"/>
          <w:highlight w:val="yellow"/>
        </w:rPr>
      </w:pPr>
      <w:ins w:id="943"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944" w:author="Lei Zhu" w:date="2017-06-17T22:31:00Z"/>
        </w:rPr>
      </w:pPr>
      <w:ins w:id="945"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946" w:author="Lei Zhu" w:date="2017-06-17T22:31:00Z"/>
          <w:highlight w:val="yellow"/>
        </w:rPr>
      </w:pPr>
      <w:ins w:id="947"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948" w:author="Lei Zhu" w:date="2017-06-17T22:31:00Z"/>
        </w:rPr>
      </w:pPr>
      <w:ins w:id="949"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950" w:author="Lei Zhu" w:date="2017-06-17T22:31:00Z"/>
        </w:rPr>
      </w:pPr>
      <w:ins w:id="951"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952" w:author="Lei Zhu" w:date="2017-06-17T22:31:00Z"/>
        </w:rPr>
      </w:pPr>
      <w:ins w:id="953"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954" w:author="Lei Zhu" w:date="2017-06-17T22:31:00Z"/>
          <w:highlight w:val="yellow"/>
        </w:rPr>
      </w:pPr>
      <w:ins w:id="955" w:author="Lei Zhu" w:date="2017-06-17T22:31:00Z">
        <w:r>
          <w:rPr>
            <w:rFonts w:hint="eastAsia"/>
            <w:highlight w:val="yellow"/>
          </w:rPr>
          <w:t>“好像有一点，人难受．．．．．．说不清楚．．．．．．”</w:t>
        </w:r>
      </w:ins>
    </w:p>
    <w:p w:rsidR="00D17EDF" w:rsidRDefault="00D17EDF" w:rsidP="00D17EDF">
      <w:pPr>
        <w:ind w:firstLine="405"/>
        <w:jc w:val="left"/>
        <w:rPr>
          <w:ins w:id="956" w:author="Lei Zhu" w:date="2017-06-17T22:31:00Z"/>
          <w:highlight w:val="yellow"/>
        </w:rPr>
      </w:pPr>
      <w:ins w:id="957" w:author="Lei Zhu" w:date="2017-06-17T22:31:00Z">
        <w:r>
          <w:rPr>
            <w:rFonts w:hint="eastAsia"/>
            <w:highlight w:val="yellow"/>
          </w:rPr>
          <w:t>“咳嗽吗？”</w:t>
        </w:r>
      </w:ins>
    </w:p>
    <w:p w:rsidR="00D17EDF" w:rsidRDefault="00D17EDF" w:rsidP="00D17EDF">
      <w:pPr>
        <w:ind w:firstLine="405"/>
        <w:jc w:val="left"/>
        <w:rPr>
          <w:ins w:id="958" w:author="Lei Zhu" w:date="2017-06-17T22:31:00Z"/>
          <w:highlight w:val="yellow"/>
        </w:rPr>
      </w:pPr>
      <w:ins w:id="959" w:author="Lei Zhu" w:date="2017-06-17T22:31:00Z">
        <w:r>
          <w:rPr>
            <w:rFonts w:hint="eastAsia"/>
            <w:highlight w:val="yellow"/>
          </w:rPr>
          <w:t>“有，有时候有．．．．．．咳．．．．．．咳咳．．．．．．”好像是为了表明自己的病，老伴真的咳起来，而且</w:t>
        </w:r>
        <w:proofErr w:type="gramStart"/>
        <w:r>
          <w:rPr>
            <w:rFonts w:hint="eastAsia"/>
            <w:highlight w:val="yellow"/>
          </w:rPr>
          <w:t>越咳越厉害</w:t>
        </w:r>
        <w:proofErr w:type="gramEnd"/>
        <w:r>
          <w:rPr>
            <w:rFonts w:hint="eastAsia"/>
            <w:highlight w:val="yellow"/>
          </w:rPr>
          <w:t>，气又开始喘不上了。</w:t>
        </w:r>
      </w:ins>
    </w:p>
    <w:p w:rsidR="00D17EDF" w:rsidRPr="002A7E6D" w:rsidRDefault="00D17EDF" w:rsidP="00D17EDF">
      <w:pPr>
        <w:ind w:firstLine="405"/>
        <w:jc w:val="left"/>
        <w:rPr>
          <w:ins w:id="960" w:author="Lei Zhu" w:date="2017-06-17T22:31:00Z"/>
          <w:highlight w:val="yellow"/>
        </w:rPr>
      </w:pPr>
      <w:ins w:id="961"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962" w:author="Lei Zhu" w:date="2017-06-17T22:31:00Z"/>
        </w:rPr>
      </w:pPr>
      <w:ins w:id="963"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964" w:author="Lei Zhu" w:date="2017-06-17T22:31:00Z"/>
          <w:highlight w:val="yellow"/>
        </w:rPr>
      </w:pPr>
      <w:ins w:id="965" w:author="Lei Zhu" w:date="2017-06-17T22:31:00Z">
        <w:r w:rsidRPr="002A7E6D">
          <w:rPr>
            <w:rFonts w:hint="eastAsia"/>
            <w:highlight w:val="yellow"/>
          </w:rPr>
          <w:t>．．．．．．</w:t>
        </w:r>
      </w:ins>
    </w:p>
    <w:p w:rsidR="00D17EDF" w:rsidRPr="000F0DC2" w:rsidRDefault="00D17EDF" w:rsidP="00D17EDF">
      <w:pPr>
        <w:ind w:firstLine="405"/>
        <w:jc w:val="left"/>
        <w:rPr>
          <w:ins w:id="966" w:author="Lei Zhu" w:date="2017-06-17T22:31:00Z"/>
        </w:rPr>
      </w:pPr>
      <w:ins w:id="967"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968" w:author="Lei Zhu" w:date="2017-06-17T22:31:00Z"/>
        </w:rPr>
      </w:pPr>
    </w:p>
    <w:p w:rsidR="00D17EDF" w:rsidRDefault="00D17EDF" w:rsidP="00D17EDF">
      <w:pPr>
        <w:ind w:firstLine="405"/>
        <w:jc w:val="left"/>
        <w:rPr>
          <w:ins w:id="969" w:author="Lei Zhu" w:date="2017-06-17T22:31:00Z"/>
        </w:rPr>
      </w:pPr>
      <w:ins w:id="970"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971" w:author="Lei Zhu" w:date="2017-06-17T22:31:00Z"/>
        </w:rPr>
      </w:pPr>
      <w:ins w:id="972"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w:t>
        </w:r>
        <w:proofErr w:type="gramStart"/>
        <w:r w:rsidRPr="007E2763">
          <w:rPr>
            <w:rFonts w:hint="eastAsia"/>
            <w:highlight w:val="yellow"/>
          </w:rPr>
          <w:t>住院</w:t>
        </w:r>
        <w:r>
          <w:rPr>
            <w:rFonts w:hint="eastAsia"/>
            <w:highlight w:val="yellow"/>
          </w:rPr>
          <w:t>着</w:t>
        </w:r>
        <w:proofErr w:type="gramEnd"/>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973" w:author="Lei Zhu" w:date="2017-06-17T22:31:00Z"/>
        </w:rPr>
      </w:pPr>
      <w:ins w:id="974"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975" w:author="Lei Zhu" w:date="2017-06-17T22:31:00Z"/>
          <w:highlight w:val="yellow"/>
        </w:rPr>
      </w:pPr>
      <w:ins w:id="976"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977" w:author="Lei Zhu" w:date="2017-06-17T22:31:00Z"/>
          <w:highlight w:val="yellow"/>
        </w:rPr>
      </w:pPr>
      <w:ins w:id="978"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979" w:author="Lei Zhu" w:date="2017-06-17T22:31:00Z"/>
          <w:highlight w:val="yellow"/>
        </w:rPr>
      </w:pPr>
      <w:ins w:id="980"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w:t>
        </w:r>
        <w:proofErr w:type="gramStart"/>
        <w:r>
          <w:rPr>
            <w:rFonts w:hint="eastAsia"/>
            <w:highlight w:val="yellow"/>
          </w:rPr>
          <w:t>妻子住</w:t>
        </w:r>
        <w:proofErr w:type="gramEnd"/>
        <w:r>
          <w:rPr>
            <w:rFonts w:hint="eastAsia"/>
            <w:highlight w:val="yellow"/>
          </w:rPr>
          <w:t>的是二万一个月的高档月子病房，现在肯定是出院了，但小林的媳妇却还躺在公立医院的走廊加床上。</w:t>
        </w:r>
      </w:ins>
    </w:p>
    <w:p w:rsidR="00D17EDF" w:rsidRDefault="00D17EDF" w:rsidP="00D17EDF">
      <w:pPr>
        <w:ind w:firstLineChars="300" w:firstLine="630"/>
        <w:jc w:val="left"/>
        <w:rPr>
          <w:ins w:id="981" w:author="Lei Zhu" w:date="2017-06-17T22:31:00Z"/>
          <w:highlight w:val="yellow"/>
        </w:rPr>
      </w:pPr>
      <w:ins w:id="982" w:author="Lei Zhu" w:date="2017-06-17T22:31:00Z">
        <w:r>
          <w:rPr>
            <w:rFonts w:hint="eastAsia"/>
            <w:highlight w:val="yellow"/>
          </w:rPr>
          <w:t>当时两个人的妻子同时怀孕，公司的同事们起哄他们约定，如果</w:t>
        </w:r>
        <w:proofErr w:type="gramStart"/>
        <w:r>
          <w:rPr>
            <w:rFonts w:hint="eastAsia"/>
            <w:highlight w:val="yellow"/>
          </w:rPr>
          <w:t>一</w:t>
        </w:r>
        <w:proofErr w:type="gramEnd"/>
        <w:r>
          <w:rPr>
            <w:rFonts w:hint="eastAsia"/>
            <w:highlight w:val="yellow"/>
          </w:rPr>
          <w:t>家生儿子，一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Pr>
            <w:rFonts w:hint="eastAsia"/>
            <w:highlight w:val="yellow"/>
          </w:rPr>
          <w:t>想像</w:t>
        </w:r>
        <w:proofErr w:type="gramEnd"/>
        <w:r>
          <w:rPr>
            <w:rFonts w:hint="eastAsia"/>
            <w:highlight w:val="yellow"/>
          </w:rPr>
          <w:t>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w:t>
        </w:r>
        <w:proofErr w:type="gramStart"/>
        <w:r w:rsidRPr="0071309C">
          <w:rPr>
            <w:rFonts w:hint="eastAsia"/>
            <w:highlight w:val="yellow"/>
          </w:rPr>
          <w:t>光</w:t>
        </w:r>
        <w:proofErr w:type="gramEnd"/>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983" w:author="Lei Zhu" w:date="2017-06-17T22:31:00Z"/>
          <w:highlight w:val="yellow"/>
        </w:rPr>
      </w:pPr>
      <w:ins w:id="984"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985" w:author="Lei Zhu" w:date="2017-06-17T22:31:00Z"/>
          <w:highlight w:val="yellow"/>
        </w:rPr>
      </w:pPr>
      <w:ins w:id="986" w:author="Lei Zhu" w:date="2017-06-17T22:31:00Z">
        <w:r>
          <w:rPr>
            <w:rFonts w:hint="eastAsia"/>
            <w:highlight w:val="yellow"/>
          </w:rPr>
          <w:lastRenderedPageBreak/>
          <w:t>“是不是孩子病了？”</w:t>
        </w:r>
      </w:ins>
    </w:p>
    <w:p w:rsidR="00D17EDF" w:rsidRDefault="00D17EDF" w:rsidP="00D17EDF">
      <w:pPr>
        <w:ind w:firstLineChars="300" w:firstLine="630"/>
        <w:jc w:val="left"/>
        <w:rPr>
          <w:ins w:id="987" w:author="Lei Zhu" w:date="2017-06-17T22:31:00Z"/>
          <w:highlight w:val="yellow"/>
        </w:rPr>
      </w:pPr>
      <w:ins w:id="988" w:author="Lei Zhu" w:date="2017-06-17T22:31:00Z">
        <w:r>
          <w:rPr>
            <w:rFonts w:hint="eastAsia"/>
            <w:highlight w:val="yellow"/>
          </w:rPr>
          <w:t>小林点点头：“新生儿黄疸。”</w:t>
        </w:r>
      </w:ins>
    </w:p>
    <w:p w:rsidR="00D17EDF" w:rsidRDefault="00D17EDF" w:rsidP="00D17EDF">
      <w:pPr>
        <w:ind w:firstLineChars="300" w:firstLine="630"/>
        <w:jc w:val="left"/>
        <w:rPr>
          <w:ins w:id="989" w:author="Lei Zhu" w:date="2017-06-17T22:31:00Z"/>
          <w:highlight w:val="yellow"/>
        </w:rPr>
      </w:pPr>
      <w:ins w:id="990"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991" w:author="Lei Zhu" w:date="2017-06-17T22:31:00Z"/>
          <w:highlight w:val="yellow"/>
        </w:rPr>
      </w:pPr>
      <w:ins w:id="992" w:author="Lei Zhu" w:date="2017-06-17T22:31:00Z">
        <w:r>
          <w:rPr>
            <w:rFonts w:hint="eastAsia"/>
            <w:highlight w:val="yellow"/>
          </w:rPr>
          <w:t>“可是，可是．．．．．．”</w:t>
        </w:r>
      </w:ins>
    </w:p>
    <w:p w:rsidR="00D17EDF" w:rsidRDefault="00D17EDF" w:rsidP="00D17EDF">
      <w:pPr>
        <w:ind w:firstLineChars="300" w:firstLine="630"/>
        <w:jc w:val="left"/>
        <w:rPr>
          <w:ins w:id="993" w:author="Lei Zhu" w:date="2017-06-17T22:31:00Z"/>
          <w:highlight w:val="yellow"/>
        </w:rPr>
      </w:pPr>
      <w:ins w:id="994" w:author="Lei Zhu" w:date="2017-06-17T22:31:00Z">
        <w:r>
          <w:rPr>
            <w:rFonts w:hint="eastAsia"/>
            <w:highlight w:val="yellow"/>
          </w:rPr>
          <w:t>“可是什么呀，孩子要紧，快点进去，门口风多大呀！”小张二话不多，把小林半推半拉地扯进医院大门，交给一个穿粉色护士服的导</w:t>
        </w:r>
        <w:proofErr w:type="gramStart"/>
        <w:r>
          <w:rPr>
            <w:rFonts w:hint="eastAsia"/>
            <w:highlight w:val="yellow"/>
          </w:rPr>
          <w:t>医</w:t>
        </w:r>
        <w:proofErr w:type="gramEnd"/>
        <w:r>
          <w:rPr>
            <w:rFonts w:hint="eastAsia"/>
            <w:highlight w:val="yellow"/>
          </w:rPr>
          <w:t>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95" w:author="Lei Zhu" w:date="2017-06-17T22:31:00Z"/>
          <w:highlight w:val="yellow"/>
        </w:rPr>
      </w:pPr>
      <w:ins w:id="996" w:author="Lei Zhu" w:date="2017-06-17T22:31:00Z">
        <w:r>
          <w:rPr>
            <w:rFonts w:hint="eastAsia"/>
            <w:highlight w:val="yellow"/>
          </w:rPr>
          <w:t>“您好先生，请问有什么需要？”</w:t>
        </w:r>
      </w:ins>
    </w:p>
    <w:p w:rsidR="00D17EDF" w:rsidRDefault="00D17EDF" w:rsidP="00D17EDF">
      <w:pPr>
        <w:ind w:firstLineChars="300" w:firstLine="630"/>
        <w:jc w:val="left"/>
        <w:rPr>
          <w:ins w:id="997" w:author="Lei Zhu" w:date="2017-06-17T22:31:00Z"/>
          <w:highlight w:val="yellow"/>
        </w:rPr>
      </w:pPr>
      <w:ins w:id="998" w:author="Lei Zhu" w:date="2017-06-17T22:31:00Z">
        <w:r>
          <w:rPr>
            <w:rFonts w:hint="eastAsia"/>
            <w:highlight w:val="yellow"/>
          </w:rPr>
          <w:t>看着温柔可亲的导</w:t>
        </w:r>
        <w:proofErr w:type="gramStart"/>
        <w:r>
          <w:rPr>
            <w:rFonts w:hint="eastAsia"/>
            <w:highlight w:val="yellow"/>
          </w:rPr>
          <w:t>医</w:t>
        </w:r>
        <w:proofErr w:type="gramEnd"/>
        <w:r>
          <w:rPr>
            <w:rFonts w:hint="eastAsia"/>
            <w:highlight w:val="yellow"/>
          </w:rPr>
          <w:t>小姑娘，小林蠕动着嘴唇说：“挂个儿科，找赵医生．．．．．．”</w:t>
        </w:r>
      </w:ins>
    </w:p>
    <w:p w:rsidR="00D17EDF" w:rsidRDefault="00D17EDF" w:rsidP="00D17EDF">
      <w:pPr>
        <w:ind w:firstLineChars="300" w:firstLine="630"/>
        <w:jc w:val="left"/>
        <w:rPr>
          <w:ins w:id="999" w:author="Lei Zhu" w:date="2017-06-17T22:31:00Z"/>
          <w:highlight w:val="yellow"/>
        </w:rPr>
      </w:pPr>
      <w:ins w:id="1000" w:author="Lei Zhu" w:date="2017-06-17T22:31:00Z">
        <w:r>
          <w:rPr>
            <w:rFonts w:hint="eastAsia"/>
            <w:highlight w:val="yellow"/>
          </w:rPr>
          <w:t>“好的，请您跟我来。”</w:t>
        </w:r>
      </w:ins>
    </w:p>
    <w:p w:rsidR="00D17EDF" w:rsidRPr="006E1FF1" w:rsidRDefault="00D17EDF" w:rsidP="00D17EDF">
      <w:pPr>
        <w:ind w:firstLineChars="300" w:firstLine="630"/>
        <w:jc w:val="left"/>
        <w:rPr>
          <w:ins w:id="1001" w:author="Lei Zhu" w:date="2017-06-17T22:31:00Z"/>
          <w:highlight w:val="yellow"/>
        </w:rPr>
      </w:pPr>
      <w:ins w:id="1002" w:author="Lei Zhu" w:date="2017-06-17T22:31:00Z">
        <w:r>
          <w:rPr>
            <w:rFonts w:hint="eastAsia"/>
            <w:highlight w:val="yellow"/>
          </w:rPr>
          <w:t>跟着小姑娘走在干净温</w:t>
        </w:r>
        <w:proofErr w:type="gramStart"/>
        <w:r>
          <w:rPr>
            <w:rFonts w:hint="eastAsia"/>
            <w:highlight w:val="yellow"/>
          </w:rPr>
          <w:t>暧</w:t>
        </w:r>
        <w:proofErr w:type="gramEnd"/>
        <w:r>
          <w:rPr>
            <w:rFonts w:hint="eastAsia"/>
            <w:highlight w:val="yellow"/>
          </w:rPr>
          <w:t>明亮的医院走廊上，小林真的不知道接下来自己要怎么办。</w:t>
        </w:r>
      </w:ins>
    </w:p>
    <w:p w:rsidR="00D17EDF" w:rsidRPr="001F33C0" w:rsidRDefault="00D17EDF" w:rsidP="00D17EDF">
      <w:pPr>
        <w:ind w:firstLineChars="300" w:firstLine="630"/>
        <w:jc w:val="left"/>
        <w:rPr>
          <w:ins w:id="1003" w:author="Lei Zhu" w:date="2017-06-17T22:31:00Z"/>
          <w:highlight w:val="yellow"/>
        </w:rPr>
      </w:pPr>
    </w:p>
    <w:p w:rsidR="00D17EDF" w:rsidRDefault="00D17EDF" w:rsidP="00D17EDF">
      <w:pPr>
        <w:jc w:val="left"/>
        <w:rPr>
          <w:ins w:id="1004" w:author="Lei Zhu" w:date="2017-06-17T22:31:00Z"/>
        </w:rPr>
      </w:pPr>
    </w:p>
    <w:p w:rsidR="00D17EDF" w:rsidRDefault="00D17EDF" w:rsidP="00D17EDF">
      <w:pPr>
        <w:jc w:val="left"/>
        <w:rPr>
          <w:ins w:id="1005" w:author="Lei Zhu" w:date="2017-06-17T22:31:00Z"/>
        </w:rPr>
      </w:pPr>
      <w:ins w:id="1006" w:author="Lei Zhu" w:date="2017-06-17T22:31:00Z">
        <w:r>
          <w:rPr>
            <w:rFonts w:hint="eastAsia"/>
          </w:rPr>
          <w:t xml:space="preserve">  </w:t>
        </w:r>
      </w:ins>
    </w:p>
    <w:p w:rsidR="00D17EDF" w:rsidRPr="008D0BD4" w:rsidRDefault="00D17EDF" w:rsidP="00D17EDF">
      <w:pPr>
        <w:jc w:val="left"/>
        <w:rPr>
          <w:ins w:id="1007" w:author="Lei Zhu" w:date="2017-06-17T22:31:00Z"/>
          <w:shd w:val="pct15" w:color="auto" w:fill="FFFFFF"/>
        </w:rPr>
      </w:pPr>
      <w:ins w:id="1008"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1009" w:author="Lei Zhu" w:date="2017-06-17T22:31:00Z"/>
          <w:shd w:val="pct15" w:color="auto" w:fill="FFFFFF"/>
        </w:rPr>
      </w:pPr>
      <w:ins w:id="1010"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1011" w:author="Lei Zhu" w:date="2017-06-17T22:31:00Z"/>
          <w:shd w:val="pct15" w:color="auto" w:fill="FFFFFF"/>
        </w:rPr>
      </w:pPr>
      <w:ins w:id="1012"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1013" w:author="Lei Zhu" w:date="2017-06-17T22:31:00Z"/>
          <w:shd w:val="pct15" w:color="auto" w:fill="FFFFFF"/>
        </w:rPr>
      </w:pPr>
      <w:ins w:id="1014"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1015" w:author="Lei Zhu" w:date="2017-06-17T22:31:00Z"/>
          <w:shd w:val="pct15" w:color="auto" w:fill="FFFFFF"/>
        </w:rPr>
      </w:pPr>
      <w:ins w:id="1016" w:author="Lei Zhu" w:date="2017-06-17T22:31:00Z">
        <w:r w:rsidRPr="008D0BD4">
          <w:rPr>
            <w:rFonts w:hint="eastAsia"/>
            <w:shd w:val="pct15" w:color="auto" w:fill="FFFFFF"/>
          </w:rPr>
          <w:t>朋友帮忙，面子和人情</w:t>
        </w:r>
      </w:ins>
    </w:p>
    <w:p w:rsidR="00D17EDF" w:rsidRDefault="00D17EDF" w:rsidP="00D17EDF">
      <w:pPr>
        <w:jc w:val="left"/>
        <w:rPr>
          <w:ins w:id="1017" w:author="Lei Zhu" w:date="2017-06-17T22:31:00Z"/>
        </w:rPr>
      </w:pPr>
    </w:p>
    <w:p w:rsidR="00D17EDF" w:rsidRDefault="00D17EDF" w:rsidP="00D17EDF">
      <w:pPr>
        <w:jc w:val="left"/>
        <w:rPr>
          <w:ins w:id="1018" w:author="Lei Zhu" w:date="2017-06-17T22:31:00Z"/>
        </w:rPr>
      </w:pPr>
    </w:p>
    <w:p w:rsidR="00D17EDF" w:rsidRPr="0073405D" w:rsidRDefault="00D17EDF" w:rsidP="00D17EDF">
      <w:pPr>
        <w:jc w:val="left"/>
        <w:rPr>
          <w:ins w:id="1019" w:author="Lei Zhu" w:date="2017-06-17T22:31:00Z"/>
          <w:b/>
          <w:sz w:val="28"/>
          <w:szCs w:val="28"/>
          <w:highlight w:val="yellow"/>
        </w:rPr>
      </w:pPr>
      <w:ins w:id="1020"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1021" w:author="Lei Zhu" w:date="2017-06-17T22:31:00Z"/>
          <w:highlight w:val="yellow"/>
        </w:rPr>
      </w:pPr>
      <w:ins w:id="1022"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1023" w:author="Lei Zhu" w:date="2017-06-17T22:31:00Z"/>
        </w:rPr>
      </w:pPr>
      <w:ins w:id="1024"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1025" w:author="Lei Zhu" w:date="2017-06-17T22:31:00Z"/>
        </w:rPr>
      </w:pPr>
    </w:p>
    <w:p w:rsidR="00D17EDF" w:rsidRPr="002E5B2D" w:rsidRDefault="00D17EDF" w:rsidP="00D17EDF">
      <w:pPr>
        <w:ind w:firstLineChars="300" w:firstLine="632"/>
        <w:rPr>
          <w:ins w:id="1026" w:author="Lei Zhu" w:date="2017-06-17T22:31:00Z"/>
          <w:rFonts w:asciiTheme="minorEastAsia" w:hAnsiTheme="minorEastAsia"/>
          <w:b/>
          <w:highlight w:val="yellow"/>
        </w:rPr>
      </w:pPr>
      <w:ins w:id="1027"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1028" w:author="Lei Zhu" w:date="2017-06-17T22:31:00Z"/>
          <w:rFonts w:asciiTheme="minorEastAsia" w:hAnsiTheme="minorEastAsia"/>
          <w:highlight w:val="yellow"/>
        </w:rPr>
      </w:pPr>
    </w:p>
    <w:p w:rsidR="00D17EDF" w:rsidRPr="004E58AC" w:rsidRDefault="00D17EDF" w:rsidP="00D17EDF">
      <w:pPr>
        <w:rPr>
          <w:ins w:id="1029" w:author="Lei Zhu" w:date="2017-06-17T22:31:00Z"/>
          <w:rFonts w:asciiTheme="minorEastAsia" w:hAnsiTheme="minorEastAsia"/>
        </w:rPr>
      </w:pPr>
      <w:ins w:id="1030"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w:t>
        </w:r>
        <w:proofErr w:type="gramStart"/>
        <w:r>
          <w:rPr>
            <w:rFonts w:asciiTheme="minorEastAsia" w:hAnsiTheme="minorEastAsia" w:hint="eastAsia"/>
            <w:highlight w:val="yellow"/>
          </w:rPr>
          <w:t>不</w:t>
        </w:r>
        <w:proofErr w:type="gramEnd"/>
        <w:r>
          <w:rPr>
            <w:rFonts w:asciiTheme="minorEastAsia" w:hAnsiTheme="minorEastAsia" w:hint="eastAsia"/>
            <w:highlight w:val="yellow"/>
          </w:rPr>
          <w:t>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1031" w:author="Lei Zhu" w:date="2017-06-17T22:31:00Z"/>
          <w:rFonts w:asciiTheme="minorEastAsia" w:hAnsiTheme="minorEastAsia"/>
          <w:b/>
        </w:rPr>
      </w:pPr>
      <w:ins w:id="1032"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1033" w:author="Lei Zhu" w:date="2017-06-17T22:31:00Z"/>
          <w:rFonts w:asciiTheme="minorEastAsia" w:hAnsiTheme="minorEastAsia"/>
        </w:rPr>
      </w:pPr>
    </w:p>
    <w:p w:rsidR="00D17EDF" w:rsidRPr="00E54D9A" w:rsidRDefault="00D17EDF" w:rsidP="00D17EDF">
      <w:pPr>
        <w:ind w:firstLineChars="150" w:firstLine="315"/>
        <w:rPr>
          <w:ins w:id="1034" w:author="Lei Zhu" w:date="2017-06-17T22:31:00Z"/>
          <w:rFonts w:asciiTheme="minorEastAsia" w:hAnsiTheme="minorEastAsia"/>
          <w:highlight w:val="yellow"/>
        </w:rPr>
      </w:pPr>
      <w:ins w:id="1035"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1036" w:author="Lei Zhu" w:date="2017-06-17T22:31:00Z"/>
          <w:rFonts w:asciiTheme="minorEastAsia" w:hAnsiTheme="minorEastAsia"/>
          <w:highlight w:val="yellow"/>
        </w:rPr>
      </w:pPr>
      <w:ins w:id="1037"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1038" w:author="Lei Zhu" w:date="2017-06-17T22:31:00Z"/>
          <w:rFonts w:asciiTheme="minorEastAsia" w:hAnsiTheme="minorEastAsia"/>
        </w:rPr>
      </w:pPr>
      <w:ins w:id="1039"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1040" w:author="Lei Zhu" w:date="2017-06-17T22:31:00Z"/>
          <w:rFonts w:asciiTheme="minorEastAsia" w:hAnsiTheme="minorEastAsia"/>
        </w:rPr>
      </w:pPr>
    </w:p>
    <w:p w:rsidR="00D17EDF" w:rsidRPr="007A733D" w:rsidRDefault="00D17EDF" w:rsidP="00D17EDF">
      <w:pPr>
        <w:ind w:firstLineChars="150" w:firstLine="315"/>
        <w:rPr>
          <w:ins w:id="1041" w:author="Lei Zhu" w:date="2017-06-17T22:31:00Z"/>
          <w:rFonts w:asciiTheme="minorEastAsia" w:hAnsiTheme="minorEastAsia"/>
        </w:rPr>
      </w:pPr>
    </w:p>
    <w:p w:rsidR="00D17EDF" w:rsidRPr="002E5B2D" w:rsidRDefault="00D17EDF" w:rsidP="00D17EDF">
      <w:pPr>
        <w:jc w:val="left"/>
        <w:rPr>
          <w:ins w:id="1042" w:author="Lei Zhu" w:date="2017-06-17T22:31:00Z"/>
          <w:b/>
        </w:rPr>
      </w:pPr>
      <w:ins w:id="1043"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1044" w:author="Lei Zhu" w:date="2017-06-17T22:31:00Z"/>
          <w:b/>
        </w:rPr>
      </w:pPr>
    </w:p>
    <w:p w:rsidR="00D17EDF" w:rsidRDefault="00D17EDF" w:rsidP="00D17EDF">
      <w:pPr>
        <w:jc w:val="left"/>
        <w:rPr>
          <w:ins w:id="1045" w:author="Lei Zhu" w:date="2017-06-17T22:31:00Z"/>
          <w:rFonts w:asciiTheme="minorEastAsia" w:hAnsiTheme="minorEastAsia"/>
        </w:rPr>
      </w:pPr>
      <w:ins w:id="1046"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1047" w:author="Lei Zhu" w:date="2017-06-17T22:31:00Z"/>
        </w:rPr>
      </w:pPr>
    </w:p>
    <w:p w:rsidR="00D17EDF" w:rsidRDefault="00D17EDF" w:rsidP="00D17EDF">
      <w:pPr>
        <w:jc w:val="left"/>
        <w:rPr>
          <w:ins w:id="1048" w:author="Lei Zhu" w:date="2017-06-17T22:31:00Z"/>
        </w:rPr>
      </w:pPr>
      <w:ins w:id="1049" w:author="Lei Zhu" w:date="2017-06-17T22:31:00Z">
        <w:r>
          <w:rPr>
            <w:rFonts w:hint="eastAsia"/>
          </w:rPr>
          <w:t xml:space="preserve"> </w:t>
        </w:r>
      </w:ins>
    </w:p>
    <w:p w:rsidR="00D17EDF" w:rsidRPr="002E5B2D" w:rsidRDefault="00D17EDF" w:rsidP="00D17EDF">
      <w:pPr>
        <w:jc w:val="left"/>
        <w:rPr>
          <w:ins w:id="1050" w:author="Lei Zhu" w:date="2017-06-17T22:31:00Z"/>
          <w:b/>
        </w:rPr>
      </w:pPr>
      <w:ins w:id="1051"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1052" w:author="Lei Zhu" w:date="2017-06-17T22:31:00Z"/>
        </w:rPr>
      </w:pPr>
    </w:p>
    <w:p w:rsidR="00D17EDF" w:rsidRPr="007A42C8" w:rsidRDefault="00D17EDF" w:rsidP="00D17EDF">
      <w:pPr>
        <w:rPr>
          <w:ins w:id="1053" w:author="Lei Zhu" w:date="2017-06-17T22:31:00Z"/>
          <w:rFonts w:asciiTheme="minorEastAsia" w:hAnsiTheme="minorEastAsia"/>
          <w:highlight w:val="yellow"/>
        </w:rPr>
      </w:pPr>
      <w:ins w:id="1054"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w:t>
        </w:r>
        <w:proofErr w:type="gramStart"/>
        <w:r w:rsidRPr="007A42C8">
          <w:rPr>
            <w:rFonts w:asciiTheme="minorEastAsia" w:hAnsiTheme="minorEastAsia" w:hint="eastAsia"/>
            <w:highlight w:val="yellow"/>
          </w:rPr>
          <w:t>一</w:t>
        </w:r>
        <w:proofErr w:type="gramEnd"/>
        <w:r w:rsidRPr="007A42C8">
          <w:rPr>
            <w:rFonts w:asciiTheme="minorEastAsia" w:hAnsiTheme="minorEastAsia" w:hint="eastAsia"/>
            <w:highlight w:val="yellow"/>
          </w:rPr>
          <w:t>女嫁二夫嘛！你们．．．．．．哎，喂，喂．．．．．．”</w:t>
        </w:r>
      </w:ins>
    </w:p>
    <w:p w:rsidR="00D17EDF" w:rsidRDefault="00D17EDF" w:rsidP="00D17EDF">
      <w:pPr>
        <w:rPr>
          <w:ins w:id="1055" w:author="Lei Zhu" w:date="2017-06-17T22:31:00Z"/>
          <w:rFonts w:asciiTheme="minorEastAsia" w:hAnsiTheme="minorEastAsia"/>
        </w:rPr>
      </w:pPr>
      <w:ins w:id="1056"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1057" w:author="Lei Zhu" w:date="2017-06-17T22:31:00Z"/>
          <w:rFonts w:asciiTheme="minorEastAsia" w:hAnsiTheme="minorEastAsia"/>
        </w:rPr>
      </w:pPr>
    </w:p>
    <w:p w:rsidR="00D17EDF" w:rsidRDefault="00D17EDF" w:rsidP="00D17EDF">
      <w:pPr>
        <w:rPr>
          <w:ins w:id="1058"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1059" w:author="Lei Zhu" w:date="2017-06-17T22:31:00Z"/>
          <w:rFonts w:ascii="Verdana" w:eastAsia="宋体" w:hAnsi="Verdana" w:cs="宋体"/>
          <w:color w:val="000000"/>
          <w:kern w:val="0"/>
          <w:sz w:val="11"/>
          <w:szCs w:val="11"/>
        </w:rPr>
      </w:pPr>
      <w:ins w:id="1060"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61" w:author="Lei Zhu" w:date="2017-06-17T22:31:00Z"/>
          <w:rFonts w:ascii="Verdana" w:eastAsia="宋体" w:hAnsi="Verdana" w:cs="宋体"/>
          <w:color w:val="000000"/>
          <w:kern w:val="0"/>
          <w:sz w:val="11"/>
          <w:szCs w:val="11"/>
        </w:rPr>
      </w:pPr>
      <w:ins w:id="1062" w:author="Lei Zhu" w:date="2017-06-17T22:31:00Z">
        <w:r w:rsidRPr="008A011E">
          <w:rPr>
            <w:rFonts w:ascii="宋体" w:eastAsia="宋体" w:hAnsi="宋体" w:cs="宋体" w:hint="eastAsia"/>
            <w:color w:val="000000"/>
            <w:kern w:val="0"/>
            <w:szCs w:val="21"/>
            <w:shd w:val="clear" w:color="auto" w:fill="FFFF00"/>
          </w:rPr>
          <w:t>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从医生的办公室走出来，手里紧紧地捏着那</w:t>
        </w:r>
        <w:proofErr w:type="gramStart"/>
        <w:r w:rsidRPr="008A011E">
          <w:rPr>
            <w:rFonts w:ascii="宋体" w:eastAsia="宋体" w:hAnsi="宋体" w:cs="宋体" w:hint="eastAsia"/>
            <w:color w:val="000000"/>
            <w:kern w:val="0"/>
            <w:szCs w:val="21"/>
            <w:shd w:val="clear" w:color="auto" w:fill="FFFF00"/>
          </w:rPr>
          <w:t>张明</w:t>
        </w:r>
        <w:proofErr w:type="gramEnd"/>
        <w:r w:rsidRPr="008A011E">
          <w:rPr>
            <w:rFonts w:ascii="宋体" w:eastAsia="宋体" w:hAnsi="宋体" w:cs="宋体" w:hint="eastAsia"/>
            <w:color w:val="000000"/>
            <w:kern w:val="0"/>
            <w:szCs w:val="21"/>
            <w:shd w:val="clear" w:color="auto" w:fill="FFFF00"/>
          </w:rPr>
          <w:t>确显示她已怀孕的B超单，心里居然是空空的感觉，如果不是胃里突然翻起一阵恶心，她都怕自己回不来这个有着N多问题等待解决的现实世界。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63" w:author="Lei Zhu" w:date="2017-06-17T22:31:00Z"/>
          <w:rFonts w:ascii="Verdana" w:eastAsia="宋体" w:hAnsi="Verdana" w:cs="宋体"/>
          <w:color w:val="000000"/>
          <w:kern w:val="0"/>
          <w:sz w:val="11"/>
          <w:szCs w:val="11"/>
        </w:rPr>
      </w:pPr>
      <w:ins w:id="1064"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65" w:author="Lei Zhu" w:date="2017-06-17T22:31:00Z"/>
          <w:rFonts w:ascii="Verdana" w:eastAsia="宋体" w:hAnsi="Verdana" w:cs="宋体"/>
          <w:color w:val="000000"/>
          <w:kern w:val="0"/>
          <w:sz w:val="11"/>
          <w:szCs w:val="11"/>
        </w:rPr>
      </w:pPr>
      <w:ins w:id="1066"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熟悉又开始陌生的嗓音，“我怀孕了．．．．．．”，那头很长时间的一阵沉默，小倩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67" w:author="Lei Zhu" w:date="2017-06-17T22:31:00Z"/>
          <w:rFonts w:ascii="Verdana" w:eastAsia="宋体" w:hAnsi="Verdana" w:cs="宋体"/>
          <w:color w:val="000000"/>
          <w:kern w:val="0"/>
          <w:sz w:val="11"/>
          <w:szCs w:val="11"/>
        </w:rPr>
      </w:pPr>
      <w:ins w:id="1068"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w:t>
        </w:r>
        <w:proofErr w:type="gramStart"/>
        <w:r w:rsidRPr="008A011E">
          <w:rPr>
            <w:rFonts w:ascii="宋体" w:eastAsia="宋体" w:hAnsi="宋体" w:cs="宋体" w:hint="eastAsia"/>
            <w:color w:val="000000"/>
            <w:kern w:val="0"/>
            <w:szCs w:val="21"/>
            <w:shd w:val="clear" w:color="auto" w:fill="FFFF00"/>
          </w:rPr>
          <w:t>来</w:t>
        </w:r>
        <w:proofErr w:type="gramEnd"/>
        <w:r w:rsidRPr="008A011E">
          <w:rPr>
            <w:rFonts w:ascii="宋体" w:eastAsia="宋体" w:hAnsi="宋体" w:cs="宋体" w:hint="eastAsia"/>
            <w:color w:val="000000"/>
            <w:kern w:val="0"/>
            <w:szCs w:val="21"/>
            <w:shd w:val="clear" w:color="auto" w:fill="FFFF00"/>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哭着挂掉了电话，这下她真的没办法思考了。</w:t>
        </w:r>
      </w:ins>
    </w:p>
    <w:p w:rsidR="00D17EDF" w:rsidRPr="008A011E" w:rsidRDefault="00D17EDF" w:rsidP="00D17EDF">
      <w:pPr>
        <w:rPr>
          <w:ins w:id="1069"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w:t>
      </w:r>
      <w:proofErr w:type="gramStart"/>
      <w:r>
        <w:rPr>
          <w:rFonts w:hint="eastAsia"/>
        </w:rPr>
        <w:t>催客户</w:t>
      </w:r>
      <w:proofErr w:type="gramEnd"/>
      <w:r>
        <w:rPr>
          <w:rFonts w:hint="eastAsia"/>
        </w:rPr>
        <w:t>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w:t>
      </w:r>
      <w:proofErr w:type="gramStart"/>
      <w:r>
        <w:rPr>
          <w:rFonts w:hint="eastAsia"/>
        </w:rPr>
        <w:t>不用见</w:t>
      </w:r>
      <w:proofErr w:type="gramEnd"/>
      <w:r>
        <w:rPr>
          <w:rFonts w:hint="eastAsia"/>
        </w:rPr>
        <w:t>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1070" w:author="Lei Zhu" w:date="2017-05-23T21:39:00Z"/>
        </w:rPr>
      </w:pPr>
    </w:p>
    <w:p w:rsidR="005604D1" w:rsidRDefault="005604D1" w:rsidP="005604D1">
      <w:pPr>
        <w:rPr>
          <w:ins w:id="1071" w:author="Lei Zhu" w:date="2017-05-23T21:39:00Z"/>
        </w:rPr>
      </w:pPr>
    </w:p>
    <w:p w:rsidR="005604D1" w:rsidRPr="0008738F" w:rsidRDefault="005604D1" w:rsidP="005604D1">
      <w:pPr>
        <w:rPr>
          <w:ins w:id="1072" w:author="Lei Zhu" w:date="2017-05-23T21:39:00Z"/>
        </w:rPr>
      </w:pPr>
    </w:p>
    <w:p w:rsidR="005604D1" w:rsidRPr="005604D1" w:rsidRDefault="005604D1" w:rsidP="005D0E0A">
      <w:pPr>
        <w:jc w:val="left"/>
      </w:pPr>
    </w:p>
    <w:p w:rsidR="005D0E0A" w:rsidDel="00723DBB" w:rsidRDefault="005D0E0A" w:rsidP="005D0E0A">
      <w:pPr>
        <w:jc w:val="left"/>
        <w:rPr>
          <w:del w:id="1073" w:author="Lei Zhu" w:date="2017-07-10T21:02:00Z"/>
        </w:rPr>
      </w:pPr>
    </w:p>
    <w:p w:rsidR="005D0E0A" w:rsidDel="00723DBB" w:rsidRDefault="005D0E0A" w:rsidP="005D0E0A">
      <w:pPr>
        <w:jc w:val="left"/>
        <w:rPr>
          <w:del w:id="1074" w:author="Lei Zhu" w:date="2017-07-10T21:02:00Z"/>
        </w:rPr>
      </w:pPr>
      <w:del w:id="1075"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076" w:author="Lei Zhu" w:date="2017-07-10T21:02:00Z"/>
        </w:rPr>
      </w:pPr>
      <w:del w:id="1077"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078" w:author="Lei Zhu" w:date="2017-07-10T21:02:00Z"/>
        </w:rPr>
      </w:pPr>
      <w:del w:id="1079"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080" w:author="Lei Zhu" w:date="2017-07-10T21:02:00Z"/>
        </w:rPr>
      </w:pPr>
      <w:del w:id="1081"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082" w:author="Lei Zhu" w:date="2017-07-10T21:02:00Z"/>
        </w:rPr>
      </w:pPr>
      <w:del w:id="1083"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084" w:author="Lei Zhu" w:date="2017-07-10T21:02:00Z"/>
        </w:rPr>
      </w:pPr>
    </w:p>
    <w:p w:rsidR="005D0E0A" w:rsidDel="00723DBB" w:rsidRDefault="005D0E0A" w:rsidP="005D0E0A">
      <w:pPr>
        <w:jc w:val="left"/>
        <w:rPr>
          <w:del w:id="1085" w:author="Lei Zhu" w:date="2017-07-10T21:02:00Z"/>
        </w:rPr>
      </w:pPr>
    </w:p>
    <w:p w:rsidR="005D0E0A" w:rsidDel="00723DBB" w:rsidRDefault="005D0E0A" w:rsidP="005D0E0A">
      <w:pPr>
        <w:jc w:val="left"/>
        <w:rPr>
          <w:del w:id="1086" w:author="Lei Zhu" w:date="2017-07-10T21:02:00Z"/>
        </w:rPr>
      </w:pPr>
      <w:del w:id="1087" w:author="Lei Zhu" w:date="2017-07-10T21:02:00Z">
        <w:r w:rsidDel="00723DBB">
          <w:rPr>
            <w:rFonts w:hint="eastAsia"/>
          </w:rPr>
          <w:delText>老人</w:delText>
        </w:r>
      </w:del>
    </w:p>
    <w:p w:rsidR="005D0E0A" w:rsidDel="00723DBB" w:rsidRDefault="005D0E0A" w:rsidP="005D0E0A">
      <w:pPr>
        <w:jc w:val="left"/>
        <w:rPr>
          <w:del w:id="1088" w:author="Lei Zhu" w:date="2017-07-10T21:02:00Z"/>
        </w:rPr>
      </w:pPr>
      <w:del w:id="1089"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090" w:author="Lei Zhu" w:date="2017-07-10T21:02:00Z"/>
        </w:rPr>
      </w:pPr>
      <w:del w:id="1091"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092" w:author="Lei Zhu" w:date="2017-07-10T21:02:00Z"/>
        </w:rPr>
      </w:pPr>
      <w:del w:id="1093"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94" w:author="Lei Zhu" w:date="2017-07-10T21:02:00Z"/>
        </w:rPr>
      </w:pPr>
      <w:del w:id="1095"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96" w:author="Lei Zhu" w:date="2017-07-10T21:02:00Z"/>
        </w:rPr>
      </w:pPr>
    </w:p>
    <w:p w:rsidR="005D0E0A" w:rsidDel="00723DBB" w:rsidRDefault="005D0E0A" w:rsidP="005D0E0A">
      <w:pPr>
        <w:jc w:val="left"/>
        <w:rPr>
          <w:del w:id="1097" w:author="Lei Zhu" w:date="2017-07-10T21:02:00Z"/>
        </w:rPr>
      </w:pPr>
      <w:del w:id="1098" w:author="Lei Zhu" w:date="2017-07-10T21:02:00Z">
        <w:r w:rsidDel="00723DBB">
          <w:rPr>
            <w:rFonts w:hint="eastAsia"/>
          </w:rPr>
          <w:delText>看病</w:delText>
        </w:r>
      </w:del>
    </w:p>
    <w:p w:rsidR="005D0E0A" w:rsidDel="00723DBB" w:rsidRDefault="005D0E0A" w:rsidP="005D0E0A">
      <w:pPr>
        <w:jc w:val="left"/>
        <w:rPr>
          <w:del w:id="1099" w:author="Lei Zhu" w:date="2017-07-10T21:02:00Z"/>
        </w:rPr>
      </w:pPr>
      <w:del w:id="1100"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101" w:author="Lei Zhu" w:date="2017-07-10T21:02:00Z"/>
        </w:rPr>
      </w:pPr>
      <w:del w:id="1102"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103" w:author="Lei Zhu" w:date="2017-07-10T21:02:00Z"/>
        </w:rPr>
      </w:pPr>
      <w:del w:id="1104"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105" w:author="Lei Zhu" w:date="2017-07-10T21:02:00Z"/>
        </w:rPr>
      </w:pPr>
      <w:del w:id="1106"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107" w:author="Lei Zhu" w:date="2017-05-23T21:37:00Z"/>
          <w:rPrChange w:id="1108" w:author="Lei Zhu" w:date="2017-05-23T21:37:00Z">
            <w:rPr>
              <w:ins w:id="1109" w:author="Lei Zhu" w:date="2017-05-23T21:37:00Z"/>
              <w:highlight w:val="yellow"/>
            </w:rPr>
          </w:rPrChange>
        </w:rPr>
      </w:pPr>
    </w:p>
    <w:p w:rsidR="005B138B" w:rsidRPr="005B138B" w:rsidRDefault="005B138B" w:rsidP="005D0E0A">
      <w:pPr>
        <w:jc w:val="left"/>
        <w:rPr>
          <w:ins w:id="1110"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111" w:author="Lei Zhu" w:date="2017-06-15T22:10:00Z"/>
        </w:rPr>
      </w:pPr>
    </w:p>
    <w:p w:rsidR="009E0524" w:rsidRDefault="009E0524" w:rsidP="005D0E0A">
      <w:pPr>
        <w:jc w:val="left"/>
        <w:rPr>
          <w:ins w:id="1112" w:author="Lei Zhu" w:date="2017-06-15T22:10:00Z"/>
        </w:rPr>
      </w:pPr>
      <w:ins w:id="1113" w:author="Lei Zhu" w:date="2017-06-15T22:10:00Z">
        <w:r>
          <w:rPr>
            <w:rFonts w:hint="eastAsia"/>
          </w:rPr>
          <w:t>大的几方面问题</w:t>
        </w:r>
      </w:ins>
    </w:p>
    <w:p w:rsidR="009E0524" w:rsidRDefault="009E0524">
      <w:pPr>
        <w:pStyle w:val="a4"/>
        <w:numPr>
          <w:ilvl w:val="0"/>
          <w:numId w:val="42"/>
        </w:numPr>
        <w:ind w:firstLineChars="0"/>
        <w:jc w:val="left"/>
        <w:rPr>
          <w:ins w:id="1114" w:author="Lei Zhu" w:date="2017-06-15T22:10:00Z"/>
        </w:rPr>
        <w:pPrChange w:id="1115" w:author="Lei Zhu" w:date="2017-06-15T22:10:00Z">
          <w:pPr>
            <w:jc w:val="left"/>
          </w:pPr>
        </w:pPrChange>
      </w:pPr>
      <w:ins w:id="1116" w:author="Lei Zhu" w:date="2017-06-15T22:10:00Z">
        <w:r>
          <w:rPr>
            <w:rFonts w:hint="eastAsia"/>
          </w:rPr>
          <w:t>赚钱</w:t>
        </w:r>
      </w:ins>
      <w:ins w:id="1117"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118" w:author="Lei Zhu" w:date="2017-06-15T22:10:00Z"/>
        </w:rPr>
        <w:pPrChange w:id="1119" w:author="Lei Zhu" w:date="2017-06-15T22:10:00Z">
          <w:pPr>
            <w:jc w:val="left"/>
          </w:pPr>
        </w:pPrChange>
      </w:pPr>
      <w:ins w:id="1120" w:author="Lei Zhu" w:date="2017-06-15T22:10:00Z">
        <w:r>
          <w:rPr>
            <w:rFonts w:hint="eastAsia"/>
          </w:rPr>
          <w:t>爱情</w:t>
        </w:r>
      </w:ins>
      <w:ins w:id="1121"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122" w:author="Lei Zhu" w:date="2017-06-15T22:10:00Z"/>
        </w:rPr>
        <w:pPrChange w:id="1123" w:author="Lei Zhu" w:date="2017-06-15T22:10:00Z">
          <w:pPr>
            <w:jc w:val="left"/>
          </w:pPr>
        </w:pPrChange>
      </w:pPr>
      <w:ins w:id="1124" w:author="Lei Zhu" w:date="2017-06-15T22:10:00Z">
        <w:r>
          <w:rPr>
            <w:rFonts w:hint="eastAsia"/>
          </w:rPr>
          <w:t>家庭</w:t>
        </w:r>
      </w:ins>
      <w:ins w:id="1125" w:author="Lei Zhu" w:date="2017-06-15T23:24:00Z">
        <w:r w:rsidR="0035046D">
          <w:rPr>
            <w:rFonts w:hint="eastAsia"/>
          </w:rPr>
          <w:t>，</w:t>
        </w:r>
        <w:r w:rsidR="0035046D">
          <w:rPr>
            <w:rFonts w:hint="eastAsia"/>
          </w:rPr>
          <w:t xml:space="preserve"> </w:t>
        </w:r>
        <w:r w:rsidR="0035046D">
          <w:rPr>
            <w:rFonts w:hint="eastAsia"/>
          </w:rPr>
          <w:t>支持</w:t>
        </w:r>
      </w:ins>
      <w:ins w:id="1126" w:author="Lei Zhu" w:date="2017-06-16T00:03:00Z">
        <w:r w:rsidR="00AF26F2">
          <w:rPr>
            <w:rFonts w:hint="eastAsia"/>
          </w:rPr>
          <w:t>；</w:t>
        </w:r>
      </w:ins>
      <w:ins w:id="1127" w:author="Lei Zhu" w:date="2017-06-16T00:04:00Z">
        <w:r w:rsidR="00AF26F2">
          <w:rPr>
            <w:rFonts w:hint="eastAsia"/>
          </w:rPr>
          <w:t>家庭组织的需要</w:t>
        </w:r>
      </w:ins>
    </w:p>
    <w:p w:rsidR="002375CD" w:rsidRDefault="002375CD">
      <w:pPr>
        <w:pStyle w:val="a4"/>
        <w:numPr>
          <w:ilvl w:val="0"/>
          <w:numId w:val="42"/>
        </w:numPr>
        <w:ind w:firstLineChars="0"/>
        <w:jc w:val="left"/>
        <w:rPr>
          <w:ins w:id="1128" w:author="Lei Zhu" w:date="2017-06-15T22:10:00Z"/>
        </w:rPr>
        <w:pPrChange w:id="1129" w:author="Lei Zhu" w:date="2017-06-15T22:10:00Z">
          <w:pPr>
            <w:jc w:val="left"/>
          </w:pPr>
        </w:pPrChange>
      </w:pPr>
      <w:ins w:id="1130" w:author="Lei Zhu" w:date="2017-06-15T22:10:00Z">
        <w:r>
          <w:rPr>
            <w:rFonts w:hint="eastAsia"/>
          </w:rPr>
          <w:t>服务</w:t>
        </w:r>
      </w:ins>
      <w:ins w:id="1131" w:author="Lei Zhu" w:date="2017-06-15T23:24:00Z">
        <w:r w:rsidR="0035046D">
          <w:rPr>
            <w:rFonts w:hint="eastAsia"/>
          </w:rPr>
          <w:t>；社会分工</w:t>
        </w:r>
      </w:ins>
      <w:ins w:id="1132" w:author="Lei Zhu" w:date="2017-06-16T00:04:00Z">
        <w:r w:rsidR="00AF26F2">
          <w:rPr>
            <w:rFonts w:hint="eastAsia"/>
          </w:rPr>
          <w:t>；互相依赖</w:t>
        </w:r>
      </w:ins>
      <w:ins w:id="1133" w:author="Lei Zhu" w:date="2017-06-16T11:32:00Z">
        <w:r w:rsidR="00CC6B2D">
          <w:rPr>
            <w:rFonts w:hint="eastAsia"/>
          </w:rPr>
          <w:t>；</w:t>
        </w:r>
      </w:ins>
      <w:ins w:id="1134"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135"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136" w:author="Lei Zhu" w:date="2017-06-15T20:30:00Z"/>
        </w:rPr>
        <w:pPrChange w:id="1137" w:author="Lei Zhu" w:date="2017-06-15T20:30:00Z">
          <w:pPr>
            <w:jc w:val="left"/>
          </w:pPr>
        </w:pPrChange>
      </w:pPr>
      <w:del w:id="1138"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139" w:author="Lei Zhu" w:date="2017-06-16T11:33:00Z"/>
        </w:rPr>
        <w:pPrChange w:id="1140" w:author="Lei Zhu" w:date="2017-06-15T20:30:00Z">
          <w:pPr>
            <w:jc w:val="left"/>
          </w:pPr>
        </w:pPrChange>
      </w:pPr>
      <w:ins w:id="1141" w:author="Lei Zhu" w:date="2017-06-15T20:30:00Z">
        <w:r>
          <w:rPr>
            <w:rFonts w:hint="eastAsia"/>
          </w:rPr>
          <w:t>【经济</w:t>
        </w:r>
        <w:r w:rsidR="0073704F">
          <w:rPr>
            <w:rFonts w:hint="eastAsia"/>
          </w:rPr>
          <w:t>制度，包括一部分</w:t>
        </w:r>
      </w:ins>
      <w:ins w:id="1142" w:author="Lei Zhu" w:date="2017-06-15T20:31:00Z">
        <w:r w:rsidR="0073704F">
          <w:rPr>
            <w:rFonts w:hint="eastAsia"/>
          </w:rPr>
          <w:t>政治制度</w:t>
        </w:r>
      </w:ins>
      <w:ins w:id="1143" w:author="Lei Zhu" w:date="2017-06-15T20:30:00Z">
        <w:r>
          <w:rPr>
            <w:rFonts w:hint="eastAsia"/>
          </w:rPr>
          <w:t>】</w:t>
        </w:r>
      </w:ins>
      <w:ins w:id="1144"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145" w:author="Lei Zhu" w:date="2017-06-15T20:30:00Z">
          <w:pPr>
            <w:jc w:val="left"/>
          </w:pPr>
        </w:pPrChange>
      </w:pPr>
      <w:ins w:id="1146"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147" w:author="Lei Zhu" w:date="2017-05-12T16:21:00Z">
        <w:r w:rsidR="002777DF">
          <w:rPr>
            <w:rFonts w:hint="eastAsia"/>
          </w:rPr>
          <w:t>【共享的经济增长如何维持？】</w:t>
        </w:r>
        <w:r w:rsidR="00D62760">
          <w:rPr>
            <w:rFonts w:hint="eastAsia"/>
          </w:rPr>
          <w:t>【</w:t>
        </w:r>
        <w:r w:rsidR="00D62760">
          <w:t xml:space="preserve">Thomas Malthus “An Essay on the </w:t>
        </w:r>
      </w:ins>
      <w:ins w:id="1148" w:author="Lei Zhu" w:date="2017-05-12T16:22:00Z">
        <w:r w:rsidR="00D62760">
          <w:t>Principle of Population</w:t>
        </w:r>
      </w:ins>
      <w:ins w:id="1149"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150" w:author="Lei Zhu" w:date="2017-05-21T22:07:00Z">
        <w:r w:rsidR="00A263AC">
          <w:rPr>
            <w:rFonts w:hint="eastAsia"/>
          </w:rPr>
          <w:t xml:space="preserve"> </w:t>
        </w:r>
        <w:r w:rsidR="00A263AC">
          <w:rPr>
            <w:rFonts w:hint="eastAsia"/>
          </w:rPr>
          <w:t>市场经济跟生物进化有不少类似之处，靠个体的竞争</w:t>
        </w:r>
      </w:ins>
      <w:ins w:id="1151"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152"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153"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154" w:author="Lei Zhu" w:date="2017-05-21T22:39:00Z">
        <w:r>
          <w:rPr>
            <w:rFonts w:hint="eastAsia"/>
          </w:rPr>
          <w:t>现代</w:t>
        </w:r>
      </w:ins>
      <w:ins w:id="1155"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156"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157" w:author="Lei Zhu" w:date="2017-06-15T20:11:00Z"/>
        </w:rPr>
      </w:pPr>
    </w:p>
    <w:p w:rsidR="00307FC4" w:rsidRDefault="00307FC4" w:rsidP="005D0E0A">
      <w:pPr>
        <w:jc w:val="left"/>
        <w:rPr>
          <w:ins w:id="1158" w:author="Lei Zhu" w:date="2017-06-11T19:00:00Z"/>
        </w:rPr>
      </w:pPr>
      <w:ins w:id="1159" w:author="Lei Zhu" w:date="2017-06-11T18:59:00Z">
        <w:r>
          <w:rPr>
            <w:rFonts w:hint="eastAsia"/>
          </w:rPr>
          <w:t>最根本的矛盾是基因和</w:t>
        </w:r>
      </w:ins>
      <w:ins w:id="1160" w:author="Lei Zhu" w:date="2017-06-11T19:00:00Z">
        <w:r>
          <w:rPr>
            <w:rFonts w:hint="eastAsia"/>
          </w:rPr>
          <w:t>人们更理智的需求之间的冲突。</w:t>
        </w:r>
      </w:ins>
    </w:p>
    <w:p w:rsidR="00913EFC" w:rsidRDefault="00913EFC" w:rsidP="005D0E0A">
      <w:pPr>
        <w:jc w:val="left"/>
        <w:rPr>
          <w:ins w:id="1161" w:author="Lei Zhu" w:date="2017-06-11T18:59:00Z"/>
        </w:rPr>
      </w:pPr>
      <w:ins w:id="1162" w:author="Lei Zhu" w:date="2017-06-11T19:00:00Z">
        <w:r>
          <w:rPr>
            <w:rFonts w:hint="eastAsia"/>
          </w:rPr>
          <w:t>基因是</w:t>
        </w:r>
      </w:ins>
      <w:ins w:id="1163" w:author="Lei Zhu" w:date="2017-06-11T19:01:00Z">
        <w:r w:rsidR="00C432F4">
          <w:rPr>
            <w:rFonts w:hint="eastAsia"/>
          </w:rPr>
          <w:t>让</w:t>
        </w:r>
      </w:ins>
      <w:ins w:id="1164" w:author="Lei Zhu" w:date="2017-06-11T19:02:00Z">
        <w:r w:rsidR="007F2741">
          <w:rPr>
            <w:rFonts w:hint="eastAsia"/>
          </w:rPr>
          <w:t>人</w:t>
        </w:r>
      </w:ins>
      <w:ins w:id="1165" w:author="Lei Zhu" w:date="2017-06-15T20:11:00Z">
        <w:r w:rsidR="00DC5D84">
          <w:rPr>
            <w:rFonts w:hint="eastAsia"/>
          </w:rPr>
          <w:t>尽量传承自己的基因，所以</w:t>
        </w:r>
      </w:ins>
      <w:ins w:id="1166" w:author="Lei Zhu" w:date="2017-06-15T20:12:00Z">
        <w:r w:rsidR="00DC5D84">
          <w:rPr>
            <w:rFonts w:hint="eastAsia"/>
          </w:rPr>
          <w:t>对男人</w:t>
        </w:r>
      </w:ins>
      <w:ins w:id="1167" w:author="Lei Zhu" w:date="2017-06-15T20:19:00Z">
        <w:r w:rsidR="00F64D59">
          <w:rPr>
            <w:rFonts w:hint="eastAsia"/>
          </w:rPr>
          <w:t>来说要找尽量多的高质量的</w:t>
        </w:r>
      </w:ins>
      <w:ins w:id="1168" w:author="Lei Zhu" w:date="2017-06-15T20:20:00Z">
        <w:r w:rsidR="00E41F8D">
          <w:rPr>
            <w:rFonts w:hint="eastAsia"/>
          </w:rPr>
          <w:t>女人</w:t>
        </w:r>
      </w:ins>
      <w:ins w:id="1169" w:author="Lei Zhu" w:date="2017-06-15T20:12:00Z">
        <w:r w:rsidR="00DC5D84">
          <w:rPr>
            <w:rFonts w:hint="eastAsia"/>
          </w:rPr>
          <w:t>，对女人来说</w:t>
        </w:r>
      </w:ins>
      <w:ins w:id="1170" w:author="Lei Zhu" w:date="2017-06-15T20:19:00Z">
        <w:r w:rsidR="00F64D59">
          <w:rPr>
            <w:rFonts w:hint="eastAsia"/>
          </w:rPr>
          <w:t>要找一个</w:t>
        </w:r>
      </w:ins>
      <w:ins w:id="1171" w:author="Lei Zhu" w:date="2017-06-15T20:20:00Z">
        <w:r w:rsidR="00E41F8D">
          <w:rPr>
            <w:rFonts w:hint="eastAsia"/>
          </w:rPr>
          <w:t>可靠的高质量男人</w:t>
        </w:r>
      </w:ins>
      <w:ins w:id="1172" w:author="Lei Zhu" w:date="2017-06-15T20:19:00Z">
        <w:r w:rsidR="00F64D59">
          <w:rPr>
            <w:rFonts w:hint="eastAsia"/>
          </w:rPr>
          <w:t>，</w:t>
        </w:r>
        <w:r w:rsidR="00F64D59">
          <w:rPr>
            <w:rFonts w:hint="eastAsia"/>
          </w:rPr>
          <w:t xml:space="preserve"> </w:t>
        </w:r>
        <w:r w:rsidR="00F64D59">
          <w:rPr>
            <w:rFonts w:hint="eastAsia"/>
          </w:rPr>
          <w:t>这里的质量</w:t>
        </w:r>
      </w:ins>
      <w:ins w:id="1173" w:author="Lei Zhu" w:date="2017-06-15T20:20:00Z">
        <w:r w:rsidR="00F64D59">
          <w:rPr>
            <w:rFonts w:hint="eastAsia"/>
          </w:rPr>
          <w:t>也只是从进化的角度</w:t>
        </w:r>
      </w:ins>
      <w:ins w:id="1174" w:author="Lei Zhu" w:date="2017-06-15T20:12:00Z">
        <w:r w:rsidR="00DC5D84">
          <w:rPr>
            <w:rFonts w:hint="eastAsia"/>
          </w:rPr>
          <w:t>。这显然是有根本性的矛盾的。</w:t>
        </w:r>
        <w:r w:rsidR="00DC5D84">
          <w:rPr>
            <w:rFonts w:hint="eastAsia"/>
          </w:rPr>
          <w:t xml:space="preserve"> </w:t>
        </w:r>
      </w:ins>
      <w:ins w:id="1175" w:author="Lei Zhu" w:date="2017-06-15T20:13:00Z">
        <w:r w:rsidR="00DC5D84">
          <w:rPr>
            <w:rFonts w:hint="eastAsia"/>
          </w:rPr>
          <w:t>历史上和现有的很多制度比如一夫多妻制也是为了</w:t>
        </w:r>
      </w:ins>
      <w:ins w:id="1176" w:author="Lei Zhu" w:date="2017-06-15T20:14:00Z">
        <w:r w:rsidR="000118B4">
          <w:rPr>
            <w:rFonts w:hint="eastAsia"/>
          </w:rPr>
          <w:t>统治的男性服务的，但对女性来说是极其不公平的。</w:t>
        </w:r>
      </w:ins>
    </w:p>
    <w:p w:rsidR="00307FC4" w:rsidRDefault="00307FC4" w:rsidP="005D0E0A">
      <w:pPr>
        <w:jc w:val="left"/>
        <w:rPr>
          <w:ins w:id="1177" w:author="Lei Zhu" w:date="2017-06-11T18:59:00Z"/>
        </w:rPr>
      </w:pPr>
    </w:p>
    <w:p w:rsidR="00307FC4" w:rsidRDefault="00307FC4" w:rsidP="005D0E0A">
      <w:pPr>
        <w:jc w:val="left"/>
        <w:rPr>
          <w:ins w:id="1178" w:author="Lei Zhu" w:date="2017-06-11T18:59:00Z"/>
        </w:rPr>
      </w:pPr>
    </w:p>
    <w:p w:rsidR="00E349EE" w:rsidRDefault="00E349EE" w:rsidP="005D0E0A">
      <w:pPr>
        <w:jc w:val="left"/>
        <w:rPr>
          <w:ins w:id="1179" w:author="Lei Zhu" w:date="2017-05-21T22:08:00Z"/>
        </w:rPr>
      </w:pPr>
      <w:r>
        <w:rPr>
          <w:rFonts w:hint="eastAsia"/>
        </w:rPr>
        <w:t>【再扩展一点】</w:t>
      </w:r>
    </w:p>
    <w:p w:rsidR="00A263AC" w:rsidRDefault="00A263AC" w:rsidP="005D0E0A">
      <w:pPr>
        <w:jc w:val="left"/>
        <w:rPr>
          <w:ins w:id="1180" w:author="Lei Zhu" w:date="2017-05-21T22:08:00Z"/>
        </w:rPr>
      </w:pPr>
    </w:p>
    <w:p w:rsidR="00A263AC" w:rsidRDefault="00A263AC" w:rsidP="005D0E0A">
      <w:pPr>
        <w:jc w:val="left"/>
        <w:rPr>
          <w:ins w:id="1181" w:author="Lei Zhu" w:date="2017-05-21T22:16:00Z"/>
        </w:rPr>
      </w:pPr>
      <w:ins w:id="1182" w:author="Lei Zhu" w:date="2017-05-21T22:09:00Z">
        <w:r>
          <w:rPr>
            <w:rFonts w:hint="eastAsia"/>
          </w:rPr>
          <w:t>中国传统的文化是男女很</w:t>
        </w:r>
      </w:ins>
      <w:ins w:id="1183" w:author="Lei Zhu" w:date="2017-05-21T22:10:00Z">
        <w:r>
          <w:rPr>
            <w:rFonts w:hint="eastAsia"/>
          </w:rPr>
          <w:t>不平等的，解放之后至少</w:t>
        </w:r>
      </w:ins>
      <w:ins w:id="1184" w:author="Lei Zhu" w:date="2017-05-21T22:12:00Z">
        <w:r>
          <w:rPr>
            <w:rFonts w:hint="eastAsia"/>
          </w:rPr>
          <w:t>宣传上是</w:t>
        </w:r>
      </w:ins>
      <w:ins w:id="1185" w:author="Lei Zhu" w:date="2017-05-21T22:13:00Z">
        <w:r>
          <w:rPr>
            <w:rFonts w:hint="eastAsia"/>
          </w:rPr>
          <w:t>男女平等的突破了很多传统的男女观念。</w:t>
        </w:r>
      </w:ins>
      <w:ins w:id="1186" w:author="Lei Zhu" w:date="2017-05-21T22:15:00Z">
        <w:r>
          <w:rPr>
            <w:rFonts w:hint="eastAsia"/>
          </w:rPr>
          <w:t>但随着改革开放一方面是让女人有了掌握经济实权的可能性但同时也带回来了很多中国传统的不平等思想和</w:t>
        </w:r>
      </w:ins>
      <w:ins w:id="1187" w:author="Lei Zhu" w:date="2017-05-21T22:16:00Z">
        <w:r>
          <w:rPr>
            <w:rFonts w:hint="eastAsia"/>
          </w:rPr>
          <w:t>习俗。</w:t>
        </w:r>
      </w:ins>
      <w:ins w:id="1188" w:author="Lei Zhu" w:date="2017-07-10T19:41:00Z">
        <w:r w:rsidR="00034B8B">
          <w:rPr>
            <w:rFonts w:hint="eastAsia"/>
          </w:rPr>
          <w:t>最根本的原因还是由于人的自私。</w:t>
        </w:r>
      </w:ins>
    </w:p>
    <w:p w:rsidR="00A263AC" w:rsidRDefault="00A263AC" w:rsidP="005D0E0A">
      <w:pPr>
        <w:jc w:val="left"/>
        <w:rPr>
          <w:ins w:id="1189" w:author="Lei Zhu" w:date="2017-05-21T22:16:00Z"/>
        </w:rPr>
      </w:pPr>
    </w:p>
    <w:p w:rsidR="00A263AC" w:rsidRDefault="00A263AC" w:rsidP="005D0E0A">
      <w:pPr>
        <w:jc w:val="left"/>
      </w:pPr>
      <w:ins w:id="1190"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191" w:author="Lei Zhu" w:date="2017-06-16T00:05:00Z"/>
        </w:rPr>
      </w:pPr>
    </w:p>
    <w:p w:rsidR="001E4A53" w:rsidRDefault="001E4A53" w:rsidP="00FE0CDC">
      <w:pPr>
        <w:jc w:val="left"/>
        <w:rPr>
          <w:ins w:id="1192" w:author="Lei Zhu" w:date="2017-06-16T00:06:00Z"/>
        </w:rPr>
      </w:pPr>
      <w:ins w:id="1193" w:author="Lei Zhu" w:date="2017-06-16T00:05:00Z">
        <w:r>
          <w:rPr>
            <w:rFonts w:hint="eastAsia"/>
          </w:rPr>
          <w:t>自己喜欢的经历是一个角度，换一个角度人还是需要</w:t>
        </w:r>
      </w:ins>
      <w:ins w:id="1194"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95"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96" w:author="Lei Zhu" w:date="2017-07-10T19:28:00Z"/>
        </w:rPr>
      </w:pPr>
    </w:p>
    <w:p w:rsidR="00190192" w:rsidRDefault="00190192" w:rsidP="00FE0CDC">
      <w:pPr>
        <w:pStyle w:val="a4"/>
        <w:ind w:left="360" w:firstLineChars="0" w:firstLine="0"/>
        <w:jc w:val="left"/>
      </w:pPr>
      <w:ins w:id="1197" w:author="Lei Zhu" w:date="2017-07-10T19:28:00Z">
        <w:r>
          <w:rPr>
            <w:rFonts w:hint="eastAsia"/>
          </w:rPr>
          <w:t>乌托邦里人们的物质需求都可以被满足，但没有信仰</w:t>
        </w:r>
      </w:ins>
      <w:ins w:id="1198"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w:t>
      </w:r>
      <w:proofErr w:type="gramStart"/>
      <w:r>
        <w:rPr>
          <w:rFonts w:hint="eastAsia"/>
        </w:rPr>
        <w:t>微信保</w:t>
      </w:r>
      <w:proofErr w:type="gramEnd"/>
      <w:r>
        <w:rPr>
          <w:rFonts w:hint="eastAsia"/>
        </w:rPr>
        <w:t>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99"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200" w:author="Lei Zhu" w:date="2017-06-16T00:08:00Z">
        <w:r>
          <w:rPr>
            <w:rFonts w:hint="eastAsia"/>
          </w:rPr>
          <w:t>独裁者想控制</w:t>
        </w:r>
      </w:ins>
      <w:ins w:id="1201"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202" w:author="Lei Zhu" w:date="2017-05-21T23:12:00Z">
        <w:r w:rsidR="00945AE1">
          <w:rPr>
            <w:rFonts w:hint="eastAsia"/>
          </w:rPr>
          <w:t>包括</w:t>
        </w:r>
      </w:ins>
      <w:del w:id="1203"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204" w:author="Lei Zhu" w:date="2017-05-21T23:14:00Z"/>
        </w:rPr>
      </w:pPr>
      <w:r>
        <w:rPr>
          <w:rFonts w:hint="eastAsia"/>
        </w:rPr>
        <w:t>但是大脑也只是个重要的载体，大脑的运作基本上是靠基因，</w:t>
      </w:r>
      <w:ins w:id="1205" w:author="Lei Zhu" w:date="2017-05-21T23:14:00Z">
        <w:r w:rsidR="00945AE1">
          <w:rPr>
            <w:rFonts w:hint="eastAsia"/>
          </w:rPr>
          <w:t>制度，</w:t>
        </w:r>
      </w:ins>
      <w:r>
        <w:rPr>
          <w:rFonts w:hint="eastAsia"/>
        </w:rPr>
        <w:t>文化和经历决定的。</w:t>
      </w:r>
    </w:p>
    <w:p w:rsidR="00C26813" w:rsidRDefault="00C26813" w:rsidP="004F413E">
      <w:pPr>
        <w:rPr>
          <w:ins w:id="1206" w:author="Lei Zhu" w:date="2017-05-21T23:33:00Z"/>
        </w:rPr>
      </w:pPr>
    </w:p>
    <w:p w:rsidR="00360B12" w:rsidRDefault="00C26813" w:rsidP="00360B12">
      <w:pPr>
        <w:rPr>
          <w:moveTo w:id="1207" w:author="Lei Zhu" w:date="2017-05-21T23:37:00Z"/>
        </w:rPr>
      </w:pPr>
      <w:ins w:id="1208" w:author="Lei Zhu" w:date="2017-05-21T23:33:00Z">
        <w:r>
          <w:rPr>
            <w:rFonts w:hint="eastAsia"/>
          </w:rPr>
          <w:t>目标和逻辑</w:t>
        </w:r>
        <w:r w:rsidR="00360B12">
          <w:rPr>
            <w:rFonts w:hint="eastAsia"/>
          </w:rPr>
          <w:t>：一部分基因一部分后天的。</w:t>
        </w:r>
      </w:ins>
      <w:ins w:id="1209" w:author="Lei Zhu" w:date="2017-05-21T23:34:00Z">
        <w:r w:rsidR="00360B12">
          <w:rPr>
            <w:rFonts w:hint="eastAsia"/>
          </w:rPr>
          <w:t>目标</w:t>
        </w:r>
      </w:ins>
      <w:ins w:id="1210" w:author="Lei Zhu" w:date="2017-05-21T23:35:00Z">
        <w:r w:rsidR="00360B12">
          <w:rPr>
            <w:rFonts w:hint="eastAsia"/>
          </w:rPr>
          <w:t>驱动</w:t>
        </w:r>
      </w:ins>
      <w:ins w:id="1211" w:author="Lei Zhu" w:date="2017-05-21T23:36:00Z">
        <w:r w:rsidR="00360B12">
          <w:rPr>
            <w:rFonts w:hint="eastAsia"/>
          </w:rPr>
          <w:t>，优化方案来实现目标。自私一定程度是必然的。</w:t>
        </w:r>
      </w:ins>
      <w:moveToRangeStart w:id="1212" w:author="Lei Zhu" w:date="2017-05-21T23:37:00Z" w:name="move483173160"/>
      <w:moveTo w:id="1213"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212"/>
    <w:p w:rsidR="004F413E" w:rsidDel="00945AE1" w:rsidRDefault="004F413E" w:rsidP="004F413E">
      <w:pPr>
        <w:rPr>
          <w:del w:id="1214" w:author="Lei Zhu" w:date="2017-05-21T23:14:00Z"/>
        </w:rPr>
      </w:pPr>
      <w:del w:id="1215" w:author="Lei Zhu" w:date="2017-05-21T23:14:00Z">
        <w:r w:rsidDel="00945AE1">
          <w:rPr>
            <w:rFonts w:hint="eastAsia"/>
          </w:rPr>
          <w:delText>【加上制度】</w:delText>
        </w:r>
      </w:del>
    </w:p>
    <w:p w:rsidR="004F413E" w:rsidRDefault="004F413E" w:rsidP="004F413E"/>
    <w:p w:rsidR="004F413E" w:rsidRDefault="004F413E" w:rsidP="004F413E">
      <w:pPr>
        <w:rPr>
          <w:ins w:id="1216" w:author="Lei Zhu" w:date="2017-05-21T23:27:00Z"/>
        </w:rPr>
      </w:pPr>
      <w:r>
        <w:rPr>
          <w:rFonts w:hint="eastAsia"/>
        </w:rPr>
        <w:t>基因是生物进化的结果，</w:t>
      </w:r>
      <w:ins w:id="1217"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218" w:author="Lei Zhu" w:date="2017-05-21T23:27:00Z">
        <w:r w:rsidR="00C26813">
          <w:rPr>
            <w:rFonts w:hint="eastAsia"/>
          </w:rPr>
          <w:t>他们</w:t>
        </w:r>
      </w:ins>
      <w:r>
        <w:rPr>
          <w:rFonts w:hint="eastAsia"/>
        </w:rPr>
        <w:t>早就牺牲了没法产生后代也就是我们。</w:t>
      </w:r>
    </w:p>
    <w:p w:rsidR="00C26813" w:rsidRDefault="00C26813" w:rsidP="004F413E">
      <w:pPr>
        <w:rPr>
          <w:ins w:id="1219" w:author="Lei Zhu" w:date="2017-05-21T23:28:00Z"/>
        </w:rPr>
      </w:pPr>
    </w:p>
    <w:p w:rsidR="00C26813" w:rsidRPr="00C26813" w:rsidRDefault="00C26813" w:rsidP="004F413E">
      <w:ins w:id="1220" w:author="Lei Zhu" w:date="2017-05-21T23:28:00Z">
        <w:r>
          <w:rPr>
            <w:rFonts w:hint="eastAsia"/>
          </w:rPr>
          <w:t>基因是最基本的蓝图，也就是说基因决定我们身体和思维的最基本的</w:t>
        </w:r>
      </w:ins>
      <w:ins w:id="1221" w:author="Lei Zhu" w:date="2017-05-21T23:29:00Z">
        <w:r>
          <w:rPr>
            <w:rFonts w:hint="eastAsia"/>
          </w:rPr>
          <w:t>部分，包括大脑的结构。</w:t>
        </w:r>
      </w:ins>
      <w:ins w:id="1222" w:author="Lei Zhu" w:date="2017-05-21T23:30:00Z">
        <w:r>
          <w:rPr>
            <w:rFonts w:hint="eastAsia"/>
          </w:rPr>
          <w:t xml:space="preserve"> </w:t>
        </w:r>
        <w:r>
          <w:rPr>
            <w:rFonts w:hint="eastAsia"/>
          </w:rPr>
          <w:t>最基本的目标和</w:t>
        </w:r>
      </w:ins>
      <w:ins w:id="1223"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224"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225"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226"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227" w:author="Lei Zhu" w:date="2017-05-21T22:20:00Z">
        <w:r w:rsidR="00E604C8">
          <w:rPr>
            <w:rFonts w:hint="eastAsia"/>
          </w:rPr>
          <w:t xml:space="preserve"> </w:t>
        </w:r>
      </w:ins>
    </w:p>
    <w:p w:rsidR="00E604C8" w:rsidRDefault="00E604C8" w:rsidP="004F413E">
      <w:ins w:id="1228"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229"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230" w:author="Lei Zhu" w:date="2017-08-28T10:28:00Z"/>
        </w:rPr>
      </w:pPr>
    </w:p>
    <w:p w:rsidR="00AE4A36" w:rsidRPr="00974353" w:rsidRDefault="00AE4A36" w:rsidP="004F413E">
      <w:ins w:id="1231" w:author="Lei Zhu" w:date="2017-08-28T10:28:00Z">
        <w:r>
          <w:rPr>
            <w:rFonts w:hint="eastAsia"/>
          </w:rPr>
          <w:t>宗教是典型的强文化的例子。历史上很多人因为宗教</w:t>
        </w:r>
      </w:ins>
      <w:ins w:id="1232" w:author="Lei Zhu" w:date="2017-08-28T10:29:00Z">
        <w:r>
          <w:rPr>
            <w:rFonts w:hint="eastAsia"/>
          </w:rPr>
          <w:t>信仰而突破人基因的本身的导向。</w:t>
        </w:r>
      </w:ins>
      <w:ins w:id="1233"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234" w:author="Lei Zhu" w:date="2017-05-21T23:37:00Z"/>
        </w:rPr>
      </w:pPr>
      <w:moveFromRangeStart w:id="1235" w:author="Lei Zhu" w:date="2017-05-21T23:37:00Z" w:name="move483173160"/>
      <w:moveFrom w:id="1236"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235"/>
    <w:p w:rsidR="004F413E" w:rsidDel="00723DBB" w:rsidRDefault="004F413E" w:rsidP="004F413E">
      <w:pPr>
        <w:jc w:val="left"/>
        <w:rPr>
          <w:del w:id="1237"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238" w:author="Lei Zhu" w:date="2017-05-21T23:03:00Z">
        <w:r w:rsidR="009C796C">
          <w:rPr>
            <w:rFonts w:hint="eastAsia"/>
          </w:rPr>
          <w:t>只有范范的要尽量吃饱</w:t>
        </w:r>
      </w:ins>
      <w:ins w:id="1239" w:author="Lei Zhu" w:date="2017-05-21T23:04:00Z">
        <w:r w:rsidR="009C796C">
          <w:rPr>
            <w:rFonts w:hint="eastAsia"/>
          </w:rPr>
          <w:t>的动力</w:t>
        </w:r>
      </w:ins>
      <w:del w:id="1240"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241"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242"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243"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244" w:author="Lei Zhu" w:date="2017-05-21T22:57:00Z"/>
        </w:rPr>
      </w:pPr>
    </w:p>
    <w:p w:rsidR="00680F74" w:rsidRDefault="009C796C" w:rsidP="004F413E">
      <w:pPr>
        <w:pStyle w:val="a4"/>
        <w:ind w:firstLineChars="0" w:firstLine="0"/>
      </w:pPr>
      <w:ins w:id="1245" w:author="Lei Zhu" w:date="2017-05-21T22:57:00Z">
        <w:r>
          <w:rPr>
            <w:rFonts w:hint="eastAsia"/>
          </w:rPr>
          <w:t>人的基本驱动力</w:t>
        </w:r>
      </w:ins>
      <w:ins w:id="1246" w:author="Lei Zhu" w:date="2017-05-21T22:58:00Z">
        <w:r>
          <w:rPr>
            <w:rFonts w:hint="eastAsia"/>
          </w:rPr>
          <w:t>还是基因导致的，基因里有对幸福的追求，像所有基因一样，仍然是为了</w:t>
        </w:r>
      </w:ins>
      <w:ins w:id="1247" w:author="Lei Zhu" w:date="2017-05-21T22:59:00Z">
        <w:r>
          <w:rPr>
            <w:rFonts w:hint="eastAsia"/>
          </w:rPr>
          <w:t>基因的扩展。幸福，有可能从基因的角度人</w:t>
        </w:r>
      </w:ins>
      <w:ins w:id="1248"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249" w:author="Lei Zhu" w:date="2017-05-21T23:22:00Z">
        <w:r w:rsidR="00C87FA9">
          <w:rPr>
            <w:rFonts w:hint="eastAsia"/>
          </w:rPr>
          <w:t>这个效果是非常明显的</w:t>
        </w:r>
      </w:ins>
      <w:ins w:id="1250"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251"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252" w:author="Lei Zhu" w:date="2017-05-21T23:22:00Z">
        <w:r w:rsidR="00C87FA9">
          <w:rPr>
            <w:rFonts w:hint="eastAsia"/>
          </w:rPr>
          <w:t>来产生对比让</w:t>
        </w:r>
      </w:ins>
      <w:ins w:id="1253" w:author="Lei Zhu" w:date="2017-05-21T23:23:00Z">
        <w:r w:rsidR="00C87FA9">
          <w:rPr>
            <w:rFonts w:hint="eastAsia"/>
          </w:rPr>
          <w:t>每个人都觉得自己比别人好</w:t>
        </w:r>
      </w:ins>
      <w:del w:id="1254"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255"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256" w:author="Lei Zhu" w:date="2017-07-14T03:51:00Z"/>
        </w:rPr>
      </w:pPr>
    </w:p>
    <w:p w:rsidR="00745418" w:rsidRDefault="00745418" w:rsidP="004F413E">
      <w:pPr>
        <w:jc w:val="left"/>
        <w:rPr>
          <w:ins w:id="1257" w:author="Lei Zhu" w:date="2017-07-14T03:51:00Z"/>
        </w:rPr>
      </w:pPr>
      <w:ins w:id="1258" w:author="Lei Zhu" w:date="2017-07-14T03:51:00Z">
        <w:r>
          <w:rPr>
            <w:rFonts w:hint="eastAsia"/>
          </w:rPr>
          <w:t>文化的重要性；</w:t>
        </w:r>
      </w:ins>
    </w:p>
    <w:p w:rsidR="00745418" w:rsidRDefault="00745418" w:rsidP="004F413E">
      <w:pPr>
        <w:jc w:val="left"/>
      </w:pPr>
      <w:ins w:id="1259" w:author="Lei Zhu" w:date="2017-07-14T03:51:00Z">
        <w:r>
          <w:rPr>
            <w:rFonts w:hint="eastAsia"/>
          </w:rPr>
          <w:t>比如对肮脏</w:t>
        </w:r>
      </w:ins>
      <w:ins w:id="1260" w:author="Lei Zhu" w:date="2017-07-14T03:52:00Z">
        <w:r>
          <w:rPr>
            <w:rFonts w:hint="eastAsia"/>
          </w:rPr>
          <w:t>的延误；</w:t>
        </w:r>
      </w:ins>
      <w:ins w:id="1261" w:author="Lei Zhu" w:date="2017-07-14T03:53:00Z">
        <w:r>
          <w:rPr>
            <w:rFonts w:hint="eastAsia"/>
          </w:rPr>
          <w:t>动物比如</w:t>
        </w:r>
        <w:proofErr w:type="gramStart"/>
        <w:r>
          <w:rPr>
            <w:rFonts w:hint="eastAsia"/>
          </w:rPr>
          <w:t>猪喜欢</w:t>
        </w:r>
        <w:proofErr w:type="gramEnd"/>
        <w:r>
          <w:rPr>
            <w:rFonts w:hint="eastAsia"/>
          </w:rPr>
          <w:t>在泥里滚，早期的人类</w:t>
        </w:r>
      </w:ins>
      <w:ins w:id="1262" w:author="Lei Zhu" w:date="2017-07-14T03:54:00Z">
        <w:r w:rsidR="00D54FF9">
          <w:rPr>
            <w:rFonts w:hint="eastAsia"/>
          </w:rPr>
          <w:t>应该，一定的</w:t>
        </w:r>
      </w:ins>
      <w:ins w:id="1263" w:author="Lei Zhu" w:date="2017-07-14T03:53:00Z">
        <w:r>
          <w:rPr>
            <w:rFonts w:hint="eastAsia"/>
          </w:rPr>
          <w:t>。文化</w:t>
        </w:r>
      </w:ins>
    </w:p>
    <w:p w:rsidR="004F413E" w:rsidRDefault="004F413E" w:rsidP="004F413E"/>
    <w:p w:rsidR="004F413E" w:rsidDel="00AB7B82" w:rsidRDefault="004F413E" w:rsidP="004F413E">
      <w:pPr>
        <w:rPr>
          <w:del w:id="1264" w:author="Lei Zhu" w:date="2017-05-21T23:45:00Z"/>
        </w:rPr>
      </w:pPr>
    </w:p>
    <w:p w:rsidR="004F413E" w:rsidDel="00AB7B82" w:rsidRDefault="004F413E" w:rsidP="004F413E">
      <w:pPr>
        <w:rPr>
          <w:del w:id="1265" w:author="Lei Zhu" w:date="2017-05-21T23:45:00Z"/>
        </w:rPr>
      </w:pPr>
      <w:del w:id="1266"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267" w:author="Lei Zhu" w:date="2017-05-21T23:45:00Z">
        <w:r>
          <w:rPr>
            <w:rFonts w:hint="eastAsia"/>
          </w:rPr>
          <w:lastRenderedPageBreak/>
          <w:t>相对公认的理论是</w:t>
        </w:r>
      </w:ins>
      <w:r w:rsidR="004F413E">
        <w:rPr>
          <w:rFonts w:hint="eastAsia"/>
        </w:rPr>
        <w:t>人</w:t>
      </w:r>
      <w:ins w:id="1268" w:author="Lei Zhu" w:date="2017-05-21T23:45:00Z">
        <w:r>
          <w:rPr>
            <w:rFonts w:hint="eastAsia"/>
          </w:rPr>
          <w:t>脑</w:t>
        </w:r>
      </w:ins>
      <w:r w:rsidR="004F413E">
        <w:rPr>
          <w:rFonts w:hint="eastAsia"/>
        </w:rPr>
        <w:t>的</w:t>
      </w:r>
      <w:ins w:id="1269" w:author="Lei Zhu" w:date="2017-05-21T23:45:00Z">
        <w:r>
          <w:rPr>
            <w:rFonts w:hint="eastAsia"/>
          </w:rPr>
          <w:t>工作原理</w:t>
        </w:r>
      </w:ins>
      <w:del w:id="1270"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271" w:author="Lei Zhu" w:date="2017-07-10T21:20:00Z">
        <w:r w:rsidR="00C34575">
          <w:rPr>
            <w:rFonts w:hint="eastAsia"/>
          </w:rPr>
          <w:t>,</w:t>
        </w:r>
        <w:r w:rsidR="00C34575">
          <w:rPr>
            <w:rFonts w:hint="eastAsia"/>
          </w:rPr>
          <w:t>到底</w:t>
        </w:r>
      </w:ins>
      <w:ins w:id="1272"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273" w:author="Lei Zhu" w:date="2017-08-28T10:53:00Z"/>
        </w:rPr>
      </w:pPr>
      <w:r>
        <w:rPr>
          <w:rFonts w:hint="eastAsia"/>
        </w:rPr>
        <w:t>大脑也是心理学的核心。</w:t>
      </w:r>
    </w:p>
    <w:p w:rsidR="00794BA9" w:rsidRDefault="00794BA9" w:rsidP="004F413E">
      <w:pPr>
        <w:rPr>
          <w:ins w:id="1274" w:author="Lei Zhu" w:date="2017-08-28T10:53:00Z"/>
        </w:rPr>
      </w:pPr>
    </w:p>
    <w:p w:rsidR="00794BA9" w:rsidRDefault="00794BA9" w:rsidP="004F413E">
      <w:pPr>
        <w:rPr>
          <w:ins w:id="1275" w:author="Lei Zhu" w:date="2017-08-28T10:57:00Z"/>
        </w:rPr>
      </w:pPr>
      <w:ins w:id="1276" w:author="Lei Zhu" w:date="2017-08-28T10:53:00Z">
        <w:r>
          <w:rPr>
            <w:rFonts w:hint="eastAsia"/>
          </w:rPr>
          <w:t>意识（</w:t>
        </w:r>
        <w:r>
          <w:rPr>
            <w:rFonts w:hint="eastAsia"/>
          </w:rPr>
          <w:t>consciousness</w:t>
        </w:r>
        <w:r>
          <w:rPr>
            <w:rFonts w:hint="eastAsia"/>
          </w:rPr>
          <w:t>）</w:t>
        </w:r>
      </w:ins>
      <w:ins w:id="1277"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278"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279" w:author="Lei Zhu" w:date="2017-08-28T10:56:00Z">
        <w:r>
          <w:rPr>
            <w:rFonts w:hint="eastAsia"/>
          </w:rPr>
          <w:t>存在应该是没问题的，然后大脑的处理是跟电脑模型一样的，他坚持两者纯在根本的差别实际上是</w:t>
        </w:r>
      </w:ins>
      <w:proofErr w:type="gramStart"/>
      <w:ins w:id="1280"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281" w:author="Lei Zhu" w:date="2017-08-28T10:57:00Z"/>
        </w:rPr>
      </w:pPr>
    </w:p>
    <w:p w:rsidR="00794BA9" w:rsidRPr="00794BA9" w:rsidRDefault="00794BA9" w:rsidP="004F413E">
      <w:ins w:id="1282" w:author="Lei Zhu" w:date="2017-08-28T10:57:00Z">
        <w:r>
          <w:rPr>
            <w:rFonts w:hint="eastAsia"/>
          </w:rPr>
          <w:t>意识靠大脑形成，模拟大脑的算法就可以</w:t>
        </w:r>
      </w:ins>
      <w:ins w:id="1283"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w:t>
      </w:r>
      <w:r>
        <w:rPr>
          <w:rFonts w:hint="eastAsia"/>
        </w:rPr>
        <w:lastRenderedPageBreak/>
        <w:t>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lastRenderedPageBreak/>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284"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285" w:author="Lei Zhu" w:date="2017-07-10T19:43:00Z">
        <w:r w:rsidR="00034B8B">
          <w:rPr>
            <w:rFonts w:hint="eastAsia"/>
          </w:rPr>
          <w:t>根据俄罗斯当时的社会规则，</w:t>
        </w:r>
        <w:r w:rsidR="00034B8B">
          <w:rPr>
            <w:rFonts w:hint="eastAsia"/>
          </w:rPr>
          <w:t>Anna</w:t>
        </w:r>
      </w:ins>
      <w:ins w:id="1286"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287" w:author="Lei Zhu" w:date="2017-07-10T19:45:00Z">
        <w:r w:rsidR="00034B8B">
          <w:rPr>
            <w:rFonts w:hint="eastAsia"/>
          </w:rPr>
          <w:t>本人还是基本上能被社会所接受的</w:t>
        </w:r>
      </w:ins>
      <w:ins w:id="1288" w:author="Lei Zhu" w:date="2017-07-10T19:44:00Z">
        <w:r w:rsidR="00034B8B">
          <w:rPr>
            <w:rFonts w:hint="eastAsia"/>
          </w:rPr>
          <w:t>。</w:t>
        </w:r>
      </w:ins>
      <w:ins w:id="1289"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290" w:author="Lei Zhu" w:date="2017-07-10T19:45:00Z">
        <w:r w:rsidR="00034B8B">
          <w:rPr>
            <w:rFonts w:hint="eastAsia"/>
          </w:rPr>
          <w:t>换在今天的俄罗斯，</w:t>
        </w:r>
        <w:r w:rsidR="00034B8B">
          <w:rPr>
            <w:rFonts w:hint="eastAsia"/>
          </w:rPr>
          <w:t>Anna</w:t>
        </w:r>
        <w:r w:rsidR="00034B8B">
          <w:rPr>
            <w:rFonts w:hint="eastAsia"/>
          </w:rPr>
          <w:t>的情况至少会比</w:t>
        </w:r>
      </w:ins>
      <w:ins w:id="1291" w:author="Lei Zhu" w:date="2017-07-10T19:46:00Z">
        <w:r w:rsidR="00034B8B">
          <w:rPr>
            <w:rFonts w:hint="eastAsia"/>
          </w:rPr>
          <w:t>小说里好很多。</w:t>
        </w:r>
      </w:ins>
    </w:p>
    <w:p w:rsidR="004F413E" w:rsidRDefault="004F413E" w:rsidP="004F413E">
      <w:pPr>
        <w:jc w:val="left"/>
      </w:pPr>
      <w:r>
        <w:rPr>
          <w:rFonts w:hint="eastAsia"/>
        </w:rPr>
        <w:t xml:space="preserve"> </w:t>
      </w:r>
      <w:ins w:id="1292" w:author="Lei Zhu" w:date="2017-05-21T22:21:00Z">
        <w:r w:rsidR="005E4DF4">
          <w:rPr>
            <w:rFonts w:hint="eastAsia"/>
          </w:rPr>
          <w:t>【细化</w:t>
        </w:r>
      </w:ins>
      <w:ins w:id="1293" w:author="Lei Zhu" w:date="2017-05-21T22:22:00Z">
        <w:r w:rsidR="005E4DF4">
          <w:rPr>
            <w:rFonts w:hint="eastAsia"/>
          </w:rPr>
          <w:t>这两个例子？</w:t>
        </w:r>
      </w:ins>
      <w:ins w:id="1294"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95" w:author="Lei Zhu" w:date="2017-07-10T19:48:00Z"/>
        </w:rPr>
      </w:pPr>
    </w:p>
    <w:p w:rsidR="001D46DB" w:rsidRDefault="001D46DB" w:rsidP="004F413E">
      <w:pPr>
        <w:jc w:val="left"/>
        <w:rPr>
          <w:ins w:id="1296" w:author="Lei Zhu" w:date="2017-07-10T19:48:00Z"/>
        </w:rPr>
      </w:pPr>
    </w:p>
    <w:p w:rsidR="001D46DB" w:rsidRDefault="001D46DB" w:rsidP="004F413E">
      <w:pPr>
        <w:jc w:val="left"/>
        <w:rPr>
          <w:ins w:id="1297" w:author="Lei Zhu" w:date="2017-07-10T19:48:00Z"/>
        </w:rPr>
      </w:pPr>
      <w:ins w:id="1298" w:author="Lei Zhu" w:date="2017-07-10T19:48:00Z">
        <w:r>
          <w:t xml:space="preserve">1.2 </w:t>
        </w:r>
        <w:r>
          <w:rPr>
            <w:rFonts w:hint="eastAsia"/>
          </w:rPr>
          <w:t>制度的核心</w:t>
        </w:r>
      </w:ins>
    </w:p>
    <w:p w:rsidR="001D46DB" w:rsidRDefault="001D46DB" w:rsidP="004F413E">
      <w:pPr>
        <w:jc w:val="left"/>
        <w:rPr>
          <w:ins w:id="1299" w:author="Lei Zhu" w:date="2017-07-10T19:48:00Z"/>
        </w:rPr>
      </w:pPr>
    </w:p>
    <w:p w:rsidR="001D46DB" w:rsidRDefault="001D46DB" w:rsidP="004F413E">
      <w:pPr>
        <w:jc w:val="left"/>
        <w:rPr>
          <w:ins w:id="1300" w:author="Lei Zhu" w:date="2017-07-10T19:49:00Z"/>
        </w:rPr>
      </w:pPr>
      <w:ins w:id="1301" w:author="Lei Zhu" w:date="2017-07-10T19:48:00Z">
        <w:r>
          <w:rPr>
            <w:rFonts w:hint="eastAsia"/>
          </w:rPr>
          <w:t>制度的核心是</w:t>
        </w:r>
      </w:ins>
      <w:ins w:id="1302" w:author="Lei Zhu" w:date="2017-07-10T19:49:00Z">
        <w:r>
          <w:rPr>
            <w:rFonts w:hint="eastAsia"/>
          </w:rPr>
          <w:t>对他人的控制特别是利益的分配。最核心的两部分是政治制度和经济制度。</w:t>
        </w:r>
      </w:ins>
    </w:p>
    <w:p w:rsidR="001D46DB" w:rsidRDefault="001D46DB" w:rsidP="004F413E">
      <w:pPr>
        <w:jc w:val="left"/>
        <w:rPr>
          <w:ins w:id="1303" w:author="Lei Zhu" w:date="2017-07-10T19:54:00Z"/>
        </w:rPr>
      </w:pPr>
    </w:p>
    <w:p w:rsidR="001D46DB" w:rsidRDefault="001D46DB" w:rsidP="004F413E">
      <w:pPr>
        <w:jc w:val="left"/>
        <w:rPr>
          <w:ins w:id="1304" w:author="Lei Zhu" w:date="2017-07-10T19:50:00Z"/>
        </w:rPr>
      </w:pPr>
      <w:ins w:id="1305" w:author="Lei Zhu" w:date="2017-07-10T19:49:00Z">
        <w:r>
          <w:rPr>
            <w:rFonts w:hint="eastAsia"/>
          </w:rPr>
          <w:t>政治制度</w:t>
        </w:r>
      </w:ins>
      <w:ins w:id="1306" w:author="Lei Zhu" w:date="2017-07-10T21:07:00Z">
        <w:r w:rsidR="00723DBB">
          <w:rPr>
            <w:rFonts w:hint="eastAsia"/>
          </w:rPr>
          <w:t>主要是</w:t>
        </w:r>
        <w:r w:rsidR="007F2332">
          <w:rPr>
            <w:rFonts w:hint="eastAsia"/>
          </w:rPr>
          <w:t>一个政治体系里的权利分配和决策机制</w:t>
        </w:r>
      </w:ins>
      <w:ins w:id="1307" w:author="Lei Zhu" w:date="2017-07-10T19:54:00Z">
        <w:r>
          <w:rPr>
            <w:rFonts w:hint="eastAsia"/>
          </w:rPr>
          <w:t>。最极端的但也是必须的部分是政府对武力的垄断。</w:t>
        </w:r>
      </w:ins>
    </w:p>
    <w:p w:rsidR="00723DBB" w:rsidRDefault="00723DBB" w:rsidP="00723DBB">
      <w:pPr>
        <w:jc w:val="left"/>
        <w:rPr>
          <w:ins w:id="1308" w:author="Lei Zhu" w:date="2017-07-10T21:06:00Z"/>
        </w:rPr>
      </w:pPr>
      <w:ins w:id="1309"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310" w:author="Lei Zhu" w:date="2017-07-10T21:06:00Z"/>
        </w:rPr>
      </w:pPr>
    </w:p>
    <w:p w:rsidR="00723DBB" w:rsidRDefault="00723DBB" w:rsidP="004F413E">
      <w:pPr>
        <w:jc w:val="left"/>
        <w:rPr>
          <w:ins w:id="1311" w:author="Lei Zhu" w:date="2017-07-10T19:49:00Z"/>
        </w:rPr>
      </w:pPr>
    </w:p>
    <w:p w:rsidR="001D46DB" w:rsidDel="00D13EDE" w:rsidRDefault="001D46DB" w:rsidP="004F413E">
      <w:pPr>
        <w:jc w:val="left"/>
        <w:rPr>
          <w:del w:id="1312" w:author="Lei Zhu" w:date="2017-07-10T20:48:00Z"/>
        </w:rPr>
      </w:pPr>
      <w:ins w:id="1313" w:author="Lei Zhu" w:date="2017-07-10T19:49:00Z">
        <w:r>
          <w:rPr>
            <w:rFonts w:hint="eastAsia"/>
          </w:rPr>
          <w:t>经济</w:t>
        </w:r>
      </w:ins>
      <w:ins w:id="1314" w:author="Lei Zhu" w:date="2017-07-10T19:50:00Z">
        <w:r>
          <w:rPr>
            <w:rFonts w:hint="eastAsia"/>
          </w:rPr>
          <w:t>制度决定宏观的利益分配体系</w:t>
        </w:r>
      </w:ins>
      <w:ins w:id="1315" w:author="Lei Zhu" w:date="2017-08-28T10:51:00Z">
        <w:r w:rsidR="005A4531">
          <w:rPr>
            <w:rFonts w:hint="eastAsia"/>
          </w:rPr>
          <w:t xml:space="preserve">, </w:t>
        </w:r>
        <w:r w:rsidR="005A4531">
          <w:rPr>
            <w:rFonts w:hint="eastAsia"/>
          </w:rPr>
          <w:t>它是最直接影响每个人的日常</w:t>
        </w:r>
      </w:ins>
      <w:ins w:id="1316" w:author="Lei Zhu" w:date="2017-08-28T10:52:00Z">
        <w:r w:rsidR="005A4531">
          <w:rPr>
            <w:rFonts w:hint="eastAsia"/>
          </w:rPr>
          <w:t>生活的制度</w:t>
        </w:r>
      </w:ins>
      <w:ins w:id="1317" w:author="Lei Zhu" w:date="2017-07-10T19:50:00Z">
        <w:r>
          <w:rPr>
            <w:rFonts w:hint="eastAsia"/>
          </w:rPr>
          <w:t>，它也是政治制度的衍生物</w:t>
        </w:r>
      </w:ins>
      <w:ins w:id="1318" w:author="Lei Zhu" w:date="2017-07-10T20:47:00Z">
        <w:r w:rsidR="001505B7">
          <w:rPr>
            <w:rFonts w:hint="eastAsia"/>
          </w:rPr>
          <w:t>，</w:t>
        </w:r>
        <w:r w:rsidR="001505B7">
          <w:rPr>
            <w:rFonts w:hint="eastAsia"/>
          </w:rPr>
          <w:t xml:space="preserve"> </w:t>
        </w:r>
        <w:r w:rsidR="001505B7">
          <w:rPr>
            <w:rFonts w:hint="eastAsia"/>
          </w:rPr>
          <w:t>政治制度决定经济制度的</w:t>
        </w:r>
      </w:ins>
      <w:ins w:id="1319" w:author="Lei Zhu" w:date="2017-07-10T20:48:00Z">
        <w:r w:rsidR="001505B7">
          <w:rPr>
            <w:rFonts w:hint="eastAsia"/>
          </w:rPr>
          <w:t>制定</w:t>
        </w:r>
      </w:ins>
      <w:ins w:id="1320" w:author="Lei Zhu" w:date="2017-07-10T19:50:00Z">
        <w:r>
          <w:rPr>
            <w:rFonts w:hint="eastAsia"/>
          </w:rPr>
          <w:t>。目前世界上大部分经济制度</w:t>
        </w:r>
      </w:ins>
      <w:ins w:id="1321" w:author="Lei Zhu" w:date="2017-07-10T19:51:00Z">
        <w:r>
          <w:rPr>
            <w:rFonts w:hint="eastAsia"/>
          </w:rPr>
          <w:t>都是以市场经济为基础的。</w:t>
        </w:r>
        <w:r>
          <w:rPr>
            <w:rFonts w:hint="eastAsia"/>
          </w:rPr>
          <w:t xml:space="preserve"> </w:t>
        </w:r>
        <w:r>
          <w:rPr>
            <w:rFonts w:hint="eastAsia"/>
          </w:rPr>
          <w:t>市场经济的</w:t>
        </w:r>
      </w:ins>
      <w:ins w:id="1322" w:author="Lei Zhu" w:date="2017-07-10T19:53:00Z">
        <w:r>
          <w:rPr>
            <w:rFonts w:hint="eastAsia"/>
          </w:rPr>
          <w:t>公认鼻祖是</w:t>
        </w:r>
      </w:ins>
      <w:ins w:id="1323" w:author="Lei Zhu" w:date="2017-07-10T19:51:00Z">
        <w:r>
          <w:t>Adam Smith</w:t>
        </w:r>
      </w:ins>
      <w:ins w:id="1324" w:author="Lei Zhu" w:date="2017-07-10T19:53:00Z">
        <w:r>
          <w:rPr>
            <w:rFonts w:hint="eastAsia"/>
          </w:rPr>
          <w:t>和他的名著</w:t>
        </w:r>
      </w:ins>
      <w:ins w:id="1325" w:author="Lei Zhu" w:date="2017-07-10T19:51:00Z">
        <w:r>
          <w:t xml:space="preserve"> </w:t>
        </w:r>
        <w:r>
          <w:rPr>
            <w:rFonts w:hint="eastAsia"/>
          </w:rPr>
          <w:t>《</w:t>
        </w:r>
        <w:r>
          <w:rPr>
            <w:rFonts w:hint="eastAsia"/>
          </w:rPr>
          <w:t>The Wealth of Nations</w:t>
        </w:r>
        <w:r>
          <w:rPr>
            <w:rFonts w:hint="eastAsia"/>
          </w:rPr>
          <w:t>》</w:t>
        </w:r>
      </w:ins>
      <w:ins w:id="1326" w:author="Lei Zhu" w:date="2017-07-10T19:53:00Z">
        <w:r>
          <w:rPr>
            <w:rFonts w:hint="eastAsia"/>
          </w:rPr>
          <w:t>。</w:t>
        </w:r>
      </w:ins>
      <w:ins w:id="1327" w:author="Lei Zhu" w:date="2017-07-10T20:48:00Z">
        <w:r w:rsidR="001505B7">
          <w:rPr>
            <w:rFonts w:hint="eastAsia"/>
          </w:rPr>
          <w:t>宏观来看，</w:t>
        </w:r>
      </w:ins>
      <w:ins w:id="1328" w:author="Lei Zhu" w:date="2017-07-10T20:49:00Z">
        <w:r w:rsidR="001505B7">
          <w:rPr>
            <w:rFonts w:hint="eastAsia"/>
          </w:rPr>
          <w:t>现在的</w:t>
        </w:r>
      </w:ins>
      <w:ins w:id="1329" w:author="Lei Zhu" w:date="2017-07-10T20:50:00Z">
        <w:r w:rsidR="001505B7">
          <w:rPr>
            <w:rFonts w:hint="eastAsia"/>
          </w:rPr>
          <w:t>技术足以让全世界每个人过上比较轻松的中产阶级生活，</w:t>
        </w:r>
      </w:ins>
      <w:ins w:id="1330" w:author="Lei Zhu" w:date="2017-07-10T20:48:00Z">
        <w:r w:rsidR="001505B7">
          <w:rPr>
            <w:rFonts w:hint="eastAsia"/>
          </w:rPr>
          <w:t>但是大部分人都希望自己过得比他人好也不希望比别人干更多的</w:t>
        </w:r>
      </w:ins>
      <w:ins w:id="1331" w:author="Lei Zhu" w:date="2017-07-10T20:49:00Z">
        <w:r w:rsidR="001505B7">
          <w:rPr>
            <w:rFonts w:hint="eastAsia"/>
          </w:rPr>
          <w:t>活而仍然过一样的生活。</w:t>
        </w:r>
        <w:r w:rsidR="001505B7">
          <w:rPr>
            <w:rFonts w:hint="eastAsia"/>
          </w:rPr>
          <w:t xml:space="preserve"> </w:t>
        </w:r>
      </w:ins>
      <w:ins w:id="1332" w:author="Lei Zhu" w:date="2017-07-10T20:50:00Z">
        <w:r w:rsidR="001505B7">
          <w:rPr>
            <w:rFonts w:hint="eastAsia"/>
          </w:rPr>
          <w:t>从个人层面</w:t>
        </w:r>
      </w:ins>
      <w:ins w:id="1333" w:author="Lei Zhu" w:date="2017-07-10T20:51:00Z">
        <w:r w:rsidR="001505B7">
          <w:rPr>
            <w:rFonts w:hint="eastAsia"/>
          </w:rPr>
          <w:t>，很少有人愿意放弃自己的特权。</w:t>
        </w:r>
      </w:ins>
      <w:ins w:id="1334"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335" w:author="Lei Zhu" w:date="2017-07-28T07:52:00Z"/>
        </w:rPr>
      </w:pPr>
    </w:p>
    <w:p w:rsidR="00D13EDE" w:rsidRDefault="00D13EDE" w:rsidP="004F413E">
      <w:pPr>
        <w:jc w:val="left"/>
        <w:rPr>
          <w:ins w:id="1336" w:author="Lei Zhu" w:date="2017-07-28T07:52:00Z"/>
        </w:rPr>
      </w:pPr>
    </w:p>
    <w:p w:rsidR="004F413E" w:rsidRDefault="00D13EDE" w:rsidP="004F413E">
      <w:pPr>
        <w:jc w:val="left"/>
        <w:rPr>
          <w:ins w:id="1337" w:author="Lei Zhu" w:date="2017-07-10T19:48:00Z"/>
        </w:rPr>
      </w:pPr>
      <w:ins w:id="1338" w:author="Lei Zhu" w:date="2017-07-28T07:52:00Z">
        <w:r>
          <w:rPr>
            <w:rFonts w:hint="eastAsia"/>
          </w:rPr>
          <w:t>制度的重要性</w:t>
        </w:r>
      </w:ins>
    </w:p>
    <w:p w:rsidR="001D46DB" w:rsidRDefault="001D46DB" w:rsidP="004F413E">
      <w:pPr>
        <w:jc w:val="left"/>
        <w:rPr>
          <w:ins w:id="1339" w:author="Lei Zhu" w:date="2017-07-10T20:51:00Z"/>
        </w:rPr>
      </w:pPr>
    </w:p>
    <w:p w:rsidR="001505B7" w:rsidRPr="001505B7" w:rsidRDefault="001505B7" w:rsidP="004F413E">
      <w:pPr>
        <w:jc w:val="left"/>
      </w:pPr>
      <w:ins w:id="1340" w:author="Lei Zhu" w:date="2017-07-10T20:51:00Z">
        <w:r>
          <w:rPr>
            <w:rFonts w:hint="eastAsia"/>
          </w:rPr>
          <w:t>市场经济的</w:t>
        </w:r>
      </w:ins>
      <w:ins w:id="1341"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342"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343" w:author="Lei Zhu" w:date="2017-05-12T01:26:00Z"/>
        </w:rPr>
      </w:pPr>
    </w:p>
    <w:p w:rsidR="00552A98" w:rsidDel="00723DBB" w:rsidRDefault="00552A98" w:rsidP="004F413E">
      <w:pPr>
        <w:jc w:val="left"/>
        <w:rPr>
          <w:del w:id="1344" w:author="Lei Zhu" w:date="2017-07-10T21:06:00Z"/>
        </w:rPr>
      </w:pPr>
    </w:p>
    <w:p w:rsidR="004F413E" w:rsidDel="00723DBB" w:rsidRDefault="004F413E" w:rsidP="004F413E">
      <w:pPr>
        <w:jc w:val="left"/>
        <w:rPr>
          <w:del w:id="1345"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346"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347" w:author="Lei Zhu" w:date="2017-07-10T21:31:00Z"/>
        </w:rPr>
      </w:pPr>
    </w:p>
    <w:p w:rsidR="00097A6E" w:rsidRDefault="00097A6E" w:rsidP="004F413E">
      <w:pPr>
        <w:jc w:val="left"/>
      </w:pPr>
      <w:ins w:id="1348" w:author="Lei Zhu" w:date="2017-07-10T21:32:00Z">
        <w:r>
          <w:rPr>
            <w:rFonts w:hint="eastAsia"/>
          </w:rPr>
          <w:t>进化过程中还有不少细节不清楚，但基本的理论是应该没有问题的。</w:t>
        </w:r>
      </w:ins>
    </w:p>
    <w:p w:rsidR="004F413E" w:rsidDel="00B06E39" w:rsidRDefault="004F413E" w:rsidP="004F413E">
      <w:pPr>
        <w:jc w:val="left"/>
        <w:rPr>
          <w:del w:id="1349"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350"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351"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352"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353"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354"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355"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356" w:author="Lei Zhu" w:date="2017-07-10T21:26:00Z"/>
        </w:rPr>
      </w:pPr>
    </w:p>
    <w:p w:rsidR="00E30217" w:rsidRDefault="00E30217" w:rsidP="004F413E">
      <w:pPr>
        <w:jc w:val="left"/>
      </w:pPr>
      <w:ins w:id="1357" w:author="Lei Zhu" w:date="2017-07-10T21:26:00Z">
        <w:r>
          <w:t>C</w:t>
        </w:r>
        <w:r>
          <w:rPr>
            <w:rFonts w:hint="eastAsia"/>
          </w:rPr>
          <w:t xml:space="preserve">haos </w:t>
        </w:r>
        <w:r>
          <w:t>theory</w:t>
        </w:r>
      </w:ins>
      <w:ins w:id="1358" w:author="Lei Zhu" w:date="2017-07-10T21:27:00Z">
        <w:r>
          <w:rPr>
            <w:rFonts w:hint="eastAsia"/>
          </w:rPr>
          <w:t>带来的预测局限性。公式是成立的，但微小的变化让我们</w:t>
        </w:r>
      </w:ins>
      <w:ins w:id="1359"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360"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1361" w:author="Lei Zhu" w:date="2017-08-28T20:09:00Z"/>
        </w:rPr>
      </w:pPr>
      <w:r>
        <w:rPr>
          <w:rFonts w:hint="eastAsia"/>
        </w:rPr>
        <w:t>广义相对论主要是针对引力对时间空间的影响，</w:t>
      </w:r>
      <w:r>
        <w:rPr>
          <w:rFonts w:hint="eastAsia"/>
        </w:rPr>
        <w:t xml:space="preserve"> </w:t>
      </w:r>
      <w:r>
        <w:rPr>
          <w:rFonts w:hint="eastAsia"/>
        </w:rPr>
        <w:t>引力的影响不大时就</w:t>
      </w:r>
      <w:proofErr w:type="gramStart"/>
      <w:r>
        <w:rPr>
          <w:rFonts w:hint="eastAsia"/>
        </w:rPr>
        <w:t>跟窄义</w:t>
      </w:r>
      <w:proofErr w:type="gramEnd"/>
      <w:r>
        <w:rPr>
          <w:rFonts w:hint="eastAsia"/>
        </w:rPr>
        <w:t>相对论是一致的，核心理念是引力弯曲空间。</w:t>
      </w:r>
    </w:p>
    <w:p w:rsidR="00147DE8" w:rsidRDefault="00147DE8" w:rsidP="004F413E">
      <w:pPr>
        <w:jc w:val="left"/>
        <w:rPr>
          <w:ins w:id="1362" w:author="Lei Zhu" w:date="2017-08-28T20:09:00Z"/>
        </w:rPr>
      </w:pPr>
      <w:ins w:id="1363" w:author="Lei Zhu" w:date="2017-08-28T20:09:00Z">
        <w:r>
          <w:rPr>
            <w:rFonts w:hint="eastAsia"/>
          </w:rPr>
          <w:t>、、？？</w:t>
        </w:r>
      </w:ins>
    </w:p>
    <w:p w:rsidR="00147DE8" w:rsidRDefault="00147DE8" w:rsidP="004F413E">
      <w:pPr>
        <w:jc w:val="left"/>
      </w:pPr>
      <w:ins w:id="1364" w:author="Lei Zhu" w:date="2017-08-28T20:09:00Z">
        <w:r>
          <w:rPr>
            <w:rFonts w:hint="eastAsia"/>
          </w:rPr>
          <w:lastRenderedPageBreak/>
          <w:t>广义相对论预测一颗星星可以弯曲光线的路线，</w:t>
        </w:r>
        <w:r>
          <w:rPr>
            <w:rFonts w:hint="eastAsia"/>
          </w:rPr>
          <w:t>19</w:t>
        </w:r>
        <w:r>
          <w:t>??</w:t>
        </w:r>
      </w:ins>
      <w:ins w:id="1365" w:author="Lei Zhu" w:date="2017-08-28T20:10:00Z">
        <w:r>
          <w:rPr>
            <w:rFonts w:hint="eastAsia"/>
          </w:rPr>
          <w:t>年日食时的测量跟广义相对论一致，</w:t>
        </w:r>
      </w:ins>
      <w:ins w:id="1366" w:author="Lei Zhu" w:date="2017-08-28T20:11:00Z">
        <w:r>
          <w:rPr>
            <w:rFonts w:hint="eastAsia"/>
          </w:rPr>
          <w:t>这个实验大大提高了广义相对论的可信程度，</w:t>
        </w:r>
      </w:ins>
      <w:ins w:id="1367" w:author="Lei Zhu" w:date="2017-08-28T20:10:00Z">
        <w:r>
          <w:rPr>
            <w:rFonts w:hint="eastAsia"/>
          </w:rPr>
          <w:t>Einstein</w:t>
        </w:r>
        <w:r>
          <w:rPr>
            <w:rFonts w:hint="eastAsia"/>
          </w:rPr>
          <w:t>也从此成为了世界名人</w:t>
        </w:r>
      </w:ins>
      <w:ins w:id="1368" w:author="Lei Zhu" w:date="2017-08-28T20:11:00Z">
        <w:r>
          <w:rPr>
            <w:rFonts w:hint="eastAsia"/>
          </w:rPr>
          <w:t>。这是科学方法论的一个典型例子。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1369"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1370" w:author="Lei Zhu" w:date="2017-08-28T20:11:00Z"/>
        </w:rPr>
      </w:pPr>
    </w:p>
    <w:p w:rsidR="00147DE8" w:rsidRDefault="002F4414" w:rsidP="004F413E">
      <w:pPr>
        <w:jc w:val="left"/>
        <w:rPr>
          <w:ins w:id="1371" w:author="Lei Zhu" w:date="2017-08-28T20:14:00Z"/>
        </w:rPr>
      </w:pPr>
      <w:ins w:id="1372" w:author="Lei Zhu" w:date="2017-08-28T20:12:00Z">
        <w:r>
          <w:rPr>
            <w:rFonts w:hint="eastAsia"/>
          </w:rPr>
          <w:t>量子力学的很多现象都有大量的实验依据所以是非常可信的</w:t>
        </w:r>
      </w:ins>
      <w:ins w:id="1373" w:author="Lei Zhu" w:date="2017-08-28T20:13:00Z">
        <w:r>
          <w:rPr>
            <w:rFonts w:hint="eastAsia"/>
          </w:rPr>
          <w:t>，但目前的理论给人的感觉还是我们了解了量子力学的很多表面现象但没有真正理解本质，也许跟</w:t>
        </w:r>
        <w:r>
          <w:rPr>
            <w:rFonts w:hint="eastAsia"/>
          </w:rPr>
          <w:t>Maxwell</w:t>
        </w:r>
      </w:ins>
      <w:ins w:id="1374" w:author="Lei Zhu" w:date="2017-08-28T20:14:00Z">
        <w:r>
          <w:rPr>
            <w:rFonts w:hint="eastAsia"/>
          </w:rPr>
          <w:t>总结电磁现象之前类似？</w:t>
        </w:r>
      </w:ins>
    </w:p>
    <w:p w:rsidR="002F4414" w:rsidRDefault="002F4414" w:rsidP="004F413E">
      <w:pPr>
        <w:jc w:val="left"/>
      </w:pPr>
    </w:p>
    <w:p w:rsidR="004F413E" w:rsidRDefault="002F4414" w:rsidP="004F413E">
      <w:pPr>
        <w:jc w:val="left"/>
      </w:pPr>
      <w:ins w:id="1375" w:author="Lei Zhu" w:date="2017-08-28T20:19:00Z">
        <w:r>
          <w:rPr>
            <w:rFonts w:hint="eastAsia"/>
          </w:rPr>
          <w:t>相对论的绝大部分贡献来自于</w:t>
        </w:r>
        <w:r>
          <w:rPr>
            <w:rFonts w:hint="eastAsia"/>
          </w:rPr>
          <w:t xml:space="preserve">Einstein, </w:t>
        </w:r>
        <w:r>
          <w:rPr>
            <w:rFonts w:hint="eastAsia"/>
          </w:rPr>
          <w:t>同时</w:t>
        </w:r>
        <w:r>
          <w:rPr>
            <w:rFonts w:hint="eastAsia"/>
          </w:rPr>
          <w:t>Einstein</w:t>
        </w:r>
      </w:ins>
      <w:ins w:id="1376" w:author="Lei Zhu" w:date="2017-08-28T20:20:00Z">
        <w:r>
          <w:rPr>
            <w:rFonts w:hint="eastAsia"/>
          </w:rPr>
          <w:t>也为量子力学做了不少早期的贡献</w:t>
        </w:r>
        <w:r w:rsidR="00F6061F">
          <w:rPr>
            <w:rFonts w:hint="eastAsia"/>
          </w:rPr>
          <w:t>，大部分人都不知道</w:t>
        </w:r>
        <w:r w:rsidR="00F6061F">
          <w:rPr>
            <w:rFonts w:hint="eastAsia"/>
          </w:rPr>
          <w:t>Einstein</w:t>
        </w:r>
        <w:r w:rsidR="00F6061F">
          <w:rPr>
            <w:rFonts w:hint="eastAsia"/>
          </w:rPr>
          <w:t>是因为他对属于量子力学的光电</w:t>
        </w:r>
      </w:ins>
      <w:ins w:id="1377" w:author="Lei Zhu" w:date="2017-08-28T20:21:00Z">
        <w:r w:rsidR="00F6061F">
          <w:rPr>
            <w:rFonts w:hint="eastAsia"/>
          </w:rPr>
          <w:t>作用的贡献而不是相对论而获得的诺贝尔奖。</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w:t>
      </w:r>
      <w:r>
        <w:rPr>
          <w:rFonts w:hint="eastAsia"/>
        </w:rPr>
        <w:lastRenderedPageBreak/>
        <w:t>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1378"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1379" w:author="Lei Zhu" w:date="2017-08-28T11:00:00Z"/>
        </w:rPr>
      </w:pPr>
    </w:p>
    <w:p w:rsidR="005D3882" w:rsidRDefault="005D3882" w:rsidP="004F413E">
      <w:pPr>
        <w:jc w:val="left"/>
      </w:pPr>
      <w:ins w:id="1380" w:author="Lei Zhu" w:date="2017-08-28T11:00:00Z">
        <w:r>
          <w:rPr>
            <w:rFonts w:hint="eastAsia"/>
          </w:rPr>
          <w:t>每个细胞里有完整的基因，细胞如何长成</w:t>
        </w:r>
        <w:proofErr w:type="gramStart"/>
        <w:r>
          <w:rPr>
            <w:rFonts w:hint="eastAsia"/>
          </w:rPr>
          <w:t>不</w:t>
        </w:r>
        <w:proofErr w:type="gramEnd"/>
        <w:r>
          <w:rPr>
            <w:rFonts w:hint="eastAsia"/>
          </w:rPr>
          <w:t>同类的细胞</w:t>
        </w:r>
        <w:r>
          <w:rPr>
            <w:rFonts w:hint="eastAsia"/>
          </w:rPr>
          <w:t xml:space="preserve">? </w:t>
        </w:r>
        <w:r>
          <w:rPr>
            <w:rFonts w:hint="eastAsia"/>
          </w:rPr>
          <w:t>细胞如何知道什么时候在哪里长哪类的细胞？</w:t>
        </w:r>
      </w:ins>
      <w:ins w:id="1381" w:author="Lei Zhu" w:date="2017-08-28T11:01:00Z">
        <w:r>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1382"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1383" w:author="Lei Zhu" w:date="2017-08-28T11:10:00Z"/>
        </w:rPr>
      </w:pPr>
    </w:p>
    <w:p w:rsidR="00D9765C" w:rsidRDefault="00D9765C" w:rsidP="004F413E">
      <w:pPr>
        <w:jc w:val="left"/>
      </w:pPr>
      <w:ins w:id="1384" w:author="Lei Zhu" w:date="2017-08-28T11:10:00Z">
        <w:r>
          <w:rPr>
            <w:rFonts w:hint="eastAsia"/>
          </w:rPr>
          <w:t>CRISPR</w:t>
        </w:r>
        <w:r>
          <w:rPr>
            <w:rFonts w:hint="eastAsia"/>
          </w:rPr>
          <w:t>是在研究一种细菌的防病毒机制时发现的，利用了细菌的</w:t>
        </w:r>
      </w:ins>
      <w:ins w:id="1385" w:author="Lei Zhu" w:date="2017-08-28T11:11:00Z">
        <w:r>
          <w:rPr>
            <w:rFonts w:hint="eastAsia"/>
          </w:rPr>
          <w:t>这种机制来改各种生物的基因。纳米技术顺利进展的话我们就不需要细菌的这种机制</w:t>
        </w:r>
        <w:proofErr w:type="gramStart"/>
        <w:r>
          <w:rPr>
            <w:rFonts w:hint="eastAsia"/>
          </w:rPr>
          <w:t>来作</w:t>
        </w:r>
        <w:proofErr w:type="gramEnd"/>
        <w:r>
          <w:rPr>
            <w:rFonts w:hint="eastAsia"/>
          </w:rPr>
          <w:t>为基础而是直接可以制造我们需要的功能，这里是</w:t>
        </w:r>
      </w:ins>
      <w:ins w:id="1386"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ins w:id="1387" w:author="Lei Zhu" w:date="2017-08-28T20:23:00Z">
        <w:r w:rsidR="00316EBC">
          <w:rPr>
            <w:rFonts w:hint="eastAsia"/>
          </w:rPr>
          <w:t>猛犸象</w:t>
        </w:r>
      </w:ins>
      <w:ins w:id="1388" w:author="Lei Zhu" w:date="2017-08-28T20:24:00Z">
        <w:r w:rsidR="00316EBC">
          <w:rPr>
            <w:rFonts w:hint="eastAsia"/>
          </w:rPr>
          <w:t>我们已经有</w:t>
        </w:r>
        <w:r w:rsidR="00316EBC">
          <w:rPr>
            <w:rFonts w:hint="eastAsia"/>
          </w:rPr>
          <w:t>DNA</w:t>
        </w:r>
        <w:r w:rsidR="00316EBC">
          <w:rPr>
            <w:rFonts w:hint="eastAsia"/>
          </w:rPr>
          <w:t>也有好几个研究机构在尝试。恐龙的</w:t>
        </w:r>
        <w:r w:rsidR="00316EBC">
          <w:rPr>
            <w:rFonts w:hint="eastAsia"/>
          </w:rPr>
          <w:t>DNA</w:t>
        </w:r>
        <w:r w:rsidR="00316EBC">
          <w:rPr>
            <w:rFonts w:hint="eastAsia"/>
          </w:rPr>
          <w:t>不一定能找到，但还是可以有几种方法来猜测的。</w:t>
        </w:r>
      </w:ins>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1389" w:author="Lei Zhu" w:date="2017-08-28T10:41:00Z"/>
        </w:rPr>
      </w:pPr>
    </w:p>
    <w:p w:rsidR="00974353" w:rsidRDefault="00974353" w:rsidP="00E5567E">
      <w:pPr>
        <w:rPr>
          <w:ins w:id="1390" w:author="Lei Zhu" w:date="2017-08-28T10:41:00Z"/>
        </w:rPr>
      </w:pPr>
    </w:p>
    <w:p w:rsidR="00974353" w:rsidRDefault="00974353" w:rsidP="00E5567E">
      <w:pPr>
        <w:rPr>
          <w:ins w:id="1391" w:author="Lei Zhu" w:date="2017-08-28T10:41:00Z"/>
        </w:rPr>
      </w:pPr>
    </w:p>
    <w:p w:rsidR="00974353" w:rsidRDefault="00974353" w:rsidP="00E5567E">
      <w:pPr>
        <w:rPr>
          <w:ins w:id="1392" w:author="Lei Zhu" w:date="2017-08-28T10:41:00Z"/>
        </w:rPr>
      </w:pPr>
    </w:p>
    <w:p w:rsidR="00974353" w:rsidRDefault="00974353" w:rsidP="00E5567E">
      <w:pPr>
        <w:rPr>
          <w:ins w:id="1393" w:author="Lei Zhu" w:date="2017-08-28T10:41:00Z"/>
        </w:rPr>
      </w:pPr>
    </w:p>
    <w:p w:rsidR="00974353" w:rsidRDefault="00974353" w:rsidP="00E5567E">
      <w:pPr>
        <w:rPr>
          <w:ins w:id="1394" w:author="Lei Zhu" w:date="2017-08-28T10:41:00Z"/>
        </w:rPr>
      </w:pPr>
    </w:p>
    <w:p w:rsidR="00974353" w:rsidRDefault="00974353" w:rsidP="00E5567E">
      <w:pPr>
        <w:rPr>
          <w:ins w:id="1395" w:author="Lei Zhu" w:date="2017-08-28T10:42:00Z"/>
        </w:rPr>
      </w:pPr>
      <w:ins w:id="1396" w:author="Lei Zhu" w:date="2017-08-28T10:41:00Z">
        <w:r>
          <w:rPr>
            <w:rFonts w:hint="eastAsia"/>
          </w:rPr>
          <w:lastRenderedPageBreak/>
          <w:t>Bibliography</w:t>
        </w:r>
      </w:ins>
    </w:p>
    <w:p w:rsidR="00974353" w:rsidRDefault="00974353" w:rsidP="00E5567E">
      <w:pPr>
        <w:rPr>
          <w:ins w:id="1397" w:author="Lei Zhu" w:date="2017-08-28T10:43:00Z"/>
        </w:rPr>
      </w:pPr>
    </w:p>
    <w:p w:rsidR="00066411" w:rsidRDefault="00066411" w:rsidP="00E5567E">
      <w:pPr>
        <w:rPr>
          <w:ins w:id="1398" w:author="Lei Zhu" w:date="2017-08-28T10:43:00Z"/>
        </w:rPr>
      </w:pPr>
      <w:ins w:id="1399" w:author="Lei Zhu" w:date="2017-08-28T10:43:00Z">
        <w:r>
          <w:rPr>
            <w:rFonts w:hint="eastAsia"/>
          </w:rPr>
          <w:t xml:space="preserve">Bostrom, Nick, </w:t>
        </w:r>
        <w:r>
          <w:t>“Superintelligence”</w:t>
        </w:r>
      </w:ins>
    </w:p>
    <w:p w:rsidR="00066411" w:rsidRDefault="00066411" w:rsidP="00E5567E">
      <w:pPr>
        <w:rPr>
          <w:ins w:id="1400" w:author="Lei Zhu" w:date="2017-08-28T10:43:00Z"/>
        </w:rPr>
      </w:pPr>
      <w:ins w:id="1401" w:author="Lei Zhu" w:date="2017-08-28T10:43:00Z">
        <w:r>
          <w:rPr>
            <w:rFonts w:hint="eastAsia"/>
          </w:rPr>
          <w:t xml:space="preserve">Ford, Martin </w:t>
        </w:r>
      </w:ins>
      <w:ins w:id="1402" w:author="Lei Zhu" w:date="2017-08-28T10:44:00Z">
        <w:r>
          <w:t>“The Rise of Robots”</w:t>
        </w:r>
      </w:ins>
    </w:p>
    <w:p w:rsidR="00066411" w:rsidRDefault="00066411" w:rsidP="00E5567E">
      <w:pPr>
        <w:rPr>
          <w:ins w:id="1403" w:author="Lei Zhu" w:date="2017-08-28T10:42:00Z"/>
        </w:rPr>
      </w:pPr>
    </w:p>
    <w:p w:rsidR="00974353" w:rsidRDefault="00974353" w:rsidP="00E5567E">
      <w:pPr>
        <w:rPr>
          <w:ins w:id="1404" w:author="Lei Zhu" w:date="2017-08-28T10:42:00Z"/>
        </w:rPr>
      </w:pPr>
      <w:ins w:id="1405" w:author="Lei Zhu" w:date="2017-08-28T10:42:00Z">
        <w:r>
          <w:t xml:space="preserve">Fukuyama, Francis, “The End of History and the Last Man”, </w:t>
        </w:r>
        <w:r w:rsidR="00066411">
          <w:t>2006, Free Press</w:t>
        </w:r>
      </w:ins>
    </w:p>
    <w:p w:rsidR="00066411" w:rsidRDefault="00066411" w:rsidP="00E5567E">
      <w:pPr>
        <w:rPr>
          <w:ins w:id="1406" w:author="Lei Zhu" w:date="2017-08-28T10:43:00Z"/>
        </w:rPr>
      </w:pPr>
      <w:ins w:id="1407" w:author="Lei Zhu" w:date="2017-08-28T10:43:00Z">
        <w:r>
          <w:t>“The Second Machine Age”</w:t>
        </w:r>
      </w:ins>
    </w:p>
    <w:p w:rsidR="00066411" w:rsidRPr="004F413E" w:rsidRDefault="00066411" w:rsidP="00E5567E"/>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ED9" w:rsidRDefault="009A5ED9" w:rsidP="005D2DBE">
      <w:r>
        <w:separator/>
      </w:r>
    </w:p>
  </w:endnote>
  <w:endnote w:type="continuationSeparator" w:id="0">
    <w:p w:rsidR="009A5ED9" w:rsidRDefault="009A5ED9"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227" w:rsidRDefault="00304227"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ED9" w:rsidRDefault="009A5ED9" w:rsidP="005D2DBE">
      <w:r>
        <w:separator/>
      </w:r>
    </w:p>
  </w:footnote>
  <w:footnote w:type="continuationSeparator" w:id="0">
    <w:p w:rsidR="009A5ED9" w:rsidRDefault="009A5ED9"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5B297E79"/>
    <w:multiLevelType w:val="hybridMultilevel"/>
    <w:tmpl w:val="DA8E0000"/>
    <w:lvl w:ilvl="0" w:tplc="5BCC1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4"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9"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7"/>
  </w:num>
  <w:num w:numId="6">
    <w:abstractNumId w:val="19"/>
  </w:num>
  <w:num w:numId="7">
    <w:abstractNumId w:val="28"/>
  </w:num>
  <w:num w:numId="8">
    <w:abstractNumId w:val="8"/>
  </w:num>
  <w:num w:numId="9">
    <w:abstractNumId w:val="34"/>
  </w:num>
  <w:num w:numId="10">
    <w:abstractNumId w:val="23"/>
  </w:num>
  <w:num w:numId="11">
    <w:abstractNumId w:val="22"/>
  </w:num>
  <w:num w:numId="12">
    <w:abstractNumId w:val="29"/>
  </w:num>
  <w:num w:numId="13">
    <w:abstractNumId w:val="35"/>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40"/>
  </w:num>
  <w:num w:numId="23">
    <w:abstractNumId w:val="27"/>
  </w:num>
  <w:num w:numId="24">
    <w:abstractNumId w:val="36"/>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8"/>
  </w:num>
  <w:num w:numId="32">
    <w:abstractNumId w:val="24"/>
  </w:num>
  <w:num w:numId="33">
    <w:abstractNumId w:val="25"/>
  </w:num>
  <w:num w:numId="34">
    <w:abstractNumId w:val="6"/>
  </w:num>
  <w:num w:numId="35">
    <w:abstractNumId w:val="41"/>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9"/>
  </w:num>
  <w:num w:numId="43">
    <w:abstractNumId w:val="3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B63"/>
    <w:rsid w:val="00053D4C"/>
    <w:rsid w:val="0006131E"/>
    <w:rsid w:val="00066411"/>
    <w:rsid w:val="00090C6E"/>
    <w:rsid w:val="00097A6E"/>
    <w:rsid w:val="000A30B9"/>
    <w:rsid w:val="000A421A"/>
    <w:rsid w:val="000B7081"/>
    <w:rsid w:val="000C4193"/>
    <w:rsid w:val="000D65DF"/>
    <w:rsid w:val="000D7DCF"/>
    <w:rsid w:val="000E2AC3"/>
    <w:rsid w:val="000F3AAA"/>
    <w:rsid w:val="000F5B32"/>
    <w:rsid w:val="000F7FD6"/>
    <w:rsid w:val="0010083F"/>
    <w:rsid w:val="00101711"/>
    <w:rsid w:val="00102438"/>
    <w:rsid w:val="0010423C"/>
    <w:rsid w:val="001047B8"/>
    <w:rsid w:val="00113031"/>
    <w:rsid w:val="00115BAF"/>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4227"/>
    <w:rsid w:val="00307FC4"/>
    <w:rsid w:val="00313D54"/>
    <w:rsid w:val="00316EBC"/>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94BA9"/>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4353"/>
    <w:rsid w:val="009752D9"/>
    <w:rsid w:val="00975302"/>
    <w:rsid w:val="0098094A"/>
    <w:rsid w:val="009A1B8B"/>
    <w:rsid w:val="009A5ED9"/>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E4A36"/>
    <w:rsid w:val="00AF2392"/>
    <w:rsid w:val="00AF26F2"/>
    <w:rsid w:val="00AF3EA1"/>
    <w:rsid w:val="00AF5294"/>
    <w:rsid w:val="00B05733"/>
    <w:rsid w:val="00B06E39"/>
    <w:rsid w:val="00B161AC"/>
    <w:rsid w:val="00B256FF"/>
    <w:rsid w:val="00B27DD5"/>
    <w:rsid w:val="00B3112A"/>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39D9"/>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9765C"/>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061F"/>
    <w:rsid w:val="00F64D59"/>
    <w:rsid w:val="00F73C98"/>
    <w:rsid w:val="00F75B55"/>
    <w:rsid w:val="00F82A9A"/>
    <w:rsid w:val="00FC15A5"/>
    <w:rsid w:val="00FD22C1"/>
    <w:rsid w:val="00FD3CBA"/>
    <w:rsid w:val="00FE0CDC"/>
    <w:rsid w:val="00FE1AD8"/>
    <w:rsid w:val="00FE7322"/>
    <w:rsid w:val="00FF0A38"/>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15489"/>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D65F0-CA02-4710-B45F-A15EAA56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72</Pages>
  <Words>9731</Words>
  <Characters>55467</Characters>
  <Application>Microsoft Office Word</Application>
  <DocSecurity>0</DocSecurity>
  <Lines>462</Lines>
  <Paragraphs>130</Paragraphs>
  <ScaleCrop>false</ScaleCrop>
  <Company/>
  <LinksUpToDate>false</LinksUpToDate>
  <CharactersWithSpaces>65068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4</cp:revision>
  <dcterms:created xsi:type="dcterms:W3CDTF">2017-09-02T23:16:00Z</dcterms:created>
  <dcterms:modified xsi:type="dcterms:W3CDTF">2017-09-02T23:27:00Z</dcterms:modified>
</cp:coreProperties>
</file>