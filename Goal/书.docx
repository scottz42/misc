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5567E" w:rsidRDefault="00226E47" w:rsidP="006B0A27">
      <w:pPr>
        <w:pStyle w:val="a4"/>
        <w:numPr>
          <w:ilvl w:val="0"/>
          <w:numId w:val="36"/>
        </w:numPr>
        <w:ind w:firstLineChars="0"/>
      </w:pPr>
      <w:r>
        <w:rPr>
          <w:rFonts w:hint="eastAsia"/>
        </w:rPr>
        <w:t>前言</w:t>
      </w:r>
      <w:r w:rsidR="00E5567E">
        <w:rPr>
          <w:rFonts w:hint="eastAsia"/>
        </w:rPr>
        <w:t xml:space="preserve"> </w:t>
      </w:r>
      <w:r w:rsidR="00E5567E">
        <w:rPr>
          <w:rFonts w:hint="eastAsia"/>
        </w:rPr>
        <w:t>（</w:t>
      </w:r>
      <w:r w:rsidR="00235349">
        <w:rPr>
          <w:rFonts w:hint="eastAsia"/>
        </w:rPr>
        <w:t>2</w:t>
      </w:r>
      <w:r w:rsidR="00053D4C">
        <w:rPr>
          <w:rFonts w:hint="eastAsia"/>
        </w:rPr>
        <w:t xml:space="preserve"> </w:t>
      </w:r>
      <w:r w:rsidR="00053D4C">
        <w:rPr>
          <w:rFonts w:hint="eastAsia"/>
        </w:rPr>
        <w:t>，</w:t>
      </w:r>
      <w:r w:rsidR="00235349">
        <w:rPr>
          <w:rFonts w:hint="eastAsia"/>
        </w:rPr>
        <w:t xml:space="preserve"> 10</w:t>
      </w:r>
      <w:r w:rsidR="00053D4C">
        <w:rPr>
          <w:rFonts w:hint="eastAsia"/>
        </w:rPr>
        <w:t>00</w:t>
      </w:r>
      <w:r w:rsidR="00E5567E">
        <w:rPr>
          <w:rFonts w:hint="eastAsia"/>
        </w:rPr>
        <w:t>）</w:t>
      </w:r>
    </w:p>
    <w:p w:rsidR="00CA5BF6" w:rsidRDefault="00CA5BF6" w:rsidP="00816E60">
      <w:pPr>
        <w:jc w:val="left"/>
      </w:pPr>
    </w:p>
    <w:p w:rsidR="00DC1C10" w:rsidRDefault="006462D3" w:rsidP="00DC1C10">
      <w:pPr>
        <w:jc w:val="left"/>
        <w:rPr>
          <w:rFonts w:ascii="Calibri" w:eastAsia="宋体" w:hAnsi="Calibri" w:cs="Times New Roman"/>
        </w:rPr>
      </w:pPr>
      <w:ins w:id="0" w:author="Lei Zhu" w:date="2017-06-17T21:37:00Z">
        <w:r>
          <w:rPr>
            <w:rFonts w:ascii="Calibri" w:eastAsia="宋体" w:hAnsi="Calibri" w:cs="Times New Roman" w:hint="eastAsia"/>
          </w:rPr>
          <w:t>当年</w:t>
        </w:r>
      </w:ins>
      <w:r w:rsidR="00DC1C10">
        <w:rPr>
          <w:rFonts w:ascii="Calibri" w:eastAsia="宋体" w:hAnsi="Calibri" w:cs="Times New Roman"/>
        </w:rPr>
        <w:t>冯小刚</w:t>
      </w:r>
      <w:r w:rsidR="00DC1C10">
        <w:rPr>
          <w:rFonts w:ascii="Calibri" w:eastAsia="宋体" w:hAnsi="Calibri" w:cs="Times New Roman" w:hint="eastAsia"/>
        </w:rPr>
        <w:t>的</w:t>
      </w:r>
      <w:r w:rsidR="00DC1C10">
        <w:rPr>
          <w:rFonts w:ascii="Calibri" w:eastAsia="宋体" w:hAnsi="Calibri" w:cs="Times New Roman"/>
        </w:rPr>
        <w:t>电影</w:t>
      </w:r>
      <w:r w:rsidR="00DC1C10">
        <w:rPr>
          <w:rFonts w:ascii="Calibri" w:eastAsia="宋体" w:hAnsi="Calibri" w:cs="Times New Roman" w:hint="eastAsia"/>
        </w:rPr>
        <w:t>《</w:t>
      </w:r>
      <w:r w:rsidR="00DC1C10">
        <w:rPr>
          <w:rFonts w:ascii="Calibri" w:eastAsia="宋体" w:hAnsi="Calibri" w:cs="Times New Roman"/>
        </w:rPr>
        <w:t>甲方乙方</w:t>
      </w:r>
      <w:r w:rsidR="00DC1C10">
        <w:rPr>
          <w:rFonts w:ascii="Calibri" w:eastAsia="宋体" w:hAnsi="Calibri" w:cs="Times New Roman" w:hint="eastAsia"/>
        </w:rPr>
        <w:t>》</w:t>
      </w:r>
      <w:r w:rsidR="00DC1C10">
        <w:rPr>
          <w:rFonts w:ascii="Calibri" w:eastAsia="宋体" w:hAnsi="Calibri" w:cs="Times New Roman"/>
        </w:rPr>
        <w:t>吸引了很多观众因为它展示了很多人的共同梦想</w:t>
      </w:r>
      <w:r w:rsidR="00DC1C10">
        <w:rPr>
          <w:rFonts w:ascii="Calibri" w:eastAsia="宋体" w:hAnsi="Calibri" w:cs="Times New Roman" w:hint="eastAsia"/>
        </w:rPr>
        <w:t>：</w:t>
      </w:r>
      <w:r w:rsidR="00DC1C10">
        <w:rPr>
          <w:rFonts w:ascii="Calibri" w:eastAsia="宋体" w:hAnsi="Calibri" w:cs="Times New Roman"/>
        </w:rPr>
        <w:t>花钱去过一天自己真正想过</w:t>
      </w:r>
      <w:ins w:id="1" w:author="Lei Zhu" w:date="2017-06-17T21:38:00Z">
        <w:r w:rsidR="00115BAF">
          <w:rPr>
            <w:rFonts w:ascii="Calibri" w:eastAsia="宋体" w:hAnsi="Calibri" w:cs="Times New Roman" w:hint="eastAsia"/>
          </w:rPr>
          <w:t>的，</w:t>
        </w:r>
      </w:ins>
      <w:r w:rsidR="00DC1C10">
        <w:rPr>
          <w:rFonts w:ascii="Calibri" w:eastAsia="宋体" w:hAnsi="Calibri" w:cs="Times New Roman"/>
        </w:rPr>
        <w:t>但是</w:t>
      </w:r>
      <w:ins w:id="2" w:author="Lei Zhu" w:date="2017-06-17T21:38:00Z">
        <w:r w:rsidR="00115BAF">
          <w:rPr>
            <w:rFonts w:ascii="Calibri" w:eastAsia="宋体" w:hAnsi="Calibri" w:cs="Times New Roman" w:hint="eastAsia"/>
          </w:rPr>
          <w:t>却</w:t>
        </w:r>
      </w:ins>
      <w:r w:rsidR="00DC1C10">
        <w:rPr>
          <w:rFonts w:ascii="Calibri" w:eastAsia="宋体" w:hAnsi="Calibri" w:cs="Times New Roman"/>
        </w:rPr>
        <w:t>无法在现实生活</w:t>
      </w:r>
      <w:r w:rsidR="00DC1C10">
        <w:rPr>
          <w:rFonts w:ascii="Calibri" w:eastAsia="宋体" w:hAnsi="Calibri" w:cs="Times New Roman" w:hint="eastAsia"/>
        </w:rPr>
        <w:t>中实现</w:t>
      </w:r>
      <w:r w:rsidR="00DC1C10">
        <w:rPr>
          <w:rFonts w:ascii="Calibri" w:eastAsia="宋体" w:hAnsi="Calibri" w:cs="Times New Roman"/>
        </w:rPr>
        <w:t>的</w:t>
      </w:r>
      <w:ins w:id="3" w:author="Lei Zhu" w:date="2017-06-17T21:38:00Z">
        <w:r w:rsidR="00115BAF">
          <w:rPr>
            <w:rFonts w:ascii="Calibri" w:eastAsia="宋体" w:hAnsi="Calibri" w:cs="Times New Roman" w:hint="eastAsia"/>
          </w:rPr>
          <w:t>日子</w:t>
        </w:r>
      </w:ins>
      <w:del w:id="4" w:author="Lei Zhu" w:date="2017-06-17T21:38:00Z">
        <w:r w:rsidR="00DC1C10" w:rsidDel="00115BAF">
          <w:rPr>
            <w:rFonts w:ascii="Calibri" w:eastAsia="宋体" w:hAnsi="Calibri" w:cs="Times New Roman"/>
          </w:rPr>
          <w:delText>生活</w:delText>
        </w:r>
      </w:del>
      <w:r w:rsidR="00DC1C10">
        <w:rPr>
          <w:rFonts w:ascii="Calibri" w:eastAsia="宋体" w:hAnsi="Calibri" w:cs="Times New Roman" w:hint="eastAsia"/>
        </w:rPr>
        <w:t>。</w:t>
      </w:r>
    </w:p>
    <w:p w:rsidR="00DC1C10" w:rsidRPr="0051358E" w:rsidRDefault="00DC1C10" w:rsidP="00DC1C10">
      <w:pPr>
        <w:jc w:val="left"/>
        <w:rPr>
          <w:rFonts w:ascii="Calibri" w:eastAsia="宋体" w:hAnsi="Calibri" w:cs="Times New Roman"/>
        </w:rPr>
      </w:pPr>
    </w:p>
    <w:p w:rsidR="00DC1C10" w:rsidRDefault="00DC1C10" w:rsidP="00DC1C10">
      <w:pPr>
        <w:jc w:val="left"/>
        <w:rPr>
          <w:rFonts w:ascii="Calibri" w:eastAsia="宋体" w:hAnsi="Calibri" w:cs="Times New Roman"/>
        </w:rPr>
      </w:pPr>
      <w:r>
        <w:rPr>
          <w:rFonts w:ascii="Calibri" w:eastAsia="宋体" w:hAnsi="Calibri" w:cs="Times New Roman" w:hint="eastAsia"/>
        </w:rPr>
        <w:t>虽然每个人</w:t>
      </w:r>
      <w:del w:id="5" w:author="Lei Zhu" w:date="2017-05-17T18:25:00Z">
        <w:r w:rsidDel="003C426F">
          <w:rPr>
            <w:rFonts w:ascii="Calibri" w:eastAsia="宋体" w:hAnsi="Calibri" w:cs="Times New Roman" w:hint="eastAsia"/>
          </w:rPr>
          <w:delText>具体</w:delText>
        </w:r>
      </w:del>
      <w:ins w:id="6" w:author="Lei Zhu" w:date="2017-06-17T21:38:00Z">
        <w:r w:rsidR="00115BAF">
          <w:rPr>
            <w:rFonts w:ascii="Calibri" w:eastAsia="宋体" w:hAnsi="Calibri" w:cs="Times New Roman" w:hint="eastAsia"/>
          </w:rPr>
          <w:t>内心渴望要过</w:t>
        </w:r>
      </w:ins>
      <w:del w:id="7" w:author="Lei Zhu" w:date="2017-06-17T21:38:00Z">
        <w:r w:rsidDel="00115BAF">
          <w:rPr>
            <w:rFonts w:ascii="Calibri" w:eastAsia="宋体" w:hAnsi="Calibri" w:cs="Times New Roman" w:hint="eastAsia"/>
          </w:rPr>
          <w:delText>想过</w:delText>
        </w:r>
      </w:del>
      <w:r>
        <w:rPr>
          <w:rFonts w:ascii="Calibri" w:eastAsia="宋体" w:hAnsi="Calibri" w:cs="Times New Roman" w:hint="eastAsia"/>
        </w:rPr>
        <w:t>的生活</w:t>
      </w:r>
      <w:ins w:id="8" w:author="Lei Zhu" w:date="2017-05-17T18:25:00Z">
        <w:r w:rsidR="003C426F">
          <w:rPr>
            <w:rFonts w:ascii="Calibri" w:eastAsia="宋体" w:hAnsi="Calibri" w:cs="Times New Roman" w:hint="eastAsia"/>
          </w:rPr>
          <w:t>并</w:t>
        </w:r>
      </w:ins>
      <w:ins w:id="9" w:author="Lei Zhu" w:date="2017-06-17T21:38:00Z">
        <w:r w:rsidR="00115BAF">
          <w:rPr>
            <w:rFonts w:ascii="Calibri" w:eastAsia="宋体" w:hAnsi="Calibri" w:cs="Times New Roman" w:hint="eastAsia"/>
          </w:rPr>
          <w:t>不完全</w:t>
        </w:r>
      </w:ins>
      <w:del w:id="10" w:author="Lei Zhu" w:date="2017-06-17T21:38:00Z">
        <w:r w:rsidDel="00115BAF">
          <w:rPr>
            <w:rFonts w:ascii="Calibri" w:eastAsia="宋体" w:hAnsi="Calibri" w:cs="Times New Roman" w:hint="eastAsia"/>
          </w:rPr>
          <w:delText>不</w:delText>
        </w:r>
      </w:del>
      <w:r>
        <w:rPr>
          <w:rFonts w:ascii="Calibri" w:eastAsia="宋体" w:hAnsi="Calibri" w:cs="Times New Roman" w:hint="eastAsia"/>
        </w:rPr>
        <w:t>一样，</w:t>
      </w:r>
      <w:ins w:id="11" w:author="Lei Zhu" w:date="2017-06-17T21:39:00Z">
        <w:r w:rsidR="00115BAF">
          <w:rPr>
            <w:rFonts w:ascii="Calibri" w:eastAsia="宋体" w:hAnsi="Calibri" w:cs="Times New Roman" w:hint="eastAsia"/>
          </w:rPr>
          <w:t>但</w:t>
        </w:r>
      </w:ins>
      <w:r>
        <w:rPr>
          <w:rFonts w:ascii="Calibri" w:eastAsia="宋体" w:hAnsi="Calibri" w:cs="Times New Roman" w:hint="eastAsia"/>
        </w:rPr>
        <w:t>大家的共同问题是</w:t>
      </w:r>
      <w:ins w:id="12" w:author="Lei Zhu" w:date="2017-06-17T21:39:00Z">
        <w:r w:rsidR="00115BAF">
          <w:rPr>
            <w:rFonts w:ascii="Calibri" w:eastAsia="宋体" w:hAnsi="Calibri" w:cs="Times New Roman" w:hint="eastAsia"/>
          </w:rPr>
          <w:t>：</w:t>
        </w:r>
      </w:ins>
      <w:r>
        <w:rPr>
          <w:rFonts w:ascii="Calibri" w:eastAsia="宋体" w:hAnsi="Calibri" w:cs="Times New Roman" w:hint="eastAsia"/>
        </w:rPr>
        <w:t>现实生活太不容易了</w:t>
      </w:r>
      <w:r w:rsidR="000D65DF">
        <w:rPr>
          <w:rFonts w:ascii="Calibri" w:eastAsia="宋体" w:hAnsi="Calibri" w:cs="Times New Roman" w:hint="eastAsia"/>
        </w:rPr>
        <w:t>，</w:t>
      </w:r>
      <w:r w:rsidR="000D65DF">
        <w:rPr>
          <w:rFonts w:ascii="Calibri" w:eastAsia="宋体" w:hAnsi="Calibri" w:cs="Times New Roman" w:hint="eastAsia"/>
        </w:rPr>
        <w:t xml:space="preserve"> </w:t>
      </w:r>
      <w:r w:rsidR="000D65DF">
        <w:rPr>
          <w:rFonts w:ascii="Calibri" w:eastAsia="宋体" w:hAnsi="Calibri" w:cs="Times New Roman" w:hint="eastAsia"/>
        </w:rPr>
        <w:t>每个人</w:t>
      </w:r>
      <w:ins w:id="13" w:author="Lei Zhu" w:date="2017-05-17T18:25:00Z">
        <w:r w:rsidR="00DC5459">
          <w:rPr>
            <w:rFonts w:ascii="Calibri" w:eastAsia="宋体" w:hAnsi="Calibri" w:cs="Times New Roman" w:hint="eastAsia"/>
          </w:rPr>
          <w:t>都有太多的</w:t>
        </w:r>
      </w:ins>
      <w:ins w:id="14" w:author="Lei Zhu" w:date="2017-05-17T18:26:00Z">
        <w:r w:rsidR="00DC5459">
          <w:rPr>
            <w:rFonts w:ascii="Calibri" w:eastAsia="宋体" w:hAnsi="Calibri" w:cs="Times New Roman" w:hint="eastAsia"/>
          </w:rPr>
          <w:t>烦恼</w:t>
        </w:r>
      </w:ins>
      <w:del w:id="15" w:author="Lei Zhu" w:date="2017-05-17T18:25:00Z">
        <w:r w:rsidR="000D65DF" w:rsidDel="00DC5459">
          <w:rPr>
            <w:rFonts w:ascii="Calibri" w:eastAsia="宋体" w:hAnsi="Calibri" w:cs="Times New Roman" w:hint="eastAsia"/>
          </w:rPr>
          <w:delText>的烦恼都太多了</w:delText>
        </w:r>
      </w:del>
      <w:r>
        <w:rPr>
          <w:rFonts w:ascii="Calibri" w:eastAsia="宋体" w:hAnsi="Calibri" w:cs="Times New Roman" w:hint="eastAsia"/>
        </w:rPr>
        <w:t>。</w:t>
      </w:r>
      <w:r>
        <w:rPr>
          <w:rFonts w:ascii="Calibri" w:eastAsia="宋体" w:hAnsi="Calibri" w:cs="Times New Roman" w:hint="eastAsia"/>
        </w:rPr>
        <w:t xml:space="preserve"> </w:t>
      </w:r>
      <w:r w:rsidR="00DC6C97">
        <w:rPr>
          <w:rFonts w:ascii="Calibri" w:eastAsia="宋体" w:hAnsi="Calibri" w:cs="Times New Roman" w:hint="eastAsia"/>
        </w:rPr>
        <w:t>很多时候</w:t>
      </w:r>
      <w:r>
        <w:rPr>
          <w:rFonts w:ascii="Calibri" w:eastAsia="宋体" w:hAnsi="Calibri" w:cs="Times New Roman" w:hint="eastAsia"/>
        </w:rPr>
        <w:t>想干的事情干不了而不想干的事情</w:t>
      </w:r>
      <w:ins w:id="16" w:author="Lei Zhu" w:date="2017-06-17T21:52:00Z">
        <w:r w:rsidR="00ED1860">
          <w:rPr>
            <w:rFonts w:ascii="Calibri" w:eastAsia="宋体" w:hAnsi="Calibri" w:cs="Times New Roman" w:hint="eastAsia"/>
          </w:rPr>
          <w:t>却</w:t>
        </w:r>
      </w:ins>
      <w:r>
        <w:rPr>
          <w:rFonts w:ascii="Calibri" w:eastAsia="宋体" w:hAnsi="Calibri" w:cs="Times New Roman" w:hint="eastAsia"/>
        </w:rPr>
        <w:t>必须</w:t>
      </w:r>
      <w:ins w:id="17" w:author="Lei Zhu" w:date="2017-06-17T21:52:00Z">
        <w:r w:rsidR="00ED1860">
          <w:rPr>
            <w:rFonts w:ascii="Calibri" w:eastAsia="宋体" w:hAnsi="Calibri" w:cs="Times New Roman" w:hint="eastAsia"/>
          </w:rPr>
          <w:t>去</w:t>
        </w:r>
      </w:ins>
      <w:r>
        <w:rPr>
          <w:rFonts w:ascii="Calibri" w:eastAsia="宋体" w:hAnsi="Calibri" w:cs="Times New Roman" w:hint="eastAsia"/>
        </w:rPr>
        <w:t>干，</w:t>
      </w:r>
      <w:r w:rsidR="00DC6C97">
        <w:rPr>
          <w:rFonts w:ascii="Calibri" w:eastAsia="宋体" w:hAnsi="Calibri" w:cs="Times New Roman" w:hint="eastAsia"/>
        </w:rPr>
        <w:t xml:space="preserve"> </w:t>
      </w:r>
      <w:ins w:id="18" w:author="Lei Zhu" w:date="2017-06-17T21:53:00Z">
        <w:r w:rsidR="00ED1860">
          <w:rPr>
            <w:rFonts w:ascii="Calibri" w:eastAsia="宋体" w:hAnsi="Calibri" w:cs="Times New Roman" w:hint="eastAsia"/>
          </w:rPr>
          <w:t>这中间有些</w:t>
        </w:r>
      </w:ins>
      <w:del w:id="19" w:author="Lei Zhu" w:date="2017-06-17T21:52:00Z">
        <w:r w:rsidDel="00ED1860">
          <w:rPr>
            <w:rFonts w:ascii="Calibri" w:eastAsia="宋体" w:hAnsi="Calibri" w:cs="Times New Roman" w:hint="eastAsia"/>
          </w:rPr>
          <w:delText>不管</w:delText>
        </w:r>
      </w:del>
      <w:r>
        <w:rPr>
          <w:rFonts w:ascii="Calibri" w:eastAsia="宋体" w:hAnsi="Calibri" w:cs="Times New Roman" w:hint="eastAsia"/>
        </w:rPr>
        <w:t>是因为生存需要</w:t>
      </w:r>
      <w:ins w:id="20" w:author="Lei Zhu" w:date="2017-06-17T21:55:00Z">
        <w:r w:rsidR="00ED1860">
          <w:rPr>
            <w:rFonts w:ascii="Calibri" w:eastAsia="宋体" w:hAnsi="Calibri" w:cs="Times New Roman" w:hint="eastAsia"/>
          </w:rPr>
          <w:t>，</w:t>
        </w:r>
        <w:r w:rsidR="00ED1860">
          <w:rPr>
            <w:rFonts w:ascii="Calibri" w:eastAsia="宋体" w:hAnsi="Calibri" w:cs="Times New Roman" w:hint="eastAsia"/>
          </w:rPr>
          <w:t xml:space="preserve"> </w:t>
        </w:r>
        <w:r w:rsidR="00ED1860">
          <w:rPr>
            <w:rFonts w:ascii="Calibri" w:eastAsia="宋体" w:hAnsi="Calibri" w:cs="Times New Roman" w:hint="eastAsia"/>
          </w:rPr>
          <w:t>有些是因为社会赋予你的</w:t>
        </w:r>
      </w:ins>
      <w:del w:id="21" w:author="Lei Zhu" w:date="2017-06-17T21:55:00Z">
        <w:r w:rsidDel="00ED1860">
          <w:rPr>
            <w:rFonts w:ascii="Calibri" w:eastAsia="宋体" w:hAnsi="Calibri" w:cs="Times New Roman" w:hint="eastAsia"/>
          </w:rPr>
          <w:delText>还是</w:delText>
        </w:r>
      </w:del>
      <w:r>
        <w:rPr>
          <w:rFonts w:ascii="Calibri" w:eastAsia="宋体" w:hAnsi="Calibri" w:cs="Times New Roman" w:hint="eastAsia"/>
        </w:rPr>
        <w:t>责任</w:t>
      </w:r>
      <w:ins w:id="22" w:author="Lei Zhu" w:date="2017-06-17T21:55:00Z">
        <w:r w:rsidR="00ED1860">
          <w:rPr>
            <w:rFonts w:ascii="Calibri" w:eastAsia="宋体" w:hAnsi="Calibri" w:cs="Times New Roman" w:hint="eastAsia"/>
          </w:rPr>
          <w:t>，还有一些</w:t>
        </w:r>
      </w:ins>
      <w:del w:id="23" w:author="Lei Zhu" w:date="2017-06-17T21:55:00Z">
        <w:r w:rsidDel="00ED1860">
          <w:rPr>
            <w:rFonts w:ascii="Calibri" w:eastAsia="宋体" w:hAnsi="Calibri" w:cs="Times New Roman" w:hint="eastAsia"/>
          </w:rPr>
          <w:delText>还</w:delText>
        </w:r>
      </w:del>
      <w:r>
        <w:rPr>
          <w:rFonts w:ascii="Calibri" w:eastAsia="宋体" w:hAnsi="Calibri" w:cs="Times New Roman" w:hint="eastAsia"/>
        </w:rPr>
        <w:t>是</w:t>
      </w:r>
      <w:ins w:id="24" w:author="Lei Zhu" w:date="2017-06-17T21:55:00Z">
        <w:r w:rsidR="00ED1860">
          <w:rPr>
            <w:rFonts w:ascii="Calibri" w:eastAsia="宋体" w:hAnsi="Calibri" w:cs="Times New Roman" w:hint="eastAsia"/>
          </w:rPr>
          <w:t>因为</w:t>
        </w:r>
      </w:ins>
      <w:r>
        <w:rPr>
          <w:rFonts w:ascii="Calibri" w:eastAsia="宋体" w:hAnsi="Calibri" w:cs="Times New Roman" w:hint="eastAsia"/>
        </w:rPr>
        <w:t>社会制度的限制。</w:t>
      </w:r>
      <w:r>
        <w:rPr>
          <w:rFonts w:ascii="Calibri" w:eastAsia="宋体" w:hAnsi="Calibri" w:cs="Times New Roman" w:hint="eastAsia"/>
        </w:rPr>
        <w:t xml:space="preserve"> </w:t>
      </w:r>
      <w:ins w:id="25" w:author="Lei Zhu" w:date="2017-06-17T21:55:00Z">
        <w:r w:rsidR="00ED1860">
          <w:rPr>
            <w:rFonts w:ascii="Calibri" w:eastAsia="宋体" w:hAnsi="Calibri" w:cs="Times New Roman" w:hint="eastAsia"/>
          </w:rPr>
          <w:t>所以</w:t>
        </w:r>
      </w:ins>
      <w:del w:id="26" w:author="Lei Zhu" w:date="2017-06-17T21:55:00Z">
        <w:r w:rsidDel="00ED1860">
          <w:rPr>
            <w:rFonts w:ascii="Calibri" w:eastAsia="宋体" w:hAnsi="Calibri" w:cs="Times New Roman"/>
          </w:rPr>
          <w:delText>平时</w:delText>
        </w:r>
      </w:del>
      <w:r>
        <w:rPr>
          <w:rFonts w:ascii="Calibri" w:eastAsia="宋体" w:hAnsi="Calibri" w:cs="Times New Roman"/>
        </w:rPr>
        <w:t>大家都操心着很多类似的问题：</w:t>
      </w:r>
      <w:r>
        <w:rPr>
          <w:rFonts w:ascii="Calibri" w:eastAsia="宋体" w:hAnsi="Calibri" w:cs="Times New Roman" w:hint="eastAsia"/>
        </w:rPr>
        <w:t xml:space="preserve"> </w:t>
      </w:r>
      <w:r>
        <w:rPr>
          <w:rFonts w:ascii="Calibri" w:eastAsia="宋体" w:hAnsi="Calibri" w:cs="Times New Roman" w:hint="eastAsia"/>
        </w:rPr>
        <w:t>如何多赚钱去过更好的生活？</w:t>
      </w:r>
      <w:r>
        <w:rPr>
          <w:rFonts w:ascii="Calibri" w:eastAsia="宋体" w:hAnsi="Calibri" w:cs="Times New Roman" w:hint="eastAsia"/>
        </w:rPr>
        <w:t xml:space="preserve"> </w:t>
      </w:r>
      <w:r>
        <w:rPr>
          <w:rFonts w:ascii="Calibri" w:eastAsia="宋体" w:hAnsi="Calibri" w:cs="Times New Roman" w:hint="eastAsia"/>
        </w:rPr>
        <w:t>如何找到能让自己开心的</w:t>
      </w:r>
      <w:ins w:id="27" w:author="Lei Zhu" w:date="2017-06-17T21:56:00Z">
        <w:r w:rsidR="00ED1860">
          <w:rPr>
            <w:rFonts w:ascii="Calibri" w:eastAsia="宋体" w:hAnsi="Calibri" w:cs="Times New Roman" w:hint="eastAsia"/>
          </w:rPr>
          <w:t>伴侣</w:t>
        </w:r>
      </w:ins>
      <w:del w:id="28" w:author="Lei Zhu" w:date="2017-06-17T21:56:00Z">
        <w:r w:rsidDel="00ED1860">
          <w:rPr>
            <w:rFonts w:ascii="Calibri" w:eastAsia="宋体" w:hAnsi="Calibri" w:cs="Times New Roman" w:hint="eastAsia"/>
          </w:rPr>
          <w:delText>配偶</w:delText>
        </w:r>
      </w:del>
      <w:r>
        <w:rPr>
          <w:rFonts w:ascii="Calibri" w:eastAsia="宋体" w:hAnsi="Calibri" w:cs="Times New Roman" w:hint="eastAsia"/>
        </w:rPr>
        <w:t>？</w:t>
      </w:r>
      <w:ins w:id="29" w:author="Lei Zhu" w:date="2017-06-17T21:56:00Z">
        <w:r w:rsidR="00ED1860">
          <w:rPr>
            <w:rFonts w:ascii="Calibri" w:eastAsia="宋体" w:hAnsi="Calibri" w:cs="Times New Roman" w:hint="eastAsia"/>
          </w:rPr>
          <w:t>如何</w:t>
        </w:r>
        <w:r w:rsidR="00ED1860">
          <w:rPr>
            <w:rFonts w:ascii="Calibri" w:eastAsia="宋体" w:hAnsi="Calibri" w:cs="Times New Roman"/>
          </w:rPr>
          <w:t>教育好孩子</w:t>
        </w:r>
        <w:r w:rsidR="00ED1860">
          <w:rPr>
            <w:rFonts w:ascii="Calibri" w:eastAsia="宋体" w:hAnsi="Calibri" w:cs="Times New Roman" w:hint="eastAsia"/>
          </w:rPr>
          <w:t>？</w:t>
        </w:r>
      </w:ins>
      <w:r w:rsidR="00727972">
        <w:rPr>
          <w:rFonts w:ascii="Calibri" w:eastAsia="宋体" w:hAnsi="Calibri" w:cs="Times New Roman"/>
        </w:rPr>
        <w:t>如何</w:t>
      </w:r>
      <w:r w:rsidR="00727972">
        <w:rPr>
          <w:rFonts w:ascii="Calibri" w:eastAsia="宋体" w:hAnsi="Calibri" w:cs="Times New Roman" w:hint="eastAsia"/>
        </w:rPr>
        <w:t>照顾好父母</w:t>
      </w:r>
      <w:ins w:id="30" w:author="Lei Zhu" w:date="2017-06-17T21:56:00Z">
        <w:r w:rsidR="00ED1860">
          <w:rPr>
            <w:rFonts w:ascii="Calibri" w:eastAsia="宋体" w:hAnsi="Calibri" w:cs="Times New Roman" w:hint="eastAsia"/>
          </w:rPr>
          <w:t>？</w:t>
        </w:r>
        <w:r w:rsidR="00ED1860" w:rsidRPr="00ED1860">
          <w:rPr>
            <w:rFonts w:hint="eastAsia"/>
            <w:rPrChange w:id="31" w:author="Lei Zhu" w:date="2017-06-17T21:57:00Z">
              <w:rPr>
                <w:rFonts w:hint="eastAsia"/>
                <w:highlight w:val="yellow"/>
              </w:rPr>
            </w:rPrChange>
          </w:rPr>
          <w:t>年轻人在焦虑如何在职场中得到认可和晋升？老年人在烦恼如何让自己更健康活得更长寿？女人总是想着如何永保青春和美丽？男人需要知道如何才能让自己保持住最好的状态有精力和体力得到自己想要</w:t>
        </w:r>
      </w:ins>
      <w:ins w:id="32" w:author="Lei Zhu" w:date="2017-06-17T22:02:00Z">
        <w:r w:rsidR="0068486F">
          <w:rPr>
            <w:rFonts w:hint="eastAsia"/>
          </w:rPr>
          <w:t>的</w:t>
        </w:r>
      </w:ins>
      <w:ins w:id="33" w:author="Lei Zhu" w:date="2017-06-17T21:56:00Z">
        <w:r w:rsidR="00ED1860" w:rsidRPr="00ED1860">
          <w:rPr>
            <w:rFonts w:hint="eastAsia"/>
            <w:rPrChange w:id="34" w:author="Lei Zhu" w:date="2017-06-17T21:57:00Z">
              <w:rPr>
                <w:rFonts w:hint="eastAsia"/>
                <w:highlight w:val="yellow"/>
              </w:rPr>
            </w:rPrChange>
          </w:rPr>
          <w:t>生活？还有更多的人需要考虑</w:t>
        </w:r>
        <w:r w:rsidR="00ED1860" w:rsidRPr="00ED1860">
          <w:rPr>
            <w:rFonts w:hint="eastAsia"/>
          </w:rPr>
          <w:t>如何</w:t>
        </w:r>
        <w:r w:rsidR="00ED1860" w:rsidRPr="00ED1860">
          <w:rPr>
            <w:rFonts w:hint="eastAsia"/>
            <w:rPrChange w:id="35" w:author="Lei Zhu" w:date="2017-06-17T21:57:00Z">
              <w:rPr>
                <w:rFonts w:hint="eastAsia"/>
                <w:highlight w:val="yellow"/>
              </w:rPr>
            </w:rPrChange>
          </w:rPr>
          <w:t>能让自己从“高压锅式”的忙碌状态中</w:t>
        </w:r>
      </w:ins>
      <w:del w:id="36" w:author="Lei Zhu" w:date="2017-06-17T21:56:00Z">
        <w:r w:rsidR="00727972" w:rsidRPr="00ED1860" w:rsidDel="00ED1860">
          <w:rPr>
            <w:rFonts w:ascii="Calibri" w:eastAsia="宋体" w:hAnsi="Calibri" w:cs="Times New Roman" w:hint="eastAsia"/>
          </w:rPr>
          <w:delText>教育好孩子？</w:delText>
        </w:r>
      </w:del>
      <w:del w:id="37" w:author="Lei Zhu" w:date="2017-06-17T21:57:00Z">
        <w:r w:rsidR="00727972" w:rsidRPr="00ED1860" w:rsidDel="00ED1860">
          <w:rPr>
            <w:rFonts w:ascii="Calibri" w:eastAsia="宋体" w:hAnsi="Calibri" w:cs="Times New Roman"/>
          </w:rPr>
          <w:delText xml:space="preserve"> </w:delText>
        </w:r>
        <w:r w:rsidR="002174FD" w:rsidRPr="00ED1860" w:rsidDel="00ED1860">
          <w:rPr>
            <w:rFonts w:ascii="Calibri" w:eastAsia="宋体" w:hAnsi="Calibri" w:cs="Times New Roman" w:hint="eastAsia"/>
          </w:rPr>
          <w:delText>如何</w:delText>
        </w:r>
      </w:del>
      <w:r w:rsidR="002174FD" w:rsidRPr="00ED1860">
        <w:rPr>
          <w:rFonts w:ascii="Calibri" w:eastAsia="宋体" w:hAnsi="Calibri" w:cs="Times New Roman" w:hint="eastAsia"/>
        </w:rPr>
        <w:t>挤出时间来干自己真正想干的事情？</w:t>
      </w:r>
      <w:r w:rsidR="002174FD">
        <w:rPr>
          <w:rFonts w:ascii="Calibri" w:eastAsia="宋体" w:hAnsi="Calibri" w:cs="Times New Roman" w:hint="eastAsia"/>
        </w:rPr>
        <w:t xml:space="preserve"> </w:t>
      </w:r>
    </w:p>
    <w:p w:rsidR="00B161AC" w:rsidRDefault="00B161AC" w:rsidP="00DC1C10">
      <w:pPr>
        <w:jc w:val="left"/>
        <w:rPr>
          <w:rFonts w:ascii="Calibri" w:eastAsia="宋体" w:hAnsi="Calibri" w:cs="Times New Roman"/>
        </w:rPr>
      </w:pPr>
    </w:p>
    <w:p w:rsidR="00B161AC" w:rsidRDefault="00B161AC" w:rsidP="00B161AC">
      <w:pPr>
        <w:rPr>
          <w:ins w:id="38" w:author="Lei Zhu" w:date="2017-07-02T22:03:00Z"/>
        </w:rPr>
      </w:pPr>
      <w:r>
        <w:rPr>
          <w:rFonts w:hint="eastAsia"/>
        </w:rPr>
        <w:t>随着社会的快速发展，</w:t>
      </w:r>
      <w:r w:rsidR="00036880">
        <w:rPr>
          <w:rFonts w:hint="eastAsia"/>
        </w:rPr>
        <w:t xml:space="preserve"> </w:t>
      </w:r>
      <w:r w:rsidR="0047655C">
        <w:rPr>
          <w:rFonts w:hint="eastAsia"/>
        </w:rPr>
        <w:t>一方面大家</w:t>
      </w:r>
      <w:r>
        <w:rPr>
          <w:rFonts w:hint="eastAsia"/>
        </w:rPr>
        <w:t>觉得社会</w:t>
      </w:r>
      <w:r w:rsidR="007B61D1">
        <w:rPr>
          <w:rFonts w:hint="eastAsia"/>
        </w:rPr>
        <w:t>体制</w:t>
      </w:r>
      <w:r>
        <w:rPr>
          <w:rFonts w:hint="eastAsia"/>
        </w:rPr>
        <w:t>和</w:t>
      </w:r>
      <w:r w:rsidR="007B61D1">
        <w:rPr>
          <w:rFonts w:hint="eastAsia"/>
        </w:rPr>
        <w:t>物质</w:t>
      </w:r>
      <w:r>
        <w:rPr>
          <w:rFonts w:hint="eastAsia"/>
        </w:rPr>
        <w:t>生活</w:t>
      </w:r>
      <w:r w:rsidR="00DC6C97">
        <w:rPr>
          <w:rFonts w:hint="eastAsia"/>
        </w:rPr>
        <w:t>水平</w:t>
      </w:r>
      <w:r>
        <w:rPr>
          <w:rFonts w:hint="eastAsia"/>
        </w:rPr>
        <w:t>有了很大的改善，但另一方面</w:t>
      </w:r>
      <w:r w:rsidR="00DC6C97">
        <w:rPr>
          <w:rFonts w:hint="eastAsia"/>
        </w:rPr>
        <w:t>各类社会问题也变得更加突出，</w:t>
      </w:r>
      <w:r w:rsidR="00F600A4">
        <w:rPr>
          <w:rFonts w:hint="eastAsia"/>
        </w:rPr>
        <w:t>每个人的烦恼似乎是在不停地增多</w:t>
      </w:r>
      <w:r w:rsidR="00F75B55">
        <w:rPr>
          <w:rFonts w:hint="eastAsia"/>
        </w:rPr>
        <w:t>，</w:t>
      </w:r>
      <w:r w:rsidR="0010423C">
        <w:rPr>
          <w:rFonts w:hint="eastAsia"/>
        </w:rPr>
        <w:t xml:space="preserve"> </w:t>
      </w:r>
      <w:ins w:id="39" w:author="Lei Zhu" w:date="2017-06-17T21:57:00Z">
        <w:r w:rsidR="00ED1860">
          <w:rPr>
            <w:rFonts w:hint="eastAsia"/>
          </w:rPr>
          <w:t>那么</w:t>
        </w:r>
      </w:ins>
      <w:r w:rsidR="00F75B55">
        <w:rPr>
          <w:rFonts w:hint="eastAsia"/>
        </w:rPr>
        <w:t>大家的生活到底有没有变得更加的幸福</w:t>
      </w:r>
      <w:ins w:id="40" w:author="Lei Zhu" w:date="2017-06-17T21:57:00Z">
        <w:r w:rsidR="00ED1860">
          <w:rPr>
            <w:rFonts w:hint="eastAsia"/>
          </w:rPr>
          <w:t>呢</w:t>
        </w:r>
      </w:ins>
      <w:r w:rsidR="00F75B55">
        <w:rPr>
          <w:rFonts w:hint="eastAsia"/>
        </w:rPr>
        <w:t>？</w:t>
      </w:r>
      <w:r w:rsidR="00DC6C97">
        <w:rPr>
          <w:rFonts w:hint="eastAsia"/>
        </w:rPr>
        <w:t xml:space="preserve"> </w:t>
      </w:r>
      <w:r w:rsidR="00230088">
        <w:rPr>
          <w:rFonts w:hint="eastAsia"/>
        </w:rPr>
        <w:t>Yuval Hara</w:t>
      </w:r>
      <w:r w:rsidR="0047655C">
        <w:rPr>
          <w:rFonts w:hint="eastAsia"/>
        </w:rPr>
        <w:t>ri</w:t>
      </w:r>
      <w:r w:rsidR="0047655C">
        <w:rPr>
          <w:rFonts w:hint="eastAsia"/>
        </w:rPr>
        <w:t>在</w:t>
      </w:r>
      <w:ins w:id="41" w:author="Lei Zhu" w:date="2017-06-17T22:06:00Z">
        <w:r w:rsidR="0068486F">
          <w:rPr>
            <w:rFonts w:hint="eastAsia"/>
          </w:rPr>
          <w:t>他的</w:t>
        </w:r>
      </w:ins>
      <w:ins w:id="42" w:author="Lei Zhu" w:date="2017-06-17T22:07:00Z">
        <w:r w:rsidR="0068486F">
          <w:rPr>
            <w:rFonts w:hint="eastAsia"/>
          </w:rPr>
          <w:t>2014</w:t>
        </w:r>
        <w:r w:rsidR="0068486F">
          <w:rPr>
            <w:rFonts w:hint="eastAsia"/>
          </w:rPr>
          <w:t>年</w:t>
        </w:r>
      </w:ins>
      <w:ins w:id="43" w:author="Lei Zhu" w:date="2017-06-17T22:06:00Z">
        <w:r w:rsidR="0068486F">
          <w:rPr>
            <w:rFonts w:hint="eastAsia"/>
          </w:rPr>
          <w:t>畅销书</w:t>
        </w:r>
      </w:ins>
      <w:r w:rsidR="0047655C">
        <w:rPr>
          <w:rFonts w:hint="eastAsia"/>
        </w:rPr>
        <w:t>《人类简史》</w:t>
      </w:r>
      <w:r w:rsidR="001E12D4">
        <w:rPr>
          <w:rFonts w:hint="eastAsia"/>
        </w:rPr>
        <w:t>里提出来的观点包括现代人的幸福程度不如三万年前的</w:t>
      </w:r>
      <w:ins w:id="44" w:author="Lei Zhu" w:date="2017-06-17T22:34:00Z">
        <w:r w:rsidR="00D17EDF">
          <w:rPr>
            <w:rFonts w:hint="eastAsia"/>
          </w:rPr>
          <w:t>原始</w:t>
        </w:r>
      </w:ins>
      <w:r w:rsidR="0047655C">
        <w:rPr>
          <w:rFonts w:hint="eastAsia"/>
        </w:rPr>
        <w:t>猎人。</w:t>
      </w:r>
      <w:ins w:id="45" w:author="Lei Zhu" w:date="2017-06-17T22:01:00Z">
        <w:r w:rsidR="0068486F">
          <w:rPr>
            <w:rFonts w:hint="eastAsia"/>
          </w:rPr>
          <w:t xml:space="preserve"> </w:t>
        </w:r>
      </w:ins>
      <w:ins w:id="46" w:author="Lei Zhu" w:date="2017-06-17T21:57:00Z">
        <w:r w:rsidR="00ED1860">
          <w:rPr>
            <w:rFonts w:hint="eastAsia"/>
          </w:rPr>
          <w:t>我们发现</w:t>
        </w:r>
      </w:ins>
      <w:r w:rsidR="0010423C">
        <w:rPr>
          <w:rFonts w:hint="eastAsia"/>
        </w:rPr>
        <w:t>很多人对</w:t>
      </w:r>
      <w:r w:rsidR="00F600A4">
        <w:rPr>
          <w:rFonts w:hint="eastAsia"/>
        </w:rPr>
        <w:t>当前</w:t>
      </w:r>
      <w:r>
        <w:rPr>
          <w:rFonts w:hint="eastAsia"/>
        </w:rPr>
        <w:t>的幸福和将来</w:t>
      </w:r>
      <w:r w:rsidR="00F600A4">
        <w:rPr>
          <w:rFonts w:hint="eastAsia"/>
        </w:rPr>
        <w:t>的发展</w:t>
      </w:r>
      <w:r>
        <w:rPr>
          <w:rFonts w:hint="eastAsia"/>
        </w:rPr>
        <w:t>都</w:t>
      </w:r>
      <w:ins w:id="47" w:author="Lei Zhu" w:date="2017-06-17T21:58:00Z">
        <w:r w:rsidR="00ED1860">
          <w:rPr>
            <w:rFonts w:hint="eastAsia"/>
          </w:rPr>
          <w:t>持</w:t>
        </w:r>
      </w:ins>
      <w:r>
        <w:rPr>
          <w:rFonts w:hint="eastAsia"/>
        </w:rPr>
        <w:t>比较悲观</w:t>
      </w:r>
      <w:ins w:id="48" w:author="Lei Zhu" w:date="2017-06-17T21:58:00Z">
        <w:r w:rsidR="00ED1860">
          <w:rPr>
            <w:rFonts w:hint="eastAsia"/>
          </w:rPr>
          <w:t>的态度</w:t>
        </w:r>
      </w:ins>
      <w:r>
        <w:rPr>
          <w:rFonts w:hint="eastAsia"/>
        </w:rPr>
        <w:t>。</w:t>
      </w:r>
      <w:r>
        <w:rPr>
          <w:rFonts w:hint="eastAsia"/>
        </w:rPr>
        <w:t xml:space="preserve"> </w:t>
      </w:r>
      <w:ins w:id="49" w:author="Lei Zhu" w:date="2017-06-17T21:58:00Z">
        <w:r w:rsidR="00ED1860">
          <w:rPr>
            <w:rFonts w:hint="eastAsia"/>
          </w:rPr>
          <w:t>那么</w:t>
        </w:r>
      </w:ins>
      <w:r>
        <w:rPr>
          <w:rFonts w:hint="eastAsia"/>
        </w:rPr>
        <w:t>我们该如何来解决这些社会问题</w:t>
      </w:r>
      <w:ins w:id="50" w:author="Lei Zhu" w:date="2017-06-17T21:58:00Z">
        <w:r w:rsidR="00ED1860">
          <w:rPr>
            <w:rFonts w:hint="eastAsia"/>
          </w:rPr>
          <w:t>从而</w:t>
        </w:r>
      </w:ins>
      <w:r>
        <w:rPr>
          <w:rFonts w:hint="eastAsia"/>
        </w:rPr>
        <w:t>让全世界的人都过得更加幸福</w:t>
      </w:r>
      <w:ins w:id="51" w:author="Lei Zhu" w:date="2017-06-17T21:58:00Z">
        <w:r w:rsidR="00ED1860">
          <w:rPr>
            <w:rFonts w:hint="eastAsia"/>
          </w:rPr>
          <w:t>呢</w:t>
        </w:r>
      </w:ins>
      <w:r>
        <w:rPr>
          <w:rFonts w:hint="eastAsia"/>
        </w:rPr>
        <w:t>？</w:t>
      </w:r>
      <w:r w:rsidR="00CB3A5B">
        <w:rPr>
          <w:rFonts w:hint="eastAsia"/>
        </w:rPr>
        <w:t xml:space="preserve"> </w:t>
      </w:r>
    </w:p>
    <w:p w:rsidR="00FE1AD8" w:rsidDel="00FE1AD8" w:rsidRDefault="00FE1AD8" w:rsidP="00B161AC">
      <w:pPr>
        <w:rPr>
          <w:del w:id="52" w:author="Lei Zhu" w:date="2017-07-04T20:10:00Z"/>
        </w:rPr>
      </w:pPr>
    </w:p>
    <w:p w:rsidR="00FE7322" w:rsidRDefault="00FE7322" w:rsidP="00DC1C10">
      <w:pPr>
        <w:jc w:val="left"/>
      </w:pPr>
    </w:p>
    <w:p w:rsidR="00181461" w:rsidRDefault="00181461" w:rsidP="00181461">
      <w:pPr>
        <w:jc w:val="left"/>
        <w:rPr>
          <w:ins w:id="53" w:author="Lei Zhu" w:date="2017-06-17T22:21:00Z"/>
        </w:rPr>
      </w:pPr>
      <w:ins w:id="54" w:author="Lei Zhu" w:date="2017-06-17T22:21:00Z">
        <w:r w:rsidRPr="00181461">
          <w:rPr>
            <w:rFonts w:hint="eastAsia"/>
          </w:rPr>
          <w:t>更宏观一点</w:t>
        </w:r>
        <w:r w:rsidRPr="00181461">
          <w:rPr>
            <w:rFonts w:hint="eastAsia"/>
            <w:rPrChange w:id="55" w:author="Lei Zhu" w:date="2017-06-17T22:22:00Z">
              <w:rPr>
                <w:rFonts w:hint="eastAsia"/>
                <w:highlight w:val="yellow"/>
              </w:rPr>
            </w:rPrChange>
          </w:rPr>
          <w:t>来</w:t>
        </w:r>
        <w:r w:rsidRPr="00181461">
          <w:rPr>
            <w:rFonts w:hint="eastAsia"/>
          </w:rPr>
          <w:t>看，当今世界</w:t>
        </w:r>
        <w:r w:rsidRPr="00181461">
          <w:rPr>
            <w:rFonts w:hint="eastAsia"/>
            <w:rPrChange w:id="56" w:author="Lei Zhu" w:date="2017-06-17T22:22:00Z">
              <w:rPr>
                <w:rFonts w:hint="eastAsia"/>
                <w:highlight w:val="yellow"/>
              </w:rPr>
            </w:rPrChange>
          </w:rPr>
          <w:t>正</w:t>
        </w:r>
        <w:r w:rsidRPr="00181461">
          <w:rPr>
            <w:rFonts w:hint="eastAsia"/>
          </w:rPr>
          <w:t>面临</w:t>
        </w:r>
        <w:r w:rsidRPr="00181461">
          <w:rPr>
            <w:rFonts w:hint="eastAsia"/>
            <w:rPrChange w:id="57" w:author="Lei Zhu" w:date="2017-06-17T22:22:00Z">
              <w:rPr>
                <w:rFonts w:hint="eastAsia"/>
                <w:highlight w:val="yellow"/>
              </w:rPr>
            </w:rPrChange>
          </w:rPr>
          <w:t>很</w:t>
        </w:r>
        <w:r w:rsidRPr="00181461">
          <w:rPr>
            <w:rFonts w:hint="eastAsia"/>
          </w:rPr>
          <w:t>多问题：</w:t>
        </w:r>
        <w:r w:rsidRPr="00181461">
          <w:rPr>
            <w:rFonts w:hint="eastAsia"/>
            <w:rPrChange w:id="58" w:author="Lei Zhu" w:date="2017-06-17T22:22:00Z">
              <w:rPr>
                <w:rFonts w:hint="eastAsia"/>
                <w:highlight w:val="yellow"/>
              </w:rPr>
            </w:rPrChange>
          </w:rPr>
          <w:t>有经济危机、环境危机、能源危机、粮食危机、气候危机等等</w:t>
        </w:r>
        <w:r w:rsidRPr="00181461">
          <w:rPr>
            <w:rFonts w:hint="eastAsia"/>
          </w:rPr>
          <w:t>。</w:t>
        </w:r>
      </w:ins>
      <w:ins w:id="59" w:author="Lei Zhu" w:date="2017-07-10T19:42:00Z">
        <w:r w:rsidR="00034B8B">
          <w:rPr>
            <w:rFonts w:hint="eastAsia"/>
          </w:rPr>
          <w:t xml:space="preserve"> </w:t>
        </w:r>
      </w:ins>
      <w:ins w:id="60" w:author="Lei Zhu" w:date="2017-06-17T22:21:00Z">
        <w:r w:rsidRPr="00181461">
          <w:rPr>
            <w:rFonts w:hint="eastAsia"/>
            <w:rPrChange w:id="61" w:author="Lei Zhu" w:date="2017-06-17T22:22:00Z">
              <w:rPr>
                <w:rFonts w:hint="eastAsia"/>
                <w:highlight w:val="yellow"/>
              </w:rPr>
            </w:rPrChange>
          </w:rPr>
          <w:t>我们看到</w:t>
        </w:r>
        <w:r w:rsidRPr="00181461">
          <w:rPr>
            <w:rFonts w:hint="eastAsia"/>
          </w:rPr>
          <w:t>非洲的</w:t>
        </w:r>
        <w:r w:rsidRPr="00181461">
          <w:rPr>
            <w:rFonts w:hint="eastAsia"/>
            <w:rPrChange w:id="62" w:author="Lei Zhu" w:date="2017-06-17T22:22:00Z">
              <w:rPr>
                <w:rFonts w:hint="eastAsia"/>
                <w:highlight w:val="yellow"/>
              </w:rPr>
            </w:rPrChange>
          </w:rPr>
          <w:t>人民在</w:t>
        </w:r>
        <w:r w:rsidRPr="00181461">
          <w:rPr>
            <w:rFonts w:hint="eastAsia"/>
          </w:rPr>
          <w:t>饥荒</w:t>
        </w:r>
        <w:r w:rsidRPr="00181461">
          <w:rPr>
            <w:rFonts w:hint="eastAsia"/>
            <w:rPrChange w:id="63" w:author="Lei Zhu" w:date="2017-06-17T22:22:00Z">
              <w:rPr>
                <w:rFonts w:hint="eastAsia"/>
                <w:highlight w:val="yellow"/>
              </w:rPr>
            </w:rPrChange>
          </w:rPr>
          <w:t>中挣扎</w:t>
        </w:r>
        <w:r w:rsidRPr="00181461">
          <w:rPr>
            <w:rFonts w:hint="eastAsia"/>
          </w:rPr>
          <w:t>；</w:t>
        </w:r>
        <w:r w:rsidRPr="00181461">
          <w:rPr>
            <w:rFonts w:hint="eastAsia"/>
            <w:rPrChange w:id="64" w:author="Lei Zhu" w:date="2017-06-17T22:22:00Z">
              <w:rPr>
                <w:rFonts w:hint="eastAsia"/>
                <w:highlight w:val="yellow"/>
              </w:rPr>
            </w:rPrChange>
          </w:rPr>
          <w:t>我们看</w:t>
        </w:r>
        <w:r w:rsidRPr="00181461">
          <w:rPr>
            <w:rFonts w:hint="eastAsia"/>
          </w:rPr>
          <w:t>到中东</w:t>
        </w:r>
        <w:r w:rsidRPr="00181461">
          <w:rPr>
            <w:rFonts w:hint="eastAsia"/>
            <w:rPrChange w:id="65" w:author="Lei Zhu" w:date="2017-06-17T22:22:00Z">
              <w:rPr>
                <w:rFonts w:hint="eastAsia"/>
                <w:highlight w:val="yellow"/>
              </w:rPr>
            </w:rPrChange>
          </w:rPr>
          <w:t>存在</w:t>
        </w:r>
        <w:r w:rsidRPr="00181461">
          <w:rPr>
            <w:rFonts w:hint="eastAsia"/>
          </w:rPr>
          <w:t>的长期不稳定政治；</w:t>
        </w:r>
        <w:r w:rsidRPr="00181461">
          <w:rPr>
            <w:rFonts w:hint="eastAsia"/>
            <w:rPrChange w:id="66" w:author="Lei Zhu" w:date="2017-06-17T22:22:00Z">
              <w:rPr>
                <w:rFonts w:hint="eastAsia"/>
                <w:highlight w:val="yellow"/>
              </w:rPr>
            </w:rPrChange>
          </w:rPr>
          <w:t>我们也看到</w:t>
        </w:r>
        <w:r w:rsidRPr="00181461">
          <w:rPr>
            <w:rFonts w:hint="eastAsia"/>
          </w:rPr>
          <w:t>今天的中国</w:t>
        </w:r>
        <w:r w:rsidRPr="00181461">
          <w:rPr>
            <w:rFonts w:hint="eastAsia"/>
            <w:rPrChange w:id="67" w:author="Lei Zhu" w:date="2017-06-17T22:22:00Z">
              <w:rPr>
                <w:rFonts w:hint="eastAsia"/>
                <w:highlight w:val="yellow"/>
              </w:rPr>
            </w:rPrChange>
          </w:rPr>
          <w:t>依然存在着的</w:t>
        </w:r>
        <w:r w:rsidRPr="00181461">
          <w:rPr>
            <w:rFonts w:hint="eastAsia"/>
          </w:rPr>
          <w:t>贫富差距，</w:t>
        </w:r>
        <w:r w:rsidRPr="00181461">
          <w:t xml:space="preserve"> </w:t>
        </w:r>
        <w:r w:rsidRPr="00181461">
          <w:rPr>
            <w:rFonts w:hint="eastAsia"/>
            <w:rPrChange w:id="68" w:author="Lei Zhu" w:date="2017-06-17T22:22:00Z">
              <w:rPr>
                <w:rFonts w:hint="eastAsia"/>
                <w:highlight w:val="yellow"/>
              </w:rPr>
            </w:rPrChange>
          </w:rPr>
          <w:t>中国的</w:t>
        </w:r>
        <w:r w:rsidRPr="00181461">
          <w:rPr>
            <w:rFonts w:hint="eastAsia"/>
          </w:rPr>
          <w:t>白领在各种压力</w:t>
        </w:r>
        <w:r w:rsidRPr="00181461">
          <w:rPr>
            <w:rFonts w:hint="eastAsia"/>
            <w:rPrChange w:id="69" w:author="Lei Zhu" w:date="2017-06-17T22:22:00Z">
              <w:rPr>
                <w:rFonts w:hint="eastAsia"/>
                <w:highlight w:val="yellow"/>
              </w:rPr>
            </w:rPrChange>
          </w:rPr>
          <w:t>下</w:t>
        </w:r>
        <w:r w:rsidRPr="00181461">
          <w:rPr>
            <w:rFonts w:hint="eastAsia"/>
          </w:rPr>
          <w:t>的紧张生活，</w:t>
        </w:r>
        <w:r w:rsidRPr="00181461">
          <w:rPr>
            <w:rFonts w:hint="eastAsia"/>
            <w:rPrChange w:id="70" w:author="Lei Zhu" w:date="2017-06-17T22:22:00Z">
              <w:rPr>
                <w:rFonts w:hint="eastAsia"/>
                <w:highlight w:val="yellow"/>
              </w:rPr>
            </w:rPrChange>
          </w:rPr>
          <w:t>人们正承受着房价飞涨、</w:t>
        </w:r>
        <w:r w:rsidRPr="00181461">
          <w:rPr>
            <w:rFonts w:hint="eastAsia"/>
          </w:rPr>
          <w:t>婚姻的瓦解等等，这些都是</w:t>
        </w:r>
        <w:r w:rsidRPr="00181461">
          <w:rPr>
            <w:rFonts w:hint="eastAsia"/>
            <w:rPrChange w:id="71" w:author="Lei Zhu" w:date="2017-06-17T22:22:00Z">
              <w:rPr>
                <w:rFonts w:hint="eastAsia"/>
                <w:highlight w:val="yellow"/>
              </w:rPr>
            </w:rPrChange>
          </w:rPr>
          <w:t>大家有</w:t>
        </w:r>
        <w:r>
          <w:rPr>
            <w:rFonts w:hint="eastAsia"/>
          </w:rPr>
          <w:t>目共睹的大问题。</w:t>
        </w:r>
        <w:r w:rsidRPr="00181461">
          <w:rPr>
            <w:rFonts w:hint="eastAsia"/>
            <w:rPrChange w:id="72" w:author="Lei Zhu" w:date="2017-06-17T22:22:00Z">
              <w:rPr>
                <w:rFonts w:hint="eastAsia"/>
                <w:highlight w:val="yellow"/>
              </w:rPr>
            </w:rPrChange>
          </w:rPr>
          <w:t>哪怕是</w:t>
        </w:r>
        <w:r w:rsidRPr="00181461">
          <w:rPr>
            <w:rFonts w:hint="eastAsia"/>
          </w:rPr>
          <w:t>在经济最发达的美国，强劲的经济发展也掩盖不住逐步加深的失业问题和贫富差距问题；</w:t>
        </w:r>
        <w:r w:rsidRPr="00181461">
          <w:t xml:space="preserve"> </w:t>
        </w:r>
        <w:r w:rsidRPr="00181461">
          <w:rPr>
            <w:rFonts w:hint="eastAsia"/>
            <w:rPrChange w:id="73" w:author="Lei Zhu" w:date="2017-06-17T22:22:00Z">
              <w:rPr>
                <w:rFonts w:hint="eastAsia"/>
                <w:highlight w:val="yellow"/>
              </w:rPr>
            </w:rPrChange>
          </w:rPr>
          <w:t>而</w:t>
        </w:r>
        <w:r w:rsidRPr="00181461">
          <w:rPr>
            <w:rFonts w:hint="eastAsia"/>
          </w:rPr>
          <w:t>在欧洲，平均的生活水平是在下降而不是在上升。</w:t>
        </w:r>
      </w:ins>
    </w:p>
    <w:p w:rsidR="00FE7322" w:rsidDel="00CC41A5" w:rsidRDefault="00FE7322" w:rsidP="00FE7322">
      <w:pPr>
        <w:jc w:val="left"/>
        <w:rPr>
          <w:del w:id="74" w:author="Lei Zhu" w:date="2017-07-10T19:36:00Z"/>
          <w:rFonts w:ascii="Calibri" w:eastAsia="宋体" w:hAnsi="Calibri" w:cs="Times New Roman"/>
        </w:rPr>
      </w:pPr>
      <w:del w:id="75" w:author="Lei Zhu" w:date="2017-07-10T19:36:00Z">
        <w:r w:rsidDel="00CC41A5">
          <w:rPr>
            <w:rFonts w:ascii="Calibri" w:eastAsia="宋体" w:hAnsi="Calibri" w:cs="Times New Roman" w:hint="eastAsia"/>
          </w:rPr>
          <w:delText>更宏观一点看，当今世界面临众多问题：从非洲的饥荒到中东的长期不稳定政治。在中国，贫富差距，</w:delText>
        </w:r>
        <w:r w:rsidR="00C84245" w:rsidDel="00CC41A5">
          <w:rPr>
            <w:rFonts w:ascii="Calibri" w:eastAsia="宋体" w:hAnsi="Calibri" w:cs="Times New Roman" w:hint="eastAsia"/>
          </w:rPr>
          <w:delText xml:space="preserve"> </w:delText>
        </w:r>
        <w:r w:rsidDel="00CC41A5">
          <w:rPr>
            <w:rFonts w:ascii="Calibri" w:eastAsia="宋体" w:hAnsi="Calibri" w:cs="Times New Roman" w:hint="eastAsia"/>
          </w:rPr>
          <w:delText>白领的紧张生活，婚姻的瓦解等等都是众目共睹的大问题。</w:delText>
        </w:r>
        <w:r w:rsidR="00F600A4" w:rsidDel="00CC41A5">
          <w:rPr>
            <w:rFonts w:ascii="Calibri" w:eastAsia="宋体" w:hAnsi="Calibri" w:cs="Times New Roman" w:hint="eastAsia"/>
          </w:rPr>
          <w:delText xml:space="preserve"> </w:delText>
        </w:r>
        <w:r w:rsidDel="00CC41A5">
          <w:rPr>
            <w:rFonts w:ascii="Calibri" w:eastAsia="宋体" w:hAnsi="Calibri" w:cs="Times New Roman" w:hint="eastAsia"/>
          </w:rPr>
          <w:delText>在经济最发达的美国，强劲的经济发展也掩盖不住逐步加深的失业问题</w:delText>
        </w:r>
        <w:r w:rsidDel="00CC41A5">
          <w:rPr>
            <w:rFonts w:hint="eastAsia"/>
          </w:rPr>
          <w:delText>和贫富差距问题</w:delText>
        </w:r>
        <w:r w:rsidDel="00CC41A5">
          <w:rPr>
            <w:rFonts w:ascii="Calibri" w:eastAsia="宋体" w:hAnsi="Calibri" w:cs="Times New Roman" w:hint="eastAsia"/>
          </w:rPr>
          <w:delText>。</w:delText>
        </w:r>
        <w:r w:rsidDel="00CC41A5">
          <w:rPr>
            <w:rFonts w:hint="eastAsia"/>
          </w:rPr>
          <w:delText xml:space="preserve"> </w:delText>
        </w:r>
        <w:r w:rsidDel="00CC41A5">
          <w:rPr>
            <w:rFonts w:ascii="Calibri" w:eastAsia="宋体" w:hAnsi="Calibri" w:cs="Times New Roman" w:hint="eastAsia"/>
          </w:rPr>
          <w:delText>在欧洲，平均的生活水平是在下降而不是在上升。</w:delText>
        </w:r>
      </w:del>
    </w:p>
    <w:p w:rsidR="00B8242D" w:rsidRDefault="00B8242D" w:rsidP="00FE7322">
      <w:pPr>
        <w:jc w:val="left"/>
        <w:rPr>
          <w:rFonts w:ascii="Calibri" w:eastAsia="宋体" w:hAnsi="Calibri" w:cs="Times New Roman"/>
        </w:rPr>
      </w:pPr>
    </w:p>
    <w:p w:rsidR="00B8242D" w:rsidRDefault="00ED1860" w:rsidP="00FE7322">
      <w:pPr>
        <w:jc w:val="left"/>
        <w:rPr>
          <w:rFonts w:ascii="Calibri" w:eastAsia="宋体" w:hAnsi="Calibri" w:cs="Times New Roman"/>
        </w:rPr>
      </w:pPr>
      <w:ins w:id="76" w:author="Lei Zhu" w:date="2017-06-17T21:54:00Z">
        <w:r>
          <w:rPr>
            <w:rFonts w:ascii="Calibri" w:eastAsia="宋体" w:hAnsi="Calibri" w:cs="Times New Roman" w:hint="eastAsia"/>
          </w:rPr>
          <w:t>同时我们还需要思考：</w:t>
        </w:r>
      </w:ins>
      <w:r w:rsidR="00947D5D">
        <w:rPr>
          <w:rFonts w:ascii="Calibri" w:eastAsia="宋体" w:hAnsi="Calibri" w:cs="Times New Roman" w:hint="eastAsia"/>
        </w:rPr>
        <w:t>新的技术比如人工智能，基因改造和纳米技术等都在快速发展；</w:t>
      </w:r>
      <w:r w:rsidR="00F02801">
        <w:rPr>
          <w:rFonts w:ascii="Calibri" w:eastAsia="宋体" w:hAnsi="Calibri" w:cs="Times New Roman" w:hint="eastAsia"/>
        </w:rPr>
        <w:t xml:space="preserve"> </w:t>
      </w:r>
      <w:r w:rsidR="00B8242D">
        <w:rPr>
          <w:rFonts w:ascii="Calibri" w:eastAsia="宋体" w:hAnsi="Calibri" w:cs="Times New Roman" w:hint="eastAsia"/>
        </w:rPr>
        <w:t>它们</w:t>
      </w:r>
      <w:del w:id="77" w:author="Lei Zhu" w:date="2017-06-17T22:21:00Z">
        <w:r w:rsidR="00B8242D" w:rsidDel="004B3D8F">
          <w:rPr>
            <w:rFonts w:ascii="Calibri" w:eastAsia="宋体" w:hAnsi="Calibri" w:cs="Times New Roman" w:hint="eastAsia"/>
          </w:rPr>
          <w:delText>又</w:delText>
        </w:r>
      </w:del>
      <w:r w:rsidR="00B8242D">
        <w:rPr>
          <w:rFonts w:ascii="Calibri" w:eastAsia="宋体" w:hAnsi="Calibri" w:cs="Times New Roman" w:hint="eastAsia"/>
        </w:rPr>
        <w:t>会对我们带来什么样的影响呢？</w:t>
      </w:r>
      <w:r w:rsidR="00947D5D">
        <w:rPr>
          <w:rFonts w:ascii="Calibri" w:eastAsia="宋体" w:hAnsi="Calibri" w:cs="Times New Roman" w:hint="eastAsia"/>
        </w:rPr>
        <w:t xml:space="preserve"> </w:t>
      </w:r>
      <w:r w:rsidR="001E12D4">
        <w:rPr>
          <w:rFonts w:ascii="Calibri" w:eastAsia="宋体" w:hAnsi="Calibri" w:cs="Times New Roman" w:hint="eastAsia"/>
        </w:rPr>
        <w:t>将来</w:t>
      </w:r>
      <w:r w:rsidR="00947D5D">
        <w:rPr>
          <w:rFonts w:ascii="Calibri" w:eastAsia="宋体" w:hAnsi="Calibri" w:cs="Times New Roman" w:hint="eastAsia"/>
        </w:rPr>
        <w:t>的社会</w:t>
      </w:r>
      <w:proofErr w:type="gramStart"/>
      <w:r w:rsidR="00947D5D">
        <w:rPr>
          <w:rFonts w:ascii="Calibri" w:eastAsia="宋体" w:hAnsi="Calibri" w:cs="Times New Roman" w:hint="eastAsia"/>
        </w:rPr>
        <w:t>会</w:t>
      </w:r>
      <w:proofErr w:type="gramEnd"/>
      <w:r w:rsidR="00947D5D">
        <w:rPr>
          <w:rFonts w:ascii="Calibri" w:eastAsia="宋体" w:hAnsi="Calibri" w:cs="Times New Roman" w:hint="eastAsia"/>
        </w:rPr>
        <w:t>是怎么样的呢？</w:t>
      </w:r>
    </w:p>
    <w:p w:rsidR="00DC1C10" w:rsidRPr="0051358E" w:rsidRDefault="00DC1C10" w:rsidP="00DC1C10">
      <w:pPr>
        <w:jc w:val="left"/>
        <w:rPr>
          <w:rFonts w:ascii="Calibri" w:eastAsia="宋体" w:hAnsi="Calibri" w:cs="Times New Roman"/>
        </w:rPr>
      </w:pPr>
    </w:p>
    <w:p w:rsidR="00A05A59" w:rsidRDefault="000D65DF" w:rsidP="00DC1C10">
      <w:pPr>
        <w:jc w:val="left"/>
        <w:rPr>
          <w:ins w:id="78" w:author="Lei Zhu" w:date="2017-06-17T22:16:00Z"/>
          <w:rFonts w:ascii="Calibri" w:eastAsia="宋体" w:hAnsi="Calibri" w:cs="Times New Roman"/>
        </w:rPr>
      </w:pPr>
      <w:r>
        <w:rPr>
          <w:rFonts w:ascii="Calibri" w:eastAsia="宋体" w:hAnsi="Calibri" w:cs="Times New Roman" w:hint="eastAsia"/>
        </w:rPr>
        <w:t>如果我们能够打造一个将来的社会</w:t>
      </w:r>
      <w:ins w:id="79" w:author="Lei Zhu" w:date="2017-06-17T22:03:00Z">
        <w:r w:rsidR="0068486F">
          <w:rPr>
            <w:rFonts w:ascii="Calibri" w:eastAsia="宋体" w:hAnsi="Calibri" w:cs="Times New Roman" w:hint="eastAsia"/>
          </w:rPr>
          <w:t>，一个能</w:t>
        </w:r>
      </w:ins>
      <w:r>
        <w:rPr>
          <w:rFonts w:ascii="Calibri" w:eastAsia="宋体" w:hAnsi="Calibri" w:cs="Times New Roman" w:hint="eastAsia"/>
        </w:rPr>
        <w:t>让大家</w:t>
      </w:r>
      <w:ins w:id="80" w:author="Lei Zhu" w:date="2017-06-17T22:03:00Z">
        <w:r w:rsidR="0068486F">
          <w:rPr>
            <w:rFonts w:ascii="Calibri" w:eastAsia="宋体" w:hAnsi="Calibri" w:cs="Times New Roman" w:hint="eastAsia"/>
          </w:rPr>
          <w:t>像</w:t>
        </w:r>
      </w:ins>
      <w:del w:id="81" w:author="Lei Zhu" w:date="2017-06-17T22:03:00Z">
        <w:r w:rsidDel="0068486F">
          <w:rPr>
            <w:rFonts w:ascii="Calibri" w:eastAsia="宋体" w:hAnsi="Calibri" w:cs="Times New Roman" w:hint="eastAsia"/>
          </w:rPr>
          <w:delText>类似于</w:delText>
        </w:r>
      </w:del>
      <w:r w:rsidR="00DC1C10">
        <w:rPr>
          <w:rFonts w:ascii="Calibri" w:eastAsia="宋体" w:hAnsi="Calibri" w:cs="Times New Roman" w:hint="eastAsia"/>
        </w:rPr>
        <w:t>电影里</w:t>
      </w:r>
      <w:ins w:id="82" w:author="Lei Zhu" w:date="2017-06-17T22:03:00Z">
        <w:r w:rsidR="0068486F">
          <w:rPr>
            <w:rFonts w:ascii="Calibri" w:eastAsia="宋体" w:hAnsi="Calibri" w:cs="Times New Roman" w:hint="eastAsia"/>
          </w:rPr>
          <w:t>展示的那</w:t>
        </w:r>
      </w:ins>
      <w:del w:id="83" w:author="Lei Zhu" w:date="2017-06-17T22:03:00Z">
        <w:r w:rsidR="00DC1C10" w:rsidDel="0068486F">
          <w:rPr>
            <w:rFonts w:ascii="Calibri" w:eastAsia="宋体" w:hAnsi="Calibri" w:cs="Times New Roman" w:hint="eastAsia"/>
          </w:rPr>
          <w:delText>一</w:delText>
        </w:r>
      </w:del>
      <w:r w:rsidR="00DC1C10">
        <w:rPr>
          <w:rFonts w:ascii="Calibri" w:eastAsia="宋体" w:hAnsi="Calibri" w:cs="Times New Roman" w:hint="eastAsia"/>
        </w:rPr>
        <w:t>样</w:t>
      </w:r>
      <w:ins w:id="84" w:author="Lei Zhu" w:date="2017-06-17T22:15:00Z">
        <w:r w:rsidR="00A05A59">
          <w:rPr>
            <w:rFonts w:ascii="Calibri" w:eastAsia="宋体" w:hAnsi="Calibri" w:cs="Times New Roman" w:hint="eastAsia"/>
          </w:rPr>
          <w:t>过着自己想过的日子的社会，但不是一天两天，而是</w:t>
        </w:r>
      </w:ins>
      <w:r w:rsidR="00DC1C10">
        <w:rPr>
          <w:rFonts w:ascii="Calibri" w:eastAsia="宋体" w:hAnsi="Calibri" w:cs="Times New Roman" w:hint="eastAsia"/>
        </w:rPr>
        <w:t>一辈子</w:t>
      </w:r>
      <w:ins w:id="85" w:author="Lei Zhu" w:date="2017-06-17T22:15:00Z">
        <w:r w:rsidR="00A05A59">
          <w:rPr>
            <w:rFonts w:ascii="Calibri" w:eastAsia="宋体" w:hAnsi="Calibri" w:cs="Times New Roman" w:hint="eastAsia"/>
          </w:rPr>
          <w:t>，可以</w:t>
        </w:r>
      </w:ins>
      <w:r w:rsidR="00DC1C10">
        <w:rPr>
          <w:rFonts w:ascii="Calibri" w:eastAsia="宋体" w:hAnsi="Calibri" w:cs="Times New Roman" w:hint="eastAsia"/>
        </w:rPr>
        <w:t>每天都</w:t>
      </w:r>
      <w:del w:id="86" w:author="Lei Zhu" w:date="2017-06-17T22:15:00Z">
        <w:r w:rsidR="00DC1C10" w:rsidDel="00A05A59">
          <w:rPr>
            <w:rFonts w:ascii="Calibri" w:eastAsia="宋体" w:hAnsi="Calibri" w:cs="Times New Roman" w:hint="eastAsia"/>
          </w:rPr>
          <w:delText>过自己想过的日子而不是一天两天而且</w:delText>
        </w:r>
      </w:del>
      <w:r w:rsidR="00DC1C10">
        <w:rPr>
          <w:rFonts w:ascii="Calibri" w:eastAsia="宋体" w:hAnsi="Calibri" w:cs="Times New Roman" w:hint="eastAsia"/>
        </w:rPr>
        <w:t>不用工作</w:t>
      </w:r>
      <w:r w:rsidR="00B161AC">
        <w:rPr>
          <w:rFonts w:ascii="Calibri" w:eastAsia="宋体" w:hAnsi="Calibri" w:cs="Times New Roman" w:hint="eastAsia"/>
        </w:rPr>
        <w:t>不用挣钱</w:t>
      </w:r>
      <w:r w:rsidR="00DC1C10">
        <w:rPr>
          <w:rFonts w:ascii="Calibri" w:eastAsia="宋体" w:hAnsi="Calibri" w:cs="Times New Roman" w:hint="eastAsia"/>
        </w:rPr>
        <w:t>，</w:t>
      </w:r>
      <w:ins w:id="87" w:author="Lei Zhu" w:date="2017-06-17T22:16:00Z">
        <w:r w:rsidR="00A05A59">
          <w:rPr>
            <w:rFonts w:ascii="Calibri" w:eastAsia="宋体" w:hAnsi="Calibri" w:cs="Times New Roman" w:hint="eastAsia"/>
          </w:rPr>
          <w:t>但自己的愿望却又都可以一一实现的随心所欲的幸福世界，</w:t>
        </w:r>
      </w:ins>
      <w:r w:rsidR="00DC1C10">
        <w:rPr>
          <w:rFonts w:ascii="Calibri" w:eastAsia="宋体" w:hAnsi="Calibri" w:cs="Times New Roman" w:hint="eastAsia"/>
        </w:rPr>
        <w:t>那是不是一个特别美好的世界</w:t>
      </w:r>
      <w:ins w:id="88" w:author="Lei Zhu" w:date="2017-06-17T22:04:00Z">
        <w:r w:rsidR="0068486F">
          <w:rPr>
            <w:rFonts w:ascii="Calibri" w:eastAsia="宋体" w:hAnsi="Calibri" w:cs="Times New Roman" w:hint="eastAsia"/>
          </w:rPr>
          <w:t>呢</w:t>
        </w:r>
      </w:ins>
      <w:r w:rsidR="00DC1C10">
        <w:rPr>
          <w:rFonts w:ascii="Calibri" w:eastAsia="宋体" w:hAnsi="Calibri" w:cs="Times New Roman" w:hint="eastAsia"/>
        </w:rPr>
        <w:t>？</w:t>
      </w:r>
    </w:p>
    <w:p w:rsidR="00DC1C10" w:rsidDel="00A05A59" w:rsidRDefault="00DC1C10" w:rsidP="00DC1C10">
      <w:pPr>
        <w:jc w:val="left"/>
        <w:rPr>
          <w:del w:id="89" w:author="Lei Zhu" w:date="2017-06-17T22:16:00Z"/>
          <w:rFonts w:ascii="Calibri" w:eastAsia="宋体" w:hAnsi="Calibri" w:cs="Times New Roman"/>
        </w:rPr>
      </w:pPr>
      <w:r>
        <w:rPr>
          <w:rFonts w:ascii="Calibri" w:eastAsia="宋体" w:hAnsi="Calibri" w:cs="Times New Roman" w:hint="eastAsia"/>
        </w:rPr>
        <w:t xml:space="preserve"> </w:t>
      </w:r>
      <w:del w:id="90" w:author="Lei Zhu" w:date="2017-06-17T22:16:00Z">
        <w:r w:rsidDel="00A05A59">
          <w:rPr>
            <w:rFonts w:ascii="Calibri" w:eastAsia="宋体" w:hAnsi="Calibri" w:cs="Times New Roman" w:hint="eastAsia"/>
          </w:rPr>
          <w:delText>这是一个人人</w:delText>
        </w:r>
        <w:r w:rsidR="00F600A4" w:rsidDel="00A05A59">
          <w:rPr>
            <w:rFonts w:ascii="Calibri" w:eastAsia="宋体" w:hAnsi="Calibri" w:cs="Times New Roman" w:hint="eastAsia"/>
          </w:rPr>
          <w:delText>随心所欲</w:delText>
        </w:r>
        <w:r w:rsidDel="00A05A59">
          <w:rPr>
            <w:rFonts w:ascii="Calibri" w:eastAsia="宋体" w:hAnsi="Calibri" w:cs="Times New Roman" w:hint="eastAsia"/>
          </w:rPr>
          <w:delText>的</w:delText>
        </w:r>
        <w:r w:rsidR="00F600A4" w:rsidDel="00A05A59">
          <w:rPr>
            <w:rFonts w:ascii="Calibri" w:eastAsia="宋体" w:hAnsi="Calibri" w:cs="Times New Roman" w:hint="eastAsia"/>
          </w:rPr>
          <w:delText>幸福</w:delText>
        </w:r>
        <w:r w:rsidDel="00A05A59">
          <w:rPr>
            <w:rFonts w:ascii="Calibri" w:eastAsia="宋体" w:hAnsi="Calibri" w:cs="Times New Roman" w:hint="eastAsia"/>
          </w:rPr>
          <w:delText>世界</w:delText>
        </w:r>
        <w:r w:rsidDel="00A05A59">
          <w:rPr>
            <w:rFonts w:ascii="Calibri" w:eastAsia="宋体" w:hAnsi="Calibri" w:cs="Times New Roman" w:hint="eastAsia"/>
          </w:rPr>
          <w:delText>.</w:delText>
        </w:r>
      </w:del>
    </w:p>
    <w:p w:rsidR="00DC1C10" w:rsidRPr="0051358E" w:rsidRDefault="00DC1C10" w:rsidP="00DC1C10">
      <w:pPr>
        <w:jc w:val="left"/>
        <w:rPr>
          <w:rFonts w:ascii="Calibri" w:eastAsia="宋体" w:hAnsi="Calibri" w:cs="Times New Roman"/>
        </w:rPr>
      </w:pPr>
    </w:p>
    <w:p w:rsidR="00F600A4" w:rsidRDefault="00ED1860" w:rsidP="00F600A4">
      <w:pPr>
        <w:jc w:val="left"/>
      </w:pPr>
      <w:ins w:id="91" w:author="Lei Zhu" w:date="2017-06-17T21:59:00Z">
        <w:r>
          <w:rPr>
            <w:rFonts w:ascii="Calibri" w:eastAsia="宋体" w:hAnsi="Calibri" w:cs="Times New Roman" w:hint="eastAsia"/>
          </w:rPr>
          <w:t>可能</w:t>
        </w:r>
      </w:ins>
      <w:r w:rsidR="00C84245">
        <w:rPr>
          <w:rFonts w:ascii="Calibri" w:eastAsia="宋体" w:hAnsi="Calibri" w:cs="Times New Roman" w:hint="eastAsia"/>
        </w:rPr>
        <w:t>大家</w:t>
      </w:r>
      <w:r w:rsidR="00DC1C10">
        <w:rPr>
          <w:rFonts w:ascii="Calibri" w:eastAsia="宋体" w:hAnsi="Calibri" w:cs="Times New Roman"/>
        </w:rPr>
        <w:t>都会说这是一个无法实现的乌托邦</w:t>
      </w:r>
      <w:r w:rsidR="00DC1C10">
        <w:rPr>
          <w:rFonts w:ascii="Calibri" w:eastAsia="宋体" w:hAnsi="Calibri" w:cs="Times New Roman" w:hint="eastAsia"/>
        </w:rPr>
        <w:t>。</w:t>
      </w:r>
      <w:r w:rsidR="00DC1C10">
        <w:rPr>
          <w:rFonts w:ascii="Calibri" w:eastAsia="宋体" w:hAnsi="Calibri" w:cs="Times New Roman" w:hint="eastAsia"/>
        </w:rPr>
        <w:t xml:space="preserve"> </w:t>
      </w:r>
      <w:r w:rsidR="00DC1C10">
        <w:rPr>
          <w:rFonts w:ascii="Calibri" w:eastAsia="宋体" w:hAnsi="Calibri" w:cs="Times New Roman"/>
        </w:rPr>
        <w:t>从古希腊到现代</w:t>
      </w:r>
      <w:r w:rsidR="00DC1C10">
        <w:rPr>
          <w:rFonts w:ascii="Calibri" w:eastAsia="宋体" w:hAnsi="Calibri" w:cs="Times New Roman" w:hint="eastAsia"/>
        </w:rPr>
        <w:t>，</w:t>
      </w:r>
      <w:r w:rsidR="00DC1C10">
        <w:rPr>
          <w:rFonts w:ascii="Calibri" w:eastAsia="宋体" w:hAnsi="Calibri" w:cs="Times New Roman"/>
        </w:rPr>
        <w:t>确实有很多人伟人想象并</w:t>
      </w:r>
      <w:ins w:id="92" w:author="Lei Zhu" w:date="2017-06-17T21:59:00Z">
        <w:r>
          <w:rPr>
            <w:rFonts w:ascii="Calibri" w:eastAsia="宋体" w:hAnsi="Calibri" w:cs="Times New Roman" w:hint="eastAsia"/>
          </w:rPr>
          <w:t>努力着</w:t>
        </w:r>
      </w:ins>
      <w:del w:id="93" w:author="Lei Zhu" w:date="2017-06-17T21:59:00Z">
        <w:r w:rsidR="00DC1C10" w:rsidDel="00ED1860">
          <w:rPr>
            <w:rFonts w:ascii="Calibri" w:eastAsia="宋体" w:hAnsi="Calibri" w:cs="Times New Roman"/>
          </w:rPr>
          <w:delText>想</w:delText>
        </w:r>
      </w:del>
      <w:r w:rsidR="00DC1C10">
        <w:rPr>
          <w:rFonts w:ascii="Calibri" w:eastAsia="宋体" w:hAnsi="Calibri" w:cs="Times New Roman"/>
        </w:rPr>
        <w:t>去实现乌托邦</w:t>
      </w:r>
      <w:ins w:id="94" w:author="Lei Zhu" w:date="2017-06-17T22:00:00Z">
        <w:r>
          <w:rPr>
            <w:rFonts w:ascii="Calibri" w:eastAsia="宋体" w:hAnsi="Calibri" w:cs="Times New Roman" w:hint="eastAsia"/>
          </w:rPr>
          <w:t>，</w:t>
        </w:r>
      </w:ins>
      <w:r w:rsidR="00DC1C10">
        <w:rPr>
          <w:rFonts w:ascii="Calibri" w:eastAsia="宋体" w:hAnsi="Calibri" w:cs="Times New Roman"/>
        </w:rPr>
        <w:t>最终都是毫无结果</w:t>
      </w:r>
      <w:r w:rsidR="00DC1C10">
        <w:rPr>
          <w:rFonts w:ascii="Calibri" w:eastAsia="宋体" w:hAnsi="Calibri" w:cs="Times New Roman" w:hint="eastAsia"/>
        </w:rPr>
        <w:t>。</w:t>
      </w:r>
      <w:r w:rsidR="00C75055">
        <w:rPr>
          <w:rFonts w:hint="eastAsia"/>
        </w:rPr>
        <w:t xml:space="preserve"> </w:t>
      </w:r>
      <w:r w:rsidR="00DC1C10">
        <w:rPr>
          <w:rFonts w:ascii="Calibri" w:eastAsia="宋体" w:hAnsi="Calibri" w:cs="Times New Roman" w:hint="eastAsia"/>
        </w:rPr>
        <w:t>但现在，在</w:t>
      </w:r>
      <w:ins w:id="95" w:author="Lei Zhu" w:date="2017-06-17T22:00:00Z">
        <w:r w:rsidR="0068486F">
          <w:rPr>
            <w:rFonts w:ascii="Calibri" w:eastAsia="宋体" w:hAnsi="Calibri" w:cs="Times New Roman" w:hint="eastAsia"/>
          </w:rPr>
          <w:t>飞速</w:t>
        </w:r>
      </w:ins>
      <w:del w:id="96" w:author="Lei Zhu" w:date="2017-06-17T22:00:00Z">
        <w:r w:rsidR="00DC1C10" w:rsidDel="0068486F">
          <w:rPr>
            <w:rFonts w:ascii="Calibri" w:eastAsia="宋体" w:hAnsi="Calibri" w:cs="Times New Roman" w:hint="eastAsia"/>
          </w:rPr>
          <w:delText>不停</w:delText>
        </w:r>
      </w:del>
      <w:r w:rsidR="00DC1C10">
        <w:rPr>
          <w:rFonts w:ascii="Calibri" w:eastAsia="宋体" w:hAnsi="Calibri" w:cs="Times New Roman" w:hint="eastAsia"/>
        </w:rPr>
        <w:t>发展的高科技的支持下，我们</w:t>
      </w:r>
      <w:ins w:id="97" w:author="Lei Zhu" w:date="2017-06-17T22:00:00Z">
        <w:r w:rsidR="0068486F">
          <w:rPr>
            <w:rFonts w:ascii="Calibri" w:eastAsia="宋体" w:hAnsi="Calibri" w:cs="Times New Roman" w:hint="eastAsia"/>
          </w:rPr>
          <w:t>是</w:t>
        </w:r>
      </w:ins>
      <w:r w:rsidR="00DC1C10">
        <w:rPr>
          <w:rFonts w:ascii="Calibri" w:eastAsia="宋体" w:hAnsi="Calibri" w:cs="Times New Roman" w:hint="eastAsia"/>
        </w:rPr>
        <w:t>有可能在不远的将来</w:t>
      </w:r>
      <w:r w:rsidR="00F600A4">
        <w:rPr>
          <w:rFonts w:ascii="Calibri" w:eastAsia="宋体" w:hAnsi="Calibri" w:cs="Times New Roman" w:hint="eastAsia"/>
        </w:rPr>
        <w:t>第一次有机会来</w:t>
      </w:r>
      <w:r w:rsidR="00DC1C10">
        <w:rPr>
          <w:rFonts w:ascii="Calibri" w:eastAsia="宋体" w:hAnsi="Calibri" w:cs="Times New Roman" w:hint="eastAsia"/>
        </w:rPr>
        <w:t>实现这么一</w:t>
      </w:r>
      <w:r w:rsidR="00DC1C10" w:rsidRPr="0068486F">
        <w:rPr>
          <w:rFonts w:ascii="Calibri" w:eastAsia="宋体" w:hAnsi="Calibri" w:cs="Times New Roman" w:hint="eastAsia"/>
        </w:rPr>
        <w:t>个</w:t>
      </w:r>
      <w:ins w:id="98" w:author="Lei Zhu" w:date="2017-06-17T22:00:00Z">
        <w:r w:rsidR="0068486F" w:rsidRPr="0068486F">
          <w:rPr>
            <w:rFonts w:hint="eastAsia"/>
            <w:rPrChange w:id="99" w:author="Lei Zhu" w:date="2017-06-17T22:01:00Z">
              <w:rPr>
                <w:rFonts w:hint="eastAsia"/>
                <w:highlight w:val="yellow"/>
              </w:rPr>
            </w:rPrChange>
          </w:rPr>
          <w:t>人类发展史上从未有过的</w:t>
        </w:r>
      </w:ins>
      <w:r w:rsidR="00DC1C10" w:rsidRPr="0068486F">
        <w:rPr>
          <w:rFonts w:ascii="Calibri" w:eastAsia="宋体" w:hAnsi="Calibri" w:cs="Times New Roman" w:hint="eastAsia"/>
        </w:rPr>
        <w:t>乌</w:t>
      </w:r>
      <w:r w:rsidR="00DC1C10">
        <w:rPr>
          <w:rFonts w:ascii="Calibri" w:eastAsia="宋体" w:hAnsi="Calibri" w:cs="Times New Roman" w:hint="eastAsia"/>
        </w:rPr>
        <w:t>托邦</w:t>
      </w:r>
      <w:r w:rsidR="00F600A4">
        <w:rPr>
          <w:rFonts w:ascii="Calibri" w:eastAsia="宋体" w:hAnsi="Calibri" w:cs="Times New Roman" w:hint="eastAsia"/>
        </w:rPr>
        <w:t>。</w:t>
      </w:r>
      <w:r w:rsidR="00404A85">
        <w:rPr>
          <w:rFonts w:ascii="Calibri" w:eastAsia="宋体" w:hAnsi="Calibri" w:cs="Times New Roman" w:hint="eastAsia"/>
        </w:rPr>
        <w:t xml:space="preserve"> </w:t>
      </w:r>
      <w:r w:rsidR="00F600A4">
        <w:rPr>
          <w:rFonts w:ascii="Calibri" w:eastAsia="宋体" w:hAnsi="Calibri" w:cs="Times New Roman" w:hint="eastAsia"/>
        </w:rPr>
        <w:t>这是</w:t>
      </w:r>
      <w:r w:rsidR="00F600A4">
        <w:rPr>
          <w:rFonts w:hint="eastAsia"/>
        </w:rPr>
        <w:t>一</w:t>
      </w:r>
      <w:r w:rsidR="00F600A4">
        <w:rPr>
          <w:rFonts w:ascii="Calibri" w:eastAsia="宋体" w:hAnsi="Calibri" w:cs="Times New Roman" w:hint="eastAsia"/>
        </w:rPr>
        <w:t>个幸运的时代：我们不但可以见证而且可以参与这个历史性的人类社会的升级。</w:t>
      </w:r>
    </w:p>
    <w:p w:rsidR="005D0E0A" w:rsidRDefault="005D0E0A">
      <w:pPr>
        <w:widowControl/>
        <w:jc w:val="left"/>
        <w:rPr>
          <w:rFonts w:ascii="Calibri" w:eastAsia="宋体" w:hAnsi="Calibri" w:cs="Times New Roman"/>
        </w:rPr>
      </w:pPr>
      <w:r>
        <w:rPr>
          <w:rFonts w:ascii="Calibri" w:eastAsia="宋体" w:hAnsi="Calibri" w:cs="Times New Roman"/>
        </w:rPr>
        <w:br w:type="page"/>
      </w:r>
    </w:p>
    <w:p w:rsidR="005D0E0A" w:rsidRDefault="005D0E0A" w:rsidP="005D0E0A"/>
    <w:p w:rsidR="005D0E0A" w:rsidRDefault="005D0E0A" w:rsidP="006B0A27">
      <w:pPr>
        <w:pStyle w:val="a4"/>
        <w:numPr>
          <w:ilvl w:val="0"/>
          <w:numId w:val="36"/>
        </w:numPr>
        <w:ind w:firstLineChars="0"/>
      </w:pPr>
      <w:r>
        <w:rPr>
          <w:rFonts w:hint="eastAsia"/>
        </w:rPr>
        <w:t>个体的烦恼和社会问题</w:t>
      </w:r>
      <w:r>
        <w:t xml:space="preserve"> </w:t>
      </w:r>
      <w:r>
        <w:rPr>
          <w:rFonts w:hint="eastAsia"/>
        </w:rPr>
        <w:t>（</w:t>
      </w:r>
      <w:r>
        <w:t xml:space="preserve">15 </w:t>
      </w:r>
      <w:r>
        <w:rPr>
          <w:rFonts w:hint="eastAsia"/>
        </w:rPr>
        <w:t>，</w:t>
      </w:r>
      <w:r>
        <w:t xml:space="preserve"> 7500</w:t>
      </w:r>
      <w:r>
        <w:rPr>
          <w:rFonts w:hint="eastAsia"/>
        </w:rPr>
        <w:t>）</w:t>
      </w:r>
    </w:p>
    <w:p w:rsidR="005D0E0A" w:rsidDel="00181461" w:rsidRDefault="005D0E0A" w:rsidP="005D0E0A">
      <w:pPr>
        <w:rPr>
          <w:del w:id="100" w:author="Lei Zhu" w:date="2017-06-17T22:29:00Z"/>
        </w:rPr>
      </w:pPr>
    </w:p>
    <w:p w:rsidR="00181461" w:rsidRDefault="005D0E0A" w:rsidP="005D0E0A">
      <w:pPr>
        <w:rPr>
          <w:ins w:id="101" w:author="Lei Zhu" w:date="2017-06-17T22:27:00Z"/>
        </w:rPr>
      </w:pPr>
      <w:del w:id="102" w:author="Lei Zhu" w:date="2017-06-17T22:29:00Z">
        <w:r w:rsidDel="00181461">
          <w:rPr>
            <w:rFonts w:hint="eastAsia"/>
          </w:rPr>
          <w:delText>今天我们展望全世界，</w:delText>
        </w:r>
        <w:r w:rsidDel="00181461">
          <w:delText xml:space="preserve"> </w:delText>
        </w:r>
        <w:r w:rsidDel="00181461">
          <w:rPr>
            <w:rFonts w:hint="eastAsia"/>
          </w:rPr>
          <w:delText>我们经历了从二战结束后的全世界的复苏和发展到冷战结束之后的乐观到对二十一世纪的向往。</w:delText>
        </w:r>
        <w:r w:rsidDel="00181461">
          <w:delText xml:space="preserve"> </w:delText>
        </w:r>
        <w:r w:rsidDel="00181461">
          <w:rPr>
            <w:rFonts w:hint="eastAsia"/>
          </w:rPr>
          <w:delText>现在我们真正到达了二十一世纪之后，大家似乎更多对将来是充满焦虑。</w:delText>
        </w:r>
      </w:del>
    </w:p>
    <w:p w:rsidR="00181461" w:rsidRPr="00181461" w:rsidRDefault="00181461" w:rsidP="00181461">
      <w:pPr>
        <w:rPr>
          <w:ins w:id="103" w:author="Lei Zhu" w:date="2017-06-17T22:27:00Z"/>
        </w:rPr>
      </w:pPr>
      <w:ins w:id="104" w:author="Lei Zhu" w:date="2017-06-17T22:27:00Z">
        <w:r w:rsidRPr="00181461">
          <w:rPr>
            <w:rFonts w:hint="eastAsia"/>
          </w:rPr>
          <w:t>展望</w:t>
        </w:r>
        <w:r w:rsidRPr="00181461">
          <w:rPr>
            <w:rFonts w:hint="eastAsia"/>
            <w:rPrChange w:id="105" w:author="Lei Zhu" w:date="2017-06-17T22:29:00Z">
              <w:rPr>
                <w:rFonts w:hint="eastAsia"/>
                <w:highlight w:val="yellow"/>
              </w:rPr>
            </w:rPrChange>
          </w:rPr>
          <w:t>今天的</w:t>
        </w:r>
        <w:r w:rsidRPr="00181461">
          <w:rPr>
            <w:rFonts w:hint="eastAsia"/>
          </w:rPr>
          <w:t>世界，</w:t>
        </w:r>
        <w:r w:rsidRPr="00181461">
          <w:t xml:space="preserve"> </w:t>
        </w:r>
        <w:r w:rsidRPr="00181461">
          <w:rPr>
            <w:rFonts w:hint="eastAsia"/>
          </w:rPr>
          <w:t>我们经历了从二战结束后的复苏和发展，到冷战结束之后的乐观，</w:t>
        </w:r>
        <w:r w:rsidRPr="00181461">
          <w:rPr>
            <w:rFonts w:hint="eastAsia"/>
            <w:rPrChange w:id="106" w:author="Lei Zhu" w:date="2017-06-17T22:29:00Z">
              <w:rPr>
                <w:rFonts w:hint="eastAsia"/>
                <w:highlight w:val="yellow"/>
              </w:rPr>
            </w:rPrChange>
          </w:rPr>
          <w:t>再</w:t>
        </w:r>
        <w:r w:rsidRPr="00181461">
          <w:rPr>
            <w:rFonts w:hint="eastAsia"/>
          </w:rPr>
          <w:t>到对二十一世纪的向往；</w:t>
        </w:r>
        <w:r w:rsidRPr="00181461">
          <w:rPr>
            <w:rFonts w:hint="eastAsia"/>
            <w:rPrChange w:id="107" w:author="Lei Zhu" w:date="2017-06-17T22:29:00Z">
              <w:rPr>
                <w:rFonts w:hint="eastAsia"/>
                <w:highlight w:val="yellow"/>
              </w:rPr>
            </w:rPrChange>
          </w:rPr>
          <w:t>而到今天</w:t>
        </w:r>
        <w:r w:rsidRPr="00181461">
          <w:rPr>
            <w:rFonts w:hint="eastAsia"/>
          </w:rPr>
          <w:t>，</w:t>
        </w:r>
        <w:r w:rsidRPr="00181461">
          <w:rPr>
            <w:rFonts w:hint="eastAsia"/>
            <w:rPrChange w:id="108" w:author="Lei Zhu" w:date="2017-06-17T22:29:00Z">
              <w:rPr>
                <w:rFonts w:hint="eastAsia"/>
                <w:highlight w:val="yellow"/>
              </w:rPr>
            </w:rPrChange>
          </w:rPr>
          <w:t>在</w:t>
        </w:r>
        <w:r w:rsidRPr="00181461">
          <w:rPr>
            <w:rFonts w:hint="eastAsia"/>
          </w:rPr>
          <w:t>我们真正到达了二十一世纪之后，大家似乎对将来</w:t>
        </w:r>
        <w:r w:rsidRPr="00181461">
          <w:rPr>
            <w:rFonts w:hint="eastAsia"/>
            <w:rPrChange w:id="109" w:author="Lei Zhu" w:date="2017-06-17T22:29:00Z">
              <w:rPr>
                <w:rFonts w:hint="eastAsia"/>
                <w:highlight w:val="yellow"/>
              </w:rPr>
            </w:rPrChange>
          </w:rPr>
          <w:t>更多的</w:t>
        </w:r>
        <w:r w:rsidRPr="00181461">
          <w:rPr>
            <w:rFonts w:hint="eastAsia"/>
          </w:rPr>
          <w:t>是充满</w:t>
        </w:r>
        <w:r w:rsidRPr="00181461">
          <w:rPr>
            <w:rFonts w:hint="eastAsia"/>
            <w:rPrChange w:id="110" w:author="Lei Zhu" w:date="2017-06-17T22:29:00Z">
              <w:rPr>
                <w:rFonts w:hint="eastAsia"/>
                <w:highlight w:val="yellow"/>
              </w:rPr>
            </w:rPrChange>
          </w:rPr>
          <w:t>了</w:t>
        </w:r>
        <w:r w:rsidRPr="00181461">
          <w:rPr>
            <w:rFonts w:hint="eastAsia"/>
          </w:rPr>
          <w:t>焦虑。</w:t>
        </w:r>
      </w:ins>
    </w:p>
    <w:p w:rsidR="00181461" w:rsidRPr="00181461" w:rsidRDefault="00181461" w:rsidP="00181461">
      <w:pPr>
        <w:rPr>
          <w:ins w:id="111" w:author="Lei Zhu" w:date="2017-06-17T22:27:00Z"/>
        </w:rPr>
      </w:pPr>
    </w:p>
    <w:p w:rsidR="00181461" w:rsidRDefault="00181461" w:rsidP="00181461">
      <w:pPr>
        <w:rPr>
          <w:ins w:id="112" w:author="Lei Zhu" w:date="2017-06-17T22:27:00Z"/>
        </w:rPr>
      </w:pPr>
      <w:ins w:id="113" w:author="Lei Zhu" w:date="2017-06-17T22:27:00Z">
        <w:r w:rsidRPr="00181461">
          <w:rPr>
            <w:rFonts w:hint="eastAsia"/>
            <w:rPrChange w:id="114" w:author="Lei Zhu" w:date="2017-06-17T22:29:00Z">
              <w:rPr>
                <w:rFonts w:hint="eastAsia"/>
                <w:highlight w:val="yellow"/>
              </w:rPr>
            </w:rPrChange>
          </w:rPr>
          <w:t>从</w:t>
        </w:r>
        <w:r w:rsidRPr="00181461">
          <w:rPr>
            <w:rFonts w:hint="eastAsia"/>
          </w:rPr>
          <w:t>个人层面</w:t>
        </w:r>
        <w:r w:rsidRPr="00181461">
          <w:rPr>
            <w:rFonts w:hint="eastAsia"/>
            <w:rPrChange w:id="115" w:author="Lei Zhu" w:date="2017-06-17T22:29:00Z">
              <w:rPr>
                <w:rFonts w:hint="eastAsia"/>
                <w:highlight w:val="yellow"/>
              </w:rPr>
            </w:rPrChange>
          </w:rPr>
          <w:t>上来说</w:t>
        </w:r>
        <w:r w:rsidRPr="00181461">
          <w:rPr>
            <w:rFonts w:hint="eastAsia"/>
          </w:rPr>
          <w:t>，全球</w:t>
        </w:r>
        <w:r w:rsidRPr="00181461">
          <w:rPr>
            <w:rFonts w:hint="eastAsia"/>
            <w:rPrChange w:id="116" w:author="Lei Zhu" w:date="2017-06-17T22:29:00Z">
              <w:rPr>
                <w:rFonts w:hint="eastAsia"/>
                <w:highlight w:val="yellow"/>
              </w:rPr>
            </w:rPrChange>
          </w:rPr>
          <w:t>有</w:t>
        </w:r>
        <w:r w:rsidRPr="00181461">
          <w:rPr>
            <w:rFonts w:hint="eastAsia"/>
          </w:rPr>
          <w:t>很多人</w:t>
        </w:r>
        <w:r w:rsidRPr="00181461">
          <w:rPr>
            <w:rFonts w:hint="eastAsia"/>
            <w:rPrChange w:id="117" w:author="Lei Zhu" w:date="2017-06-17T22:29:00Z">
              <w:rPr>
                <w:rFonts w:hint="eastAsia"/>
                <w:highlight w:val="yellow"/>
              </w:rPr>
            </w:rPrChange>
          </w:rPr>
          <w:t>现在正</w:t>
        </w:r>
        <w:r w:rsidRPr="00181461">
          <w:rPr>
            <w:rFonts w:hint="eastAsia"/>
          </w:rPr>
          <w:t>越来越多</w:t>
        </w:r>
        <w:r w:rsidRPr="00181461">
          <w:rPr>
            <w:rFonts w:hint="eastAsia"/>
            <w:rPrChange w:id="118" w:author="Lei Zhu" w:date="2017-06-17T22:29:00Z">
              <w:rPr>
                <w:rFonts w:hint="eastAsia"/>
                <w:highlight w:val="yellow"/>
              </w:rPr>
            </w:rPrChange>
          </w:rPr>
          <w:t>地</w:t>
        </w:r>
        <w:r w:rsidRPr="00181461">
          <w:rPr>
            <w:rFonts w:hint="eastAsia"/>
          </w:rPr>
          <w:t>感</w:t>
        </w:r>
        <w:r w:rsidRPr="00181461">
          <w:rPr>
            <w:rFonts w:hint="eastAsia"/>
            <w:rPrChange w:id="119" w:author="Lei Zhu" w:date="2017-06-17T22:29:00Z">
              <w:rPr>
                <w:rFonts w:hint="eastAsia"/>
                <w:highlight w:val="yellow"/>
              </w:rPr>
            </w:rPrChange>
          </w:rPr>
          <w:t>受</w:t>
        </w:r>
        <w:r w:rsidRPr="00181461">
          <w:rPr>
            <w:rFonts w:hint="eastAsia"/>
          </w:rPr>
          <w:t>到生活</w:t>
        </w:r>
        <w:r w:rsidRPr="00181461">
          <w:rPr>
            <w:rFonts w:hint="eastAsia"/>
            <w:rPrChange w:id="120" w:author="Lei Zhu" w:date="2017-06-17T22:29:00Z">
              <w:rPr>
                <w:rFonts w:hint="eastAsia"/>
                <w:highlight w:val="yellow"/>
              </w:rPr>
            </w:rPrChange>
          </w:rPr>
          <w:t>中</w:t>
        </w:r>
        <w:r w:rsidRPr="00181461">
          <w:rPr>
            <w:rFonts w:hint="eastAsia"/>
          </w:rPr>
          <w:t>的各种烦恼，</w:t>
        </w:r>
        <w:r w:rsidRPr="00181461">
          <w:rPr>
            <w:rFonts w:hint="eastAsia"/>
            <w:rPrChange w:id="121" w:author="Lei Zhu" w:date="2017-06-17T22:29:00Z">
              <w:rPr>
                <w:rFonts w:hint="eastAsia"/>
                <w:highlight w:val="yellow"/>
              </w:rPr>
            </w:rPrChange>
          </w:rPr>
          <w:t>他们原本对待生活</w:t>
        </w:r>
        <w:r w:rsidRPr="00181461">
          <w:rPr>
            <w:rFonts w:hint="eastAsia"/>
          </w:rPr>
          <w:t>的积极乐观的态度</w:t>
        </w:r>
        <w:r w:rsidRPr="00181461">
          <w:rPr>
            <w:rFonts w:hint="eastAsia"/>
            <w:rPrChange w:id="122" w:author="Lei Zhu" w:date="2017-06-17T22:29:00Z">
              <w:rPr>
                <w:rFonts w:hint="eastAsia"/>
                <w:highlight w:val="yellow"/>
              </w:rPr>
            </w:rPrChange>
          </w:rPr>
          <w:t>已经</w:t>
        </w:r>
        <w:r w:rsidRPr="00181461">
          <w:rPr>
            <w:rFonts w:hint="eastAsia"/>
          </w:rPr>
          <w:t>受到了很大的打击。</w:t>
        </w:r>
      </w:ins>
    </w:p>
    <w:p w:rsidR="00181461" w:rsidRPr="00181461" w:rsidDel="00181461" w:rsidRDefault="00181461" w:rsidP="005D0E0A">
      <w:pPr>
        <w:rPr>
          <w:del w:id="123" w:author="Lei Zhu" w:date="2017-06-17T22:29:00Z"/>
        </w:rPr>
      </w:pPr>
    </w:p>
    <w:p w:rsidR="005D0E0A" w:rsidDel="00181461" w:rsidRDefault="005D0E0A" w:rsidP="005D0E0A">
      <w:pPr>
        <w:rPr>
          <w:del w:id="124" w:author="Lei Zhu" w:date="2017-06-17T22:29:00Z"/>
        </w:rPr>
      </w:pPr>
    </w:p>
    <w:p w:rsidR="005D0E0A" w:rsidDel="00181461" w:rsidRDefault="005D0E0A" w:rsidP="005D0E0A">
      <w:pPr>
        <w:rPr>
          <w:del w:id="125" w:author="Lei Zhu" w:date="2017-06-17T22:29:00Z"/>
        </w:rPr>
      </w:pPr>
      <w:del w:id="126" w:author="Lei Zhu" w:date="2017-06-17T22:29:00Z">
        <w:r w:rsidDel="00181461">
          <w:rPr>
            <w:rFonts w:hint="eastAsia"/>
          </w:rPr>
          <w:delText>在个人层面，全球很多人也是越来越多感到了生活的各种烦恼，乐观的态度受到了很大的打击。</w:delText>
        </w:r>
      </w:del>
    </w:p>
    <w:p w:rsidR="005D0E0A" w:rsidRDefault="005D0E0A" w:rsidP="005D0E0A"/>
    <w:p w:rsidR="005D0E0A" w:rsidRDefault="005D0E0A" w:rsidP="005D0E0A">
      <w:pPr>
        <w:pStyle w:val="a4"/>
        <w:numPr>
          <w:ilvl w:val="0"/>
          <w:numId w:val="14"/>
        </w:numPr>
        <w:ind w:firstLineChars="0"/>
      </w:pPr>
      <w:r>
        <w:rPr>
          <w:rFonts w:hint="eastAsia"/>
        </w:rPr>
        <w:t>个体的烦恼</w:t>
      </w:r>
    </w:p>
    <w:p w:rsidR="005D0E0A" w:rsidRDefault="005D0E0A" w:rsidP="005D0E0A">
      <w:pPr>
        <w:pStyle w:val="a4"/>
        <w:numPr>
          <w:ilvl w:val="1"/>
          <w:numId w:val="14"/>
        </w:numPr>
        <w:ind w:firstLineChars="0"/>
      </w:pPr>
      <w:r>
        <w:rPr>
          <w:rFonts w:hint="eastAsia"/>
        </w:rPr>
        <w:t>烦恼的共性</w:t>
      </w:r>
    </w:p>
    <w:p w:rsidR="005D0E0A" w:rsidRDefault="005D0E0A" w:rsidP="005D0E0A">
      <w:pPr>
        <w:pStyle w:val="a4"/>
        <w:numPr>
          <w:ilvl w:val="1"/>
          <w:numId w:val="14"/>
        </w:numPr>
        <w:ind w:firstLineChars="0"/>
      </w:pPr>
      <w:r>
        <w:rPr>
          <w:rFonts w:hint="eastAsia"/>
        </w:rPr>
        <w:t>主要方面的烦恼</w:t>
      </w:r>
    </w:p>
    <w:p w:rsidR="005D0E0A" w:rsidRDefault="005D0E0A" w:rsidP="005D0E0A">
      <w:pPr>
        <w:pStyle w:val="a4"/>
        <w:numPr>
          <w:ilvl w:val="1"/>
          <w:numId w:val="14"/>
        </w:numPr>
        <w:ind w:firstLineChars="0"/>
      </w:pPr>
      <w:r>
        <w:rPr>
          <w:rFonts w:hint="eastAsia"/>
        </w:rPr>
        <w:t>具体的例子</w:t>
      </w:r>
    </w:p>
    <w:p w:rsidR="005D0E0A" w:rsidRDefault="005D0E0A" w:rsidP="005D0E0A">
      <w:pPr>
        <w:pStyle w:val="a4"/>
        <w:numPr>
          <w:ilvl w:val="1"/>
          <w:numId w:val="14"/>
        </w:numPr>
        <w:ind w:firstLineChars="0"/>
      </w:pPr>
      <w:r>
        <w:rPr>
          <w:rFonts w:hint="eastAsia"/>
        </w:rPr>
        <w:t>乌托邦的解决方式</w:t>
      </w:r>
    </w:p>
    <w:p w:rsidR="005D0E0A" w:rsidRDefault="005D0E0A" w:rsidP="005D0E0A">
      <w:pPr>
        <w:pStyle w:val="a4"/>
        <w:numPr>
          <w:ilvl w:val="0"/>
          <w:numId w:val="14"/>
        </w:numPr>
        <w:ind w:firstLineChars="0"/>
      </w:pPr>
      <w:r>
        <w:rPr>
          <w:rFonts w:hint="eastAsia"/>
        </w:rPr>
        <w:t>社会问题</w:t>
      </w:r>
    </w:p>
    <w:p w:rsidR="005D0E0A" w:rsidRDefault="005D0E0A" w:rsidP="005D0E0A">
      <w:pPr>
        <w:pStyle w:val="a4"/>
        <w:numPr>
          <w:ilvl w:val="1"/>
          <w:numId w:val="14"/>
        </w:numPr>
        <w:ind w:firstLineChars="0"/>
      </w:pPr>
      <w:r>
        <w:rPr>
          <w:rFonts w:hint="eastAsia"/>
        </w:rPr>
        <w:t>贫富差距</w:t>
      </w:r>
    </w:p>
    <w:p w:rsidR="005D0E0A" w:rsidRDefault="005D0E0A" w:rsidP="005D0E0A">
      <w:pPr>
        <w:pStyle w:val="a4"/>
        <w:numPr>
          <w:ilvl w:val="1"/>
          <w:numId w:val="14"/>
        </w:numPr>
        <w:ind w:firstLineChars="0"/>
      </w:pPr>
      <w:r>
        <w:rPr>
          <w:rFonts w:hint="eastAsia"/>
        </w:rPr>
        <w:t>男女关系</w:t>
      </w:r>
    </w:p>
    <w:p w:rsidR="005D0E0A" w:rsidRDefault="005D0E0A" w:rsidP="005D0E0A">
      <w:pPr>
        <w:pStyle w:val="a4"/>
        <w:numPr>
          <w:ilvl w:val="1"/>
          <w:numId w:val="14"/>
        </w:numPr>
        <w:ind w:firstLineChars="0"/>
      </w:pPr>
      <w:r>
        <w:rPr>
          <w:rFonts w:hint="eastAsia"/>
        </w:rPr>
        <w:t>环境破坏</w:t>
      </w:r>
    </w:p>
    <w:p w:rsidR="005D0E0A" w:rsidRDefault="005D0E0A" w:rsidP="005D0E0A">
      <w:pPr>
        <w:pStyle w:val="a4"/>
        <w:numPr>
          <w:ilvl w:val="1"/>
          <w:numId w:val="14"/>
        </w:numPr>
        <w:ind w:firstLineChars="0"/>
      </w:pPr>
      <w:r>
        <w:rPr>
          <w:rFonts w:hint="eastAsia"/>
        </w:rPr>
        <w:t>各区域的例子</w:t>
      </w:r>
    </w:p>
    <w:p w:rsidR="005D0E0A" w:rsidRDefault="005D0E0A" w:rsidP="005D0E0A">
      <w:pPr>
        <w:pStyle w:val="a4"/>
        <w:numPr>
          <w:ilvl w:val="2"/>
          <w:numId w:val="14"/>
        </w:numPr>
        <w:ind w:firstLineChars="0"/>
      </w:pPr>
      <w:r>
        <w:rPr>
          <w:rFonts w:hint="eastAsia"/>
        </w:rPr>
        <w:t>美国</w:t>
      </w:r>
    </w:p>
    <w:p w:rsidR="005D0E0A" w:rsidRDefault="005D0E0A" w:rsidP="005D0E0A">
      <w:pPr>
        <w:pStyle w:val="a4"/>
        <w:numPr>
          <w:ilvl w:val="2"/>
          <w:numId w:val="14"/>
        </w:numPr>
        <w:ind w:firstLineChars="0"/>
      </w:pPr>
      <w:r>
        <w:rPr>
          <w:rFonts w:hint="eastAsia"/>
        </w:rPr>
        <w:t>欧洲</w:t>
      </w:r>
    </w:p>
    <w:p w:rsidR="005D0E0A" w:rsidRDefault="005D0E0A" w:rsidP="005D0E0A">
      <w:pPr>
        <w:pStyle w:val="a4"/>
        <w:numPr>
          <w:ilvl w:val="2"/>
          <w:numId w:val="14"/>
        </w:numPr>
        <w:ind w:firstLineChars="0"/>
      </w:pPr>
      <w:r>
        <w:rPr>
          <w:rFonts w:hint="eastAsia"/>
        </w:rPr>
        <w:t>非洲</w:t>
      </w:r>
    </w:p>
    <w:p w:rsidR="005D0E0A" w:rsidRDefault="005D0E0A" w:rsidP="005D0E0A">
      <w:pPr>
        <w:pStyle w:val="a4"/>
        <w:numPr>
          <w:ilvl w:val="2"/>
          <w:numId w:val="14"/>
        </w:numPr>
        <w:ind w:firstLineChars="0"/>
      </w:pPr>
      <w:r>
        <w:rPr>
          <w:rFonts w:hint="eastAsia"/>
        </w:rPr>
        <w:t>中东</w:t>
      </w:r>
    </w:p>
    <w:p w:rsidR="005D0E0A" w:rsidRDefault="005D0E0A" w:rsidP="005D0E0A">
      <w:pPr>
        <w:pStyle w:val="a4"/>
        <w:numPr>
          <w:ilvl w:val="2"/>
          <w:numId w:val="14"/>
        </w:numPr>
        <w:ind w:firstLineChars="0"/>
      </w:pPr>
      <w:r>
        <w:rPr>
          <w:rFonts w:hint="eastAsia"/>
        </w:rPr>
        <w:t>印度</w:t>
      </w:r>
    </w:p>
    <w:p w:rsidR="005D0E0A" w:rsidRDefault="005D0E0A" w:rsidP="005D0E0A">
      <w:pPr>
        <w:pStyle w:val="a4"/>
        <w:numPr>
          <w:ilvl w:val="1"/>
          <w:numId w:val="14"/>
        </w:numPr>
        <w:ind w:firstLineChars="0"/>
      </w:pPr>
      <w:r>
        <w:rPr>
          <w:rFonts w:hint="eastAsia"/>
        </w:rPr>
        <w:t>问题的原因和难处</w:t>
      </w:r>
    </w:p>
    <w:p w:rsidR="005D0E0A" w:rsidRDefault="005D0E0A" w:rsidP="005D0E0A">
      <w:pPr>
        <w:pStyle w:val="a4"/>
        <w:numPr>
          <w:ilvl w:val="1"/>
          <w:numId w:val="14"/>
        </w:numPr>
        <w:ind w:firstLineChars="0"/>
      </w:pPr>
      <w:r>
        <w:rPr>
          <w:rFonts w:hint="eastAsia"/>
        </w:rPr>
        <w:t>乌托邦的解决方法</w:t>
      </w:r>
    </w:p>
    <w:p w:rsidR="005D0E0A" w:rsidRDefault="005D0E0A" w:rsidP="005D0E0A">
      <w:pPr>
        <w:jc w:val="left"/>
      </w:pPr>
    </w:p>
    <w:p w:rsidR="005D0E0A" w:rsidRDefault="005D0E0A" w:rsidP="005D0E0A">
      <w:pPr>
        <w:jc w:val="left"/>
      </w:pPr>
    </w:p>
    <w:p w:rsidR="005D0E0A" w:rsidRDefault="005D0E0A" w:rsidP="005D0E0A">
      <w:pPr>
        <w:jc w:val="left"/>
      </w:pPr>
      <w:r>
        <w:t>1</w:t>
      </w:r>
      <w:r>
        <w:rPr>
          <w:rFonts w:hint="eastAsia"/>
        </w:rPr>
        <w:t>个体的烦恼</w:t>
      </w:r>
    </w:p>
    <w:p w:rsidR="005D0E0A" w:rsidRDefault="005D0E0A" w:rsidP="005D0E0A">
      <w:pPr>
        <w:jc w:val="left"/>
      </w:pPr>
    </w:p>
    <w:p w:rsidR="005D0E0A" w:rsidRDefault="005D0E0A" w:rsidP="005D0E0A">
      <w:pPr>
        <w:jc w:val="left"/>
      </w:pPr>
      <w:r>
        <w:rPr>
          <w:rFonts w:hint="eastAsia"/>
        </w:rPr>
        <w:t>人生充满烦恼是大家默认的事实，中国人说“人生不如意事十</w:t>
      </w:r>
      <w:ins w:id="127" w:author="Lei Zhu" w:date="2017-05-21T22:06:00Z">
        <w:r w:rsidR="00F46656">
          <w:rPr>
            <w:rFonts w:hint="eastAsia"/>
          </w:rPr>
          <w:t>有</w:t>
        </w:r>
      </w:ins>
      <w:del w:id="128" w:author="Lei Zhu" w:date="2017-05-21T22:06:00Z">
        <w:r w:rsidDel="00F46656">
          <w:rPr>
            <w:rFonts w:hint="eastAsia"/>
          </w:rPr>
          <w:delText>常</w:delText>
        </w:r>
      </w:del>
      <w:r>
        <w:rPr>
          <w:rFonts w:hint="eastAsia"/>
        </w:rPr>
        <w:t>八九”。</w:t>
      </w:r>
    </w:p>
    <w:p w:rsidR="005D0E0A" w:rsidRPr="00F46656" w:rsidRDefault="005D0E0A" w:rsidP="005D0E0A">
      <w:pPr>
        <w:jc w:val="left"/>
      </w:pPr>
    </w:p>
    <w:p w:rsidR="005D0E0A" w:rsidRDefault="005D0E0A" w:rsidP="005D0E0A">
      <w:pPr>
        <w:jc w:val="left"/>
      </w:pPr>
    </w:p>
    <w:p w:rsidR="005D0E0A" w:rsidRDefault="005D0E0A" w:rsidP="005D0E0A">
      <w:pPr>
        <w:jc w:val="left"/>
      </w:pPr>
      <w:r>
        <w:t xml:space="preserve">1.1 </w:t>
      </w:r>
      <w:r>
        <w:rPr>
          <w:rFonts w:hint="eastAsia"/>
        </w:rPr>
        <w:t>烦恼的共性</w:t>
      </w:r>
    </w:p>
    <w:p w:rsidR="005D0E0A" w:rsidRDefault="005D0E0A" w:rsidP="005D0E0A">
      <w:pPr>
        <w:jc w:val="left"/>
      </w:pPr>
    </w:p>
    <w:p w:rsidR="005D0E0A" w:rsidRDefault="005D0E0A" w:rsidP="005D0E0A">
      <w:pPr>
        <w:jc w:val="left"/>
      </w:pPr>
      <w:r>
        <w:rPr>
          <w:rFonts w:hint="eastAsia"/>
        </w:rPr>
        <w:t>每个人都有自己不同的烦恼，</w:t>
      </w:r>
      <w:r>
        <w:t xml:space="preserve"> </w:t>
      </w:r>
      <w:r>
        <w:rPr>
          <w:rFonts w:hint="eastAsia"/>
        </w:rPr>
        <w:t>那大部分烦恼的共性是什么呢？</w:t>
      </w:r>
      <w:r>
        <w:t xml:space="preserve"> </w:t>
      </w:r>
      <w:r>
        <w:rPr>
          <w:rFonts w:hint="eastAsia"/>
        </w:rPr>
        <w:t>理想的生活是每个人只干自己想干的事情，但现实中要生存，有责任，要符合社会的规则造成现实的生活跟理想的生活有很大的差距，即使对条件比较好的群体来说也是。</w:t>
      </w:r>
      <w:r>
        <w:t xml:space="preserve"> </w:t>
      </w:r>
      <w:r>
        <w:rPr>
          <w:rFonts w:hint="eastAsia"/>
        </w:rPr>
        <w:t>烦恼最根本来自于很多想干的事情干不了，很多不想干的事情都需要去干。</w:t>
      </w:r>
    </w:p>
    <w:p w:rsidR="005D0E0A" w:rsidRDefault="005D0E0A" w:rsidP="005D0E0A">
      <w:pPr>
        <w:jc w:val="left"/>
      </w:pPr>
    </w:p>
    <w:p w:rsidR="005D0E0A" w:rsidRDefault="005D0E0A" w:rsidP="005D0E0A">
      <w:pPr>
        <w:jc w:val="left"/>
      </w:pPr>
    </w:p>
    <w:p w:rsidR="005D0E0A" w:rsidRDefault="005D0E0A" w:rsidP="005D0E0A">
      <w:pPr>
        <w:jc w:val="left"/>
      </w:pPr>
      <w:r>
        <w:t xml:space="preserve">1.2 </w:t>
      </w:r>
      <w:r>
        <w:rPr>
          <w:rFonts w:hint="eastAsia"/>
        </w:rPr>
        <w:t>主要方面的烦恼</w:t>
      </w:r>
    </w:p>
    <w:p w:rsidR="005D0E0A" w:rsidRDefault="005D0E0A" w:rsidP="005D0E0A">
      <w:pPr>
        <w:jc w:val="left"/>
      </w:pPr>
    </w:p>
    <w:p w:rsidR="005D0E0A" w:rsidRDefault="005D0E0A" w:rsidP="005D0E0A">
      <w:pPr>
        <w:jc w:val="left"/>
      </w:pPr>
      <w:r>
        <w:rPr>
          <w:rFonts w:hint="eastAsia"/>
        </w:rPr>
        <w:lastRenderedPageBreak/>
        <w:t>宏观来看，大部分人的烦恼主要也就来自于几大方面：</w:t>
      </w:r>
    </w:p>
    <w:p w:rsidR="005D0E0A" w:rsidRDefault="005D0E0A" w:rsidP="005D0E0A">
      <w:pPr>
        <w:jc w:val="left"/>
      </w:pPr>
    </w:p>
    <w:p w:rsidR="005D0E0A" w:rsidRDefault="005D0E0A" w:rsidP="005D0E0A">
      <w:pPr>
        <w:jc w:val="left"/>
      </w:pPr>
      <w:r>
        <w:rPr>
          <w:rFonts w:hint="eastAsia"/>
        </w:rPr>
        <w:t>生存：必须工作，干自己不喜欢干的工作；钱不够花，没有足够的钱去干自己想干的事情；买房买车养孩子等都需要钱</w:t>
      </w:r>
    </w:p>
    <w:p w:rsidR="005D0E0A" w:rsidRDefault="005D0E0A" w:rsidP="005D0E0A">
      <w:pPr>
        <w:jc w:val="left"/>
      </w:pPr>
      <w:r>
        <w:rPr>
          <w:rFonts w:hint="eastAsia"/>
        </w:rPr>
        <w:t>工作：工作的压力，复杂的人际关系；工作和家庭之间的取舍；工作和健康的取舍；</w:t>
      </w:r>
    </w:p>
    <w:p w:rsidR="005D0E0A" w:rsidRDefault="005D0E0A" w:rsidP="005D0E0A">
      <w:pPr>
        <w:jc w:val="left"/>
      </w:pPr>
      <w:r>
        <w:rPr>
          <w:rFonts w:hint="eastAsia"/>
        </w:rPr>
        <w:t>爱情：欺骗，背叛，抛弃，伤心，找不到自己喜欢的人，孤单</w:t>
      </w:r>
    </w:p>
    <w:p w:rsidR="005D0E0A" w:rsidRDefault="005D0E0A" w:rsidP="005D0E0A">
      <w:pPr>
        <w:jc w:val="left"/>
      </w:pPr>
      <w:r>
        <w:rPr>
          <w:rFonts w:hint="eastAsia"/>
        </w:rPr>
        <w:t>孩子：很大的责任也是很多操心</w:t>
      </w:r>
    </w:p>
    <w:p w:rsidR="005D0E0A" w:rsidRDefault="005D0E0A" w:rsidP="005D0E0A">
      <w:pPr>
        <w:jc w:val="left"/>
      </w:pPr>
      <w:r>
        <w:rPr>
          <w:rFonts w:hint="eastAsia"/>
        </w:rPr>
        <w:t>父母：年迈的父母的照顾也是很大的一个压力</w:t>
      </w:r>
    </w:p>
    <w:p w:rsidR="005D0E0A" w:rsidRDefault="005D0E0A" w:rsidP="005D0E0A">
      <w:pPr>
        <w:jc w:val="left"/>
      </w:pPr>
      <w:r>
        <w:rPr>
          <w:rFonts w:hint="eastAsia"/>
        </w:rPr>
        <w:t>健康：为了工作为了家庭而牺牲健康</w:t>
      </w:r>
    </w:p>
    <w:p w:rsidR="005D0E0A" w:rsidRDefault="005D0E0A" w:rsidP="005D0E0A">
      <w:pPr>
        <w:jc w:val="left"/>
      </w:pPr>
      <w:r>
        <w:rPr>
          <w:rFonts w:hint="eastAsia"/>
        </w:rPr>
        <w:t>家庭：亲戚的各种需求</w:t>
      </w:r>
    </w:p>
    <w:p w:rsidR="005D0E0A" w:rsidRDefault="005D0E0A" w:rsidP="005D0E0A">
      <w:pPr>
        <w:jc w:val="left"/>
      </w:pPr>
      <w:r>
        <w:rPr>
          <w:rFonts w:hint="eastAsia"/>
        </w:rPr>
        <w:t>朋友：互相帮忙的压力</w:t>
      </w:r>
    </w:p>
    <w:p w:rsidR="005D0E0A" w:rsidRDefault="005D0E0A" w:rsidP="005D0E0A">
      <w:pPr>
        <w:jc w:val="left"/>
      </w:pPr>
    </w:p>
    <w:p w:rsidR="005D0E0A" w:rsidRDefault="005D0E0A" w:rsidP="005D0E0A">
      <w:pPr>
        <w:jc w:val="left"/>
      </w:pPr>
      <w:r>
        <w:rPr>
          <w:rFonts w:hint="eastAsia"/>
        </w:rPr>
        <w:t>当然很多事情都具有两面性的，也</w:t>
      </w:r>
      <w:proofErr w:type="gramStart"/>
      <w:r>
        <w:rPr>
          <w:rFonts w:hint="eastAsia"/>
        </w:rPr>
        <w:t>不</w:t>
      </w:r>
      <w:proofErr w:type="gramEnd"/>
      <w:r>
        <w:rPr>
          <w:rFonts w:hint="eastAsia"/>
        </w:rPr>
        <w:t>光是烦恼也有乐趣，比如养育孩子。</w:t>
      </w:r>
    </w:p>
    <w:p w:rsidR="005D0E0A" w:rsidRDefault="005D0E0A" w:rsidP="005D0E0A">
      <w:pPr>
        <w:jc w:val="left"/>
      </w:pPr>
    </w:p>
    <w:p w:rsidR="005D0E0A" w:rsidRDefault="005D0E0A" w:rsidP="005D0E0A">
      <w:pPr>
        <w:jc w:val="left"/>
      </w:pPr>
    </w:p>
    <w:p w:rsidR="005D0E0A" w:rsidRDefault="005D0E0A" w:rsidP="005D0E0A">
      <w:pPr>
        <w:jc w:val="left"/>
        <w:rPr>
          <w:ins w:id="129" w:author="Lei Zhu" w:date="2017-06-17T22:31:00Z"/>
        </w:rPr>
      </w:pPr>
      <w:r>
        <w:t xml:space="preserve">1.3  </w:t>
      </w:r>
      <w:r>
        <w:rPr>
          <w:rFonts w:hint="eastAsia"/>
        </w:rPr>
        <w:t>常见的具体例子</w:t>
      </w:r>
    </w:p>
    <w:p w:rsidR="00D17EDF" w:rsidRDefault="00D17EDF" w:rsidP="00D17EDF">
      <w:pPr>
        <w:jc w:val="left"/>
        <w:rPr>
          <w:ins w:id="130" w:author="Lei Zhu" w:date="2017-06-17T22:31:00Z"/>
        </w:rPr>
      </w:pPr>
    </w:p>
    <w:p w:rsidR="00D17EDF" w:rsidRDefault="00D17EDF" w:rsidP="00D17EDF">
      <w:pPr>
        <w:jc w:val="left"/>
        <w:rPr>
          <w:ins w:id="131" w:author="Lei Zhu" w:date="2017-06-17T22:31:00Z"/>
        </w:rPr>
      </w:pPr>
    </w:p>
    <w:p w:rsidR="00D17EDF" w:rsidRDefault="00D17EDF" w:rsidP="00D17EDF">
      <w:pPr>
        <w:jc w:val="left"/>
        <w:rPr>
          <w:ins w:id="132" w:author="Lei Zhu" w:date="2017-06-17T22:31:00Z"/>
        </w:rPr>
      </w:pPr>
      <w:ins w:id="133" w:author="Lei Zhu" w:date="2017-06-17T22:31:00Z">
        <w:r>
          <w:rPr>
            <w:rFonts w:hint="eastAsia"/>
          </w:rPr>
          <w:t>我们每个人观察我们自己和身边人的生活就能看到很多类似于以下列举的例子。</w:t>
        </w:r>
      </w:ins>
    </w:p>
    <w:p w:rsidR="00D17EDF" w:rsidRDefault="00D17EDF" w:rsidP="00D17EDF">
      <w:pPr>
        <w:jc w:val="left"/>
        <w:rPr>
          <w:ins w:id="134" w:author="Lei Zhu" w:date="2017-06-17T22:31:00Z"/>
        </w:rPr>
      </w:pPr>
    </w:p>
    <w:p w:rsidR="00D17EDF" w:rsidRPr="008D0BD4" w:rsidRDefault="00D17EDF" w:rsidP="00D17EDF">
      <w:pPr>
        <w:jc w:val="left"/>
        <w:rPr>
          <w:ins w:id="135" w:author="Lei Zhu" w:date="2017-06-17T22:31:00Z"/>
          <w:shd w:val="pct15" w:color="auto" w:fill="FFFFFF"/>
        </w:rPr>
      </w:pPr>
      <w:ins w:id="136" w:author="Lei Zhu" w:date="2017-06-17T22:31:00Z">
        <w:r w:rsidRPr="008D0BD4">
          <w:rPr>
            <w:rFonts w:hint="eastAsia"/>
            <w:shd w:val="pct15" w:color="auto" w:fill="FFFFFF"/>
          </w:rPr>
          <w:t>小白领：高房价低工资只能居住在偏远破烂的房子，每天上下班要挤很久地铁和公交车，上班时各种压力各种勾心斗角，下班后筋疲力尽</w:t>
        </w:r>
      </w:ins>
    </w:p>
    <w:p w:rsidR="00D17EDF" w:rsidRPr="008D0BD4" w:rsidRDefault="00D17EDF" w:rsidP="00D17EDF">
      <w:pPr>
        <w:jc w:val="left"/>
        <w:rPr>
          <w:ins w:id="137" w:author="Lei Zhu" w:date="2017-06-17T22:31:00Z"/>
          <w:shd w:val="pct15" w:color="auto" w:fill="FFFFFF"/>
        </w:rPr>
      </w:pPr>
      <w:ins w:id="138" w:author="Lei Zhu" w:date="2017-06-17T22:31:00Z">
        <w:r w:rsidRPr="008D0BD4">
          <w:rPr>
            <w:rFonts w:hint="eastAsia"/>
            <w:shd w:val="pct15" w:color="auto" w:fill="FFFFFF"/>
          </w:rPr>
          <w:t>场景</w:t>
        </w:r>
        <w:r w:rsidRPr="008D0BD4">
          <w:rPr>
            <w:rFonts w:hint="eastAsia"/>
            <w:shd w:val="pct15" w:color="auto" w:fill="FFFFFF"/>
          </w:rPr>
          <w:t>1</w:t>
        </w:r>
        <w:r w:rsidRPr="008D0BD4">
          <w:rPr>
            <w:rFonts w:hint="eastAsia"/>
            <w:shd w:val="pct15" w:color="auto" w:fill="FFFFFF"/>
          </w:rPr>
          <w:t>：破烂拥挤的房子</w:t>
        </w:r>
      </w:ins>
    </w:p>
    <w:p w:rsidR="00D17EDF" w:rsidRPr="008D0BD4" w:rsidRDefault="00D17EDF" w:rsidP="00D17EDF">
      <w:pPr>
        <w:jc w:val="left"/>
        <w:rPr>
          <w:ins w:id="139" w:author="Lei Zhu" w:date="2017-06-17T22:31:00Z"/>
          <w:shd w:val="pct15" w:color="auto" w:fill="FFFFFF"/>
        </w:rPr>
      </w:pPr>
      <w:ins w:id="140" w:author="Lei Zhu" w:date="2017-06-17T22:31:00Z">
        <w:r w:rsidRPr="008D0BD4">
          <w:rPr>
            <w:rFonts w:hint="eastAsia"/>
            <w:shd w:val="pct15" w:color="auto" w:fill="FFFFFF"/>
          </w:rPr>
          <w:t>场景</w:t>
        </w:r>
        <w:r w:rsidRPr="008D0BD4">
          <w:rPr>
            <w:rFonts w:hint="eastAsia"/>
            <w:shd w:val="pct15" w:color="auto" w:fill="FFFFFF"/>
          </w:rPr>
          <w:t>2</w:t>
        </w:r>
        <w:r w:rsidRPr="008D0BD4">
          <w:rPr>
            <w:rFonts w:hint="eastAsia"/>
            <w:shd w:val="pct15" w:color="auto" w:fill="FFFFFF"/>
          </w:rPr>
          <w:t>：闹钟六点半起床</w:t>
        </w:r>
      </w:ins>
    </w:p>
    <w:p w:rsidR="00D17EDF" w:rsidRPr="008D0BD4" w:rsidRDefault="00D17EDF" w:rsidP="00D17EDF">
      <w:pPr>
        <w:jc w:val="left"/>
        <w:rPr>
          <w:ins w:id="141" w:author="Lei Zhu" w:date="2017-06-17T22:31:00Z"/>
          <w:shd w:val="pct15" w:color="auto" w:fill="FFFFFF"/>
        </w:rPr>
      </w:pPr>
      <w:ins w:id="142" w:author="Lei Zhu" w:date="2017-06-17T22:31:00Z">
        <w:r w:rsidRPr="008D0BD4">
          <w:rPr>
            <w:rFonts w:hint="eastAsia"/>
            <w:shd w:val="pct15" w:color="auto" w:fill="FFFFFF"/>
          </w:rPr>
          <w:t>场景</w:t>
        </w:r>
        <w:r w:rsidRPr="008D0BD4">
          <w:rPr>
            <w:rFonts w:hint="eastAsia"/>
            <w:shd w:val="pct15" w:color="auto" w:fill="FFFFFF"/>
          </w:rPr>
          <w:t>3</w:t>
        </w:r>
        <w:r w:rsidRPr="008D0BD4">
          <w:rPr>
            <w:rFonts w:hint="eastAsia"/>
            <w:shd w:val="pct15" w:color="auto" w:fill="FFFFFF"/>
          </w:rPr>
          <w:t>：两小时拥挤的公交加地铁</w:t>
        </w:r>
      </w:ins>
    </w:p>
    <w:p w:rsidR="00D17EDF" w:rsidRPr="008D0BD4" w:rsidRDefault="00D17EDF" w:rsidP="00D17EDF">
      <w:pPr>
        <w:jc w:val="left"/>
        <w:rPr>
          <w:ins w:id="143" w:author="Lei Zhu" w:date="2017-06-17T22:31:00Z"/>
          <w:shd w:val="pct15" w:color="auto" w:fill="FFFFFF"/>
        </w:rPr>
      </w:pPr>
      <w:ins w:id="144" w:author="Lei Zhu" w:date="2017-06-17T22:31:00Z">
        <w:r w:rsidRPr="008D0BD4">
          <w:rPr>
            <w:rFonts w:hint="eastAsia"/>
            <w:shd w:val="pct15" w:color="auto" w:fill="FFFFFF"/>
          </w:rPr>
          <w:t>场景</w:t>
        </w:r>
        <w:r w:rsidRPr="008D0BD4">
          <w:rPr>
            <w:rFonts w:hint="eastAsia"/>
            <w:shd w:val="pct15" w:color="auto" w:fill="FFFFFF"/>
          </w:rPr>
          <w:t>4</w:t>
        </w:r>
        <w:r w:rsidRPr="008D0BD4">
          <w:rPr>
            <w:rFonts w:hint="eastAsia"/>
            <w:shd w:val="pct15" w:color="auto" w:fill="FFFFFF"/>
          </w:rPr>
          <w:t>：跑到公司为了按时打卡</w:t>
        </w:r>
      </w:ins>
    </w:p>
    <w:p w:rsidR="00D17EDF" w:rsidRPr="008D0BD4" w:rsidRDefault="00D17EDF" w:rsidP="00D17EDF">
      <w:pPr>
        <w:jc w:val="left"/>
        <w:rPr>
          <w:ins w:id="145" w:author="Lei Zhu" w:date="2017-06-17T22:31:00Z"/>
          <w:shd w:val="pct15" w:color="auto" w:fill="FFFFFF"/>
        </w:rPr>
      </w:pPr>
      <w:ins w:id="146" w:author="Lei Zhu" w:date="2017-06-17T22:31:00Z">
        <w:r w:rsidRPr="008D0BD4">
          <w:rPr>
            <w:rFonts w:hint="eastAsia"/>
            <w:shd w:val="pct15" w:color="auto" w:fill="FFFFFF"/>
          </w:rPr>
          <w:t>场景</w:t>
        </w:r>
        <w:r w:rsidRPr="008D0BD4">
          <w:rPr>
            <w:rFonts w:hint="eastAsia"/>
            <w:shd w:val="pct15" w:color="auto" w:fill="FFFFFF"/>
          </w:rPr>
          <w:t>5</w:t>
        </w:r>
        <w:r w:rsidRPr="008D0BD4">
          <w:rPr>
            <w:rFonts w:hint="eastAsia"/>
            <w:shd w:val="pct15" w:color="auto" w:fill="FFFFFF"/>
          </w:rPr>
          <w:t>：领导的各种要求和责备，领导的不公平</w:t>
        </w:r>
      </w:ins>
    </w:p>
    <w:p w:rsidR="00D17EDF" w:rsidRPr="008D0BD4" w:rsidRDefault="00D17EDF" w:rsidP="00D17EDF">
      <w:pPr>
        <w:jc w:val="left"/>
        <w:rPr>
          <w:ins w:id="147" w:author="Lei Zhu" w:date="2017-06-17T22:31:00Z"/>
          <w:shd w:val="pct15" w:color="auto" w:fill="FFFFFF"/>
        </w:rPr>
      </w:pPr>
      <w:ins w:id="148" w:author="Lei Zhu" w:date="2017-06-17T22:31:00Z">
        <w:r w:rsidRPr="008D0BD4">
          <w:rPr>
            <w:rFonts w:hint="eastAsia"/>
            <w:shd w:val="pct15" w:color="auto" w:fill="FFFFFF"/>
          </w:rPr>
          <w:t>场景</w:t>
        </w:r>
        <w:r w:rsidRPr="008D0BD4">
          <w:rPr>
            <w:rFonts w:hint="eastAsia"/>
            <w:shd w:val="pct15" w:color="auto" w:fill="FFFFFF"/>
          </w:rPr>
          <w:t>6</w:t>
        </w:r>
        <w:r w:rsidRPr="008D0BD4">
          <w:rPr>
            <w:rFonts w:hint="eastAsia"/>
            <w:shd w:val="pct15" w:color="auto" w:fill="FFFFFF"/>
          </w:rPr>
          <w:t>：不配合的同事们</w:t>
        </w:r>
      </w:ins>
    </w:p>
    <w:p w:rsidR="00D17EDF" w:rsidRPr="008D0BD4" w:rsidRDefault="00D17EDF" w:rsidP="00D17EDF">
      <w:pPr>
        <w:jc w:val="left"/>
        <w:rPr>
          <w:ins w:id="149" w:author="Lei Zhu" w:date="2017-06-17T22:31:00Z"/>
          <w:shd w:val="pct15" w:color="auto" w:fill="FFFFFF"/>
        </w:rPr>
      </w:pPr>
      <w:ins w:id="150" w:author="Lei Zhu" w:date="2017-06-17T22:31:00Z">
        <w:r w:rsidRPr="008D0BD4">
          <w:rPr>
            <w:rFonts w:hint="eastAsia"/>
            <w:shd w:val="pct15" w:color="auto" w:fill="FFFFFF"/>
          </w:rPr>
          <w:t>场景</w:t>
        </w:r>
        <w:r w:rsidRPr="008D0BD4">
          <w:rPr>
            <w:rFonts w:hint="eastAsia"/>
            <w:shd w:val="pct15" w:color="auto" w:fill="FFFFFF"/>
          </w:rPr>
          <w:t>7</w:t>
        </w:r>
        <w:r w:rsidRPr="008D0BD4">
          <w:rPr>
            <w:rFonts w:hint="eastAsia"/>
            <w:shd w:val="pct15" w:color="auto" w:fill="FFFFFF"/>
          </w:rPr>
          <w:t>：应酬为了</w:t>
        </w:r>
        <w:proofErr w:type="gramStart"/>
        <w:r w:rsidRPr="008D0BD4">
          <w:rPr>
            <w:rFonts w:hint="eastAsia"/>
            <w:shd w:val="pct15" w:color="auto" w:fill="FFFFFF"/>
          </w:rPr>
          <w:t>催客户</w:t>
        </w:r>
        <w:proofErr w:type="gramEnd"/>
        <w:r w:rsidRPr="008D0BD4">
          <w:rPr>
            <w:rFonts w:hint="eastAsia"/>
            <w:shd w:val="pct15" w:color="auto" w:fill="FFFFFF"/>
          </w:rPr>
          <w:t>的回款，客户也是做着不容易的生意，为了应酬而喝多</w:t>
        </w:r>
      </w:ins>
    </w:p>
    <w:p w:rsidR="00D17EDF" w:rsidRPr="008D0BD4" w:rsidRDefault="00D17EDF" w:rsidP="00D17EDF">
      <w:pPr>
        <w:jc w:val="left"/>
        <w:rPr>
          <w:ins w:id="151" w:author="Lei Zhu" w:date="2017-06-17T22:31:00Z"/>
          <w:shd w:val="pct15" w:color="auto" w:fill="FFFFFF"/>
        </w:rPr>
      </w:pPr>
      <w:ins w:id="152" w:author="Lei Zhu" w:date="2017-06-17T22:31:00Z">
        <w:r w:rsidRPr="008D0BD4">
          <w:rPr>
            <w:rFonts w:hint="eastAsia"/>
            <w:shd w:val="pct15" w:color="auto" w:fill="FFFFFF"/>
          </w:rPr>
          <w:t>场景</w:t>
        </w:r>
        <w:r w:rsidRPr="008D0BD4">
          <w:rPr>
            <w:rFonts w:hint="eastAsia"/>
            <w:shd w:val="pct15" w:color="auto" w:fill="FFFFFF"/>
          </w:rPr>
          <w:t>8</w:t>
        </w:r>
        <w:r w:rsidRPr="008D0BD4">
          <w:rPr>
            <w:rFonts w:hint="eastAsia"/>
            <w:shd w:val="pct15" w:color="auto" w:fill="FFFFFF"/>
          </w:rPr>
          <w:t>：应酬后加班</w:t>
        </w:r>
      </w:ins>
    </w:p>
    <w:p w:rsidR="00D17EDF" w:rsidRPr="008D0BD4" w:rsidRDefault="00D17EDF" w:rsidP="00D17EDF">
      <w:pPr>
        <w:jc w:val="left"/>
        <w:rPr>
          <w:ins w:id="153" w:author="Lei Zhu" w:date="2017-06-17T22:31:00Z"/>
          <w:shd w:val="pct15" w:color="auto" w:fill="FFFFFF"/>
        </w:rPr>
      </w:pPr>
      <w:ins w:id="154" w:author="Lei Zhu" w:date="2017-06-17T22:31:00Z">
        <w:r w:rsidRPr="008D0BD4">
          <w:rPr>
            <w:rFonts w:hint="eastAsia"/>
            <w:shd w:val="pct15" w:color="auto" w:fill="FFFFFF"/>
          </w:rPr>
          <w:t>场景</w:t>
        </w:r>
        <w:r w:rsidRPr="008D0BD4">
          <w:rPr>
            <w:rFonts w:hint="eastAsia"/>
            <w:shd w:val="pct15" w:color="auto" w:fill="FFFFFF"/>
          </w:rPr>
          <w:t xml:space="preserve">9: </w:t>
        </w:r>
        <w:r w:rsidRPr="008D0BD4">
          <w:rPr>
            <w:rFonts w:hint="eastAsia"/>
            <w:shd w:val="pct15" w:color="auto" w:fill="FFFFFF"/>
          </w:rPr>
          <w:t>半夜才回家休息，心疼没有地铁只能打车公司还不给报销</w:t>
        </w:r>
      </w:ins>
    </w:p>
    <w:p w:rsidR="00D17EDF" w:rsidRPr="008D0BD4" w:rsidRDefault="00D17EDF" w:rsidP="00D17EDF">
      <w:pPr>
        <w:jc w:val="left"/>
        <w:rPr>
          <w:ins w:id="155" w:author="Lei Zhu" w:date="2017-06-17T22:31:00Z"/>
          <w:shd w:val="pct15" w:color="auto" w:fill="FFFFFF"/>
        </w:rPr>
      </w:pPr>
      <w:ins w:id="156" w:author="Lei Zhu" w:date="2017-06-17T22:31:00Z">
        <w:r w:rsidRPr="008D0BD4">
          <w:rPr>
            <w:rFonts w:hint="eastAsia"/>
            <w:shd w:val="pct15" w:color="auto" w:fill="FFFFFF"/>
          </w:rPr>
          <w:t>场景</w:t>
        </w:r>
        <w:r w:rsidRPr="008D0BD4">
          <w:rPr>
            <w:rFonts w:hint="eastAsia"/>
            <w:shd w:val="pct15" w:color="auto" w:fill="FFFFFF"/>
          </w:rPr>
          <w:t>10</w:t>
        </w:r>
        <w:r w:rsidRPr="008D0BD4">
          <w:rPr>
            <w:rFonts w:hint="eastAsia"/>
            <w:shd w:val="pct15" w:color="auto" w:fill="FFFFFF"/>
          </w:rPr>
          <w:t>：房东催着交房租，得等工资才有钱交房租</w:t>
        </w:r>
      </w:ins>
    </w:p>
    <w:p w:rsidR="00D17EDF" w:rsidRPr="008D0BD4" w:rsidRDefault="00D17EDF" w:rsidP="00D17EDF">
      <w:pPr>
        <w:jc w:val="left"/>
        <w:rPr>
          <w:ins w:id="157" w:author="Lei Zhu" w:date="2017-06-17T22:31:00Z"/>
          <w:shd w:val="pct15" w:color="auto" w:fill="FFFFFF"/>
        </w:rPr>
      </w:pPr>
      <w:ins w:id="158" w:author="Lei Zhu" w:date="2017-06-17T22:31:00Z">
        <w:r w:rsidRPr="008D0BD4">
          <w:rPr>
            <w:rFonts w:hint="eastAsia"/>
            <w:shd w:val="pct15" w:color="auto" w:fill="FFFFFF"/>
          </w:rPr>
          <w:t>场景</w:t>
        </w:r>
        <w:r w:rsidRPr="008D0BD4">
          <w:rPr>
            <w:rFonts w:hint="eastAsia"/>
            <w:shd w:val="pct15" w:color="auto" w:fill="FFFFFF"/>
          </w:rPr>
          <w:t>11</w:t>
        </w:r>
        <w:r w:rsidRPr="008D0BD4">
          <w:rPr>
            <w:rFonts w:hint="eastAsia"/>
            <w:shd w:val="pct15" w:color="auto" w:fill="FFFFFF"/>
          </w:rPr>
          <w:t>：公司业务不好裁人，找不到好的新工作</w:t>
        </w:r>
      </w:ins>
    </w:p>
    <w:p w:rsidR="00D17EDF" w:rsidRPr="008D0BD4" w:rsidRDefault="00D17EDF" w:rsidP="00D17EDF">
      <w:pPr>
        <w:jc w:val="left"/>
        <w:rPr>
          <w:ins w:id="159" w:author="Lei Zhu" w:date="2017-06-17T22:31:00Z"/>
          <w:shd w:val="pct15" w:color="auto" w:fill="FFFFFF"/>
        </w:rPr>
      </w:pPr>
      <w:ins w:id="160" w:author="Lei Zhu" w:date="2017-06-17T22:31:00Z">
        <w:r w:rsidRPr="008D0BD4">
          <w:rPr>
            <w:rFonts w:hint="eastAsia"/>
            <w:shd w:val="pct15" w:color="auto" w:fill="FFFFFF"/>
          </w:rPr>
          <w:t>场景</w:t>
        </w:r>
        <w:r w:rsidRPr="008D0BD4">
          <w:rPr>
            <w:rFonts w:hint="eastAsia"/>
            <w:shd w:val="pct15" w:color="auto" w:fill="FFFFFF"/>
          </w:rPr>
          <w:t>12</w:t>
        </w:r>
        <w:r w:rsidRPr="008D0BD4">
          <w:rPr>
            <w:rFonts w:hint="eastAsia"/>
            <w:shd w:val="pct15" w:color="auto" w:fill="FFFFFF"/>
          </w:rPr>
          <w:t>：买房子买不起</w:t>
        </w:r>
      </w:ins>
    </w:p>
    <w:p w:rsidR="00D17EDF" w:rsidRDefault="00D17EDF" w:rsidP="00D17EDF">
      <w:pPr>
        <w:jc w:val="left"/>
        <w:rPr>
          <w:ins w:id="161" w:author="Lei Zhu" w:date="2017-06-17T22:31:00Z"/>
        </w:rPr>
      </w:pPr>
      <w:ins w:id="162" w:author="Lei Zhu" w:date="2017-06-17T22:31:00Z">
        <w:r>
          <w:rPr>
            <w:rFonts w:hint="eastAsia"/>
          </w:rPr>
          <w:t xml:space="preserve"> </w:t>
        </w:r>
      </w:ins>
    </w:p>
    <w:p w:rsidR="00D17EDF" w:rsidRPr="00195C2E" w:rsidRDefault="00D17EDF" w:rsidP="00D17EDF">
      <w:pPr>
        <w:ind w:firstLineChars="790" w:firstLine="2214"/>
        <w:jc w:val="left"/>
        <w:rPr>
          <w:ins w:id="163" w:author="Lei Zhu" w:date="2017-06-17T22:31:00Z"/>
          <w:rFonts w:eastAsia="华文楷体"/>
          <w:b/>
          <w:sz w:val="28"/>
          <w:szCs w:val="28"/>
          <w:rPrChange w:id="164" w:author="Lei Zhu" w:date="2017-07-10T20:35:00Z">
            <w:rPr>
              <w:ins w:id="165" w:author="Lei Zhu" w:date="2017-06-17T22:31:00Z"/>
              <w:b/>
              <w:sz w:val="28"/>
              <w:szCs w:val="28"/>
              <w:highlight w:val="yellow"/>
            </w:rPr>
          </w:rPrChange>
        </w:rPr>
      </w:pPr>
      <w:ins w:id="166" w:author="Lei Zhu" w:date="2017-06-17T22:31:00Z">
        <w:r w:rsidRPr="00195C2E">
          <w:rPr>
            <w:rFonts w:eastAsia="华文楷体" w:hint="eastAsia"/>
            <w:b/>
            <w:sz w:val="28"/>
            <w:szCs w:val="28"/>
            <w:rPrChange w:id="167" w:author="Lei Zhu" w:date="2017-07-10T20:35:00Z">
              <w:rPr>
                <w:rFonts w:hint="eastAsia"/>
                <w:b/>
                <w:sz w:val="28"/>
                <w:szCs w:val="28"/>
                <w:highlight w:val="yellow"/>
              </w:rPr>
            </w:rPrChange>
          </w:rPr>
          <w:t>《公司小白领的一天》</w:t>
        </w:r>
      </w:ins>
    </w:p>
    <w:p w:rsidR="00D17EDF" w:rsidRPr="00195C2E" w:rsidRDefault="00D17EDF" w:rsidP="00D17EDF">
      <w:pPr>
        <w:jc w:val="left"/>
        <w:rPr>
          <w:ins w:id="168" w:author="Lei Zhu" w:date="2017-06-17T22:31:00Z"/>
          <w:rFonts w:eastAsia="华文楷体"/>
          <w:rPrChange w:id="169" w:author="Lei Zhu" w:date="2017-07-10T20:35:00Z">
            <w:rPr>
              <w:ins w:id="170" w:author="Lei Zhu" w:date="2017-06-17T22:31:00Z"/>
              <w:highlight w:val="yellow"/>
            </w:rPr>
          </w:rPrChange>
        </w:rPr>
      </w:pPr>
      <w:ins w:id="171" w:author="Lei Zhu" w:date="2017-06-17T22:31:00Z">
        <w:r w:rsidRPr="00195C2E">
          <w:rPr>
            <w:rFonts w:eastAsia="华文楷体"/>
            <w:rPrChange w:id="172" w:author="Lei Zhu" w:date="2017-07-10T20:35:00Z">
              <w:rPr>
                <w:highlight w:val="yellow"/>
              </w:rPr>
            </w:rPrChange>
          </w:rPr>
          <w:t xml:space="preserve">    </w:t>
        </w:r>
        <w:r w:rsidRPr="00195C2E">
          <w:rPr>
            <w:rFonts w:eastAsia="华文楷体" w:hint="eastAsia"/>
            <w:rPrChange w:id="173" w:author="Lei Zhu" w:date="2017-07-10T20:35:00Z">
              <w:rPr>
                <w:rFonts w:hint="eastAsia"/>
                <w:highlight w:val="yellow"/>
              </w:rPr>
            </w:rPrChange>
          </w:rPr>
          <w:t>【</w:t>
        </w:r>
        <w:r w:rsidRPr="00195C2E">
          <w:rPr>
            <w:rFonts w:eastAsia="华文楷体"/>
            <w:rPrChange w:id="174" w:author="Lei Zhu" w:date="2017-07-10T20:35:00Z">
              <w:rPr>
                <w:highlight w:val="yellow"/>
              </w:rPr>
            </w:rPrChange>
          </w:rPr>
          <w:t>5:30</w:t>
        </w:r>
        <w:r w:rsidRPr="00195C2E">
          <w:rPr>
            <w:rFonts w:eastAsia="华文楷体" w:hint="eastAsia"/>
            <w:rPrChange w:id="175" w:author="Lei Zhu" w:date="2017-07-10T20:35:00Z">
              <w:rPr>
                <w:rFonts w:hint="eastAsia"/>
                <w:highlight w:val="yellow"/>
              </w:rPr>
            </w:rPrChange>
          </w:rPr>
          <w:t>】</w:t>
        </w:r>
      </w:ins>
    </w:p>
    <w:p w:rsidR="00D17EDF" w:rsidRPr="00195C2E" w:rsidRDefault="00D17EDF" w:rsidP="00D17EDF">
      <w:pPr>
        <w:ind w:firstLineChars="250" w:firstLine="525"/>
        <w:jc w:val="left"/>
        <w:rPr>
          <w:ins w:id="176" w:author="Lei Zhu" w:date="2017-06-17T22:31:00Z"/>
          <w:rFonts w:eastAsia="华文楷体"/>
          <w:rPrChange w:id="177" w:author="Lei Zhu" w:date="2017-07-10T20:35:00Z">
            <w:rPr>
              <w:ins w:id="178" w:author="Lei Zhu" w:date="2017-06-17T22:31:00Z"/>
              <w:highlight w:val="yellow"/>
            </w:rPr>
          </w:rPrChange>
        </w:rPr>
      </w:pPr>
      <w:ins w:id="179" w:author="Lei Zhu" w:date="2017-06-17T22:31:00Z">
        <w:r w:rsidRPr="00195C2E">
          <w:rPr>
            <w:rFonts w:eastAsia="华文楷体" w:hint="eastAsia"/>
            <w:rPrChange w:id="180" w:author="Lei Zhu" w:date="2017-07-10T20:35:00Z">
              <w:rPr>
                <w:rFonts w:hint="eastAsia"/>
                <w:highlight w:val="yellow"/>
              </w:rPr>
            </w:rPrChange>
          </w:rPr>
          <w:t>闹钟</w:t>
        </w:r>
        <w:proofErr w:type="gramStart"/>
        <w:r w:rsidRPr="00195C2E">
          <w:rPr>
            <w:rFonts w:eastAsia="华文楷体" w:hint="eastAsia"/>
            <w:rPrChange w:id="181" w:author="Lei Zhu" w:date="2017-07-10T20:35:00Z">
              <w:rPr>
                <w:rFonts w:hint="eastAsia"/>
                <w:highlight w:val="yellow"/>
              </w:rPr>
            </w:rPrChange>
          </w:rPr>
          <w:t>哔哔</w:t>
        </w:r>
        <w:proofErr w:type="gramEnd"/>
        <w:r w:rsidRPr="00195C2E">
          <w:rPr>
            <w:rFonts w:eastAsia="华文楷体" w:hint="eastAsia"/>
            <w:rPrChange w:id="182" w:author="Lei Zhu" w:date="2017-07-10T20:35:00Z">
              <w:rPr>
                <w:rFonts w:hint="eastAsia"/>
                <w:highlight w:val="yellow"/>
              </w:rPr>
            </w:rPrChange>
          </w:rPr>
          <w:t>开响，小林伸手按下了停止键，强睁开睡意浓重的双眼，昨晚</w:t>
        </w:r>
        <w:proofErr w:type="gramStart"/>
        <w:r w:rsidRPr="00195C2E">
          <w:rPr>
            <w:rFonts w:eastAsia="华文楷体" w:hint="eastAsia"/>
            <w:rPrChange w:id="183" w:author="Lei Zhu" w:date="2017-07-10T20:35:00Z">
              <w:rPr>
                <w:rFonts w:hint="eastAsia"/>
                <w:highlight w:val="yellow"/>
              </w:rPr>
            </w:rPrChange>
          </w:rPr>
          <w:t>赶方案</w:t>
        </w:r>
        <w:proofErr w:type="gramEnd"/>
        <w:r w:rsidRPr="00195C2E">
          <w:rPr>
            <w:rFonts w:eastAsia="华文楷体" w:hint="eastAsia"/>
            <w:rPrChange w:id="184" w:author="Lei Zhu" w:date="2017-07-10T20:35:00Z">
              <w:rPr>
                <w:rFonts w:hint="eastAsia"/>
                <w:highlight w:val="yellow"/>
              </w:rPr>
            </w:rPrChange>
          </w:rPr>
          <w:t>到凌晨</w:t>
        </w:r>
        <w:r w:rsidRPr="00195C2E">
          <w:rPr>
            <w:rFonts w:eastAsia="华文楷体"/>
            <w:rPrChange w:id="185" w:author="Lei Zhu" w:date="2017-07-10T20:35:00Z">
              <w:rPr>
                <w:highlight w:val="yellow"/>
              </w:rPr>
            </w:rPrChange>
          </w:rPr>
          <w:t>2:00</w:t>
        </w:r>
        <w:r w:rsidRPr="00195C2E">
          <w:rPr>
            <w:rFonts w:eastAsia="华文楷体" w:hint="eastAsia"/>
            <w:rPrChange w:id="186" w:author="Lei Zhu" w:date="2017-07-10T20:35:00Z">
              <w:rPr>
                <w:rFonts w:hint="eastAsia"/>
                <w:highlight w:val="yellow"/>
              </w:rPr>
            </w:rPrChange>
          </w:rPr>
          <w:t>才躺下，算算才睡了</w:t>
        </w:r>
        <w:r w:rsidRPr="00195C2E">
          <w:rPr>
            <w:rFonts w:eastAsia="华文楷体"/>
            <w:rPrChange w:id="187" w:author="Lei Zhu" w:date="2017-07-10T20:35:00Z">
              <w:rPr>
                <w:highlight w:val="yellow"/>
              </w:rPr>
            </w:rPrChange>
          </w:rPr>
          <w:t>3</w:t>
        </w:r>
        <w:r w:rsidRPr="00195C2E">
          <w:rPr>
            <w:rFonts w:eastAsia="华文楷体" w:hint="eastAsia"/>
            <w:rPrChange w:id="188" w:author="Lei Zhu" w:date="2017-07-10T20:35:00Z">
              <w:rPr>
                <w:rFonts w:hint="eastAsia"/>
                <w:highlight w:val="yellow"/>
              </w:rPr>
            </w:rPrChange>
          </w:rPr>
          <w:t>个多小时，小林真心起不来，但没有别的办法，上班还是要去的，而且今天老板答应给他机会见一个重要的客户，等了</w:t>
        </w:r>
        <w:r w:rsidRPr="00195C2E">
          <w:rPr>
            <w:rFonts w:eastAsia="华文楷体"/>
            <w:rPrChange w:id="189" w:author="Lei Zhu" w:date="2017-07-10T20:35:00Z">
              <w:rPr>
                <w:highlight w:val="yellow"/>
              </w:rPr>
            </w:rPrChange>
          </w:rPr>
          <w:t>2</w:t>
        </w:r>
        <w:r w:rsidRPr="00195C2E">
          <w:rPr>
            <w:rFonts w:eastAsia="华文楷体" w:hint="eastAsia"/>
            <w:rPrChange w:id="190" w:author="Lei Zhu" w:date="2017-07-10T20:35:00Z">
              <w:rPr>
                <w:rFonts w:hint="eastAsia"/>
                <w:highlight w:val="yellow"/>
              </w:rPr>
            </w:rPrChange>
          </w:rPr>
          <w:t>年的他必须不能错过这个好机会，想到这里，他起床走向洗手间开始洗漱——</w:t>
        </w:r>
      </w:ins>
    </w:p>
    <w:p w:rsidR="00D17EDF" w:rsidRPr="00195C2E" w:rsidRDefault="00D17EDF" w:rsidP="00D17EDF">
      <w:pPr>
        <w:ind w:firstLine="405"/>
        <w:jc w:val="left"/>
        <w:rPr>
          <w:ins w:id="191" w:author="Lei Zhu" w:date="2017-06-17T22:31:00Z"/>
          <w:rFonts w:eastAsia="华文楷体"/>
          <w:rPrChange w:id="192" w:author="Lei Zhu" w:date="2017-07-10T20:35:00Z">
            <w:rPr>
              <w:ins w:id="193" w:author="Lei Zhu" w:date="2017-06-17T22:31:00Z"/>
              <w:highlight w:val="yellow"/>
            </w:rPr>
          </w:rPrChange>
        </w:rPr>
      </w:pPr>
      <w:ins w:id="194" w:author="Lei Zhu" w:date="2017-06-17T22:31:00Z">
        <w:r w:rsidRPr="00195C2E">
          <w:rPr>
            <w:rFonts w:eastAsia="华文楷体" w:hint="eastAsia"/>
            <w:rPrChange w:id="195" w:author="Lei Zhu" w:date="2017-07-10T20:35:00Z">
              <w:rPr>
                <w:rFonts w:hint="eastAsia"/>
                <w:highlight w:val="yellow"/>
              </w:rPr>
            </w:rPrChange>
          </w:rPr>
          <w:t>【</w:t>
        </w:r>
        <w:r w:rsidRPr="00195C2E">
          <w:rPr>
            <w:rFonts w:eastAsia="华文楷体"/>
            <w:rPrChange w:id="196" w:author="Lei Zhu" w:date="2017-07-10T20:35:00Z">
              <w:rPr>
                <w:highlight w:val="yellow"/>
              </w:rPr>
            </w:rPrChange>
          </w:rPr>
          <w:t>6:00</w:t>
        </w:r>
        <w:r w:rsidRPr="00195C2E">
          <w:rPr>
            <w:rFonts w:eastAsia="华文楷体" w:hint="eastAsia"/>
            <w:rPrChange w:id="197" w:author="Lei Zhu" w:date="2017-07-10T20:35:00Z">
              <w:rPr>
                <w:rFonts w:hint="eastAsia"/>
                <w:highlight w:val="yellow"/>
              </w:rPr>
            </w:rPrChange>
          </w:rPr>
          <w:t>】</w:t>
        </w:r>
      </w:ins>
    </w:p>
    <w:p w:rsidR="00D17EDF" w:rsidRPr="00195C2E" w:rsidRDefault="00D17EDF" w:rsidP="00D17EDF">
      <w:pPr>
        <w:ind w:firstLine="405"/>
        <w:jc w:val="left"/>
        <w:rPr>
          <w:ins w:id="198" w:author="Lei Zhu" w:date="2017-06-17T22:31:00Z"/>
          <w:rFonts w:eastAsia="华文楷体"/>
          <w:rPrChange w:id="199" w:author="Lei Zhu" w:date="2017-07-10T20:35:00Z">
            <w:rPr>
              <w:ins w:id="200" w:author="Lei Zhu" w:date="2017-06-17T22:31:00Z"/>
              <w:highlight w:val="yellow"/>
            </w:rPr>
          </w:rPrChange>
        </w:rPr>
      </w:pPr>
      <w:ins w:id="201" w:author="Lei Zhu" w:date="2017-06-17T22:31:00Z">
        <w:r w:rsidRPr="00195C2E">
          <w:rPr>
            <w:rFonts w:eastAsia="华文楷体" w:hint="eastAsia"/>
            <w:rPrChange w:id="202" w:author="Lei Zhu" w:date="2017-07-10T20:35:00Z">
              <w:rPr>
                <w:rFonts w:hint="eastAsia"/>
                <w:highlight w:val="yellow"/>
              </w:rPr>
            </w:rPrChange>
          </w:rPr>
          <w:t>天还还不是特别亮，小林穿上自己从大学毕业后添置的唯一套西装，背上电脑包，走</w:t>
        </w:r>
        <w:r w:rsidRPr="00195C2E">
          <w:rPr>
            <w:rFonts w:eastAsia="华文楷体" w:hint="eastAsia"/>
            <w:rPrChange w:id="203" w:author="Lei Zhu" w:date="2017-07-10T20:35:00Z">
              <w:rPr>
                <w:rFonts w:hint="eastAsia"/>
                <w:highlight w:val="yellow"/>
              </w:rPr>
            </w:rPrChange>
          </w:rPr>
          <w:lastRenderedPageBreak/>
          <w:t>出了和人合租住了</w:t>
        </w:r>
        <w:r w:rsidRPr="00195C2E">
          <w:rPr>
            <w:rFonts w:eastAsia="华文楷体"/>
            <w:rPrChange w:id="204" w:author="Lei Zhu" w:date="2017-07-10T20:35:00Z">
              <w:rPr>
                <w:highlight w:val="yellow"/>
              </w:rPr>
            </w:rPrChange>
          </w:rPr>
          <w:t>2</w:t>
        </w:r>
        <w:r w:rsidRPr="00195C2E">
          <w:rPr>
            <w:rFonts w:eastAsia="华文楷体" w:hint="eastAsia"/>
            <w:rPrChange w:id="205" w:author="Lei Zhu" w:date="2017-07-10T20:35:00Z">
              <w:rPr>
                <w:rFonts w:hint="eastAsia"/>
                <w:highlight w:val="yellow"/>
              </w:rPr>
            </w:rPrChange>
          </w:rPr>
          <w:t>年的小房间。虽然北漂</w:t>
        </w:r>
        <w:r w:rsidRPr="00195C2E">
          <w:rPr>
            <w:rFonts w:eastAsia="华文楷体"/>
            <w:rPrChange w:id="206" w:author="Lei Zhu" w:date="2017-07-10T20:35:00Z">
              <w:rPr>
                <w:highlight w:val="yellow"/>
              </w:rPr>
            </w:rPrChange>
          </w:rPr>
          <w:t>5</w:t>
        </w:r>
        <w:r w:rsidRPr="00195C2E">
          <w:rPr>
            <w:rFonts w:eastAsia="华文楷体" w:hint="eastAsia"/>
            <w:rPrChange w:id="207" w:author="Lei Zhu" w:date="2017-07-10T20:35:00Z">
              <w:rPr>
                <w:rFonts w:hint="eastAsia"/>
                <w:highlight w:val="yellow"/>
              </w:rPr>
            </w:rPrChange>
          </w:rPr>
          <w:t>年了，但买房还是一个他想也不敢想的遥远梦想，只能不停换来换去租房。这里是北京马南里的一个老年社区，在朝阳六环外，虽然交通不太方便，但房租比较合适，小林只能每天在公交和地铁的拥挤人流中花</w:t>
        </w:r>
        <w:r w:rsidRPr="00195C2E">
          <w:rPr>
            <w:rFonts w:eastAsia="华文楷体"/>
            <w:rPrChange w:id="208" w:author="Lei Zhu" w:date="2017-07-10T20:35:00Z">
              <w:rPr>
                <w:highlight w:val="yellow"/>
              </w:rPr>
            </w:rPrChange>
          </w:rPr>
          <w:t>2</w:t>
        </w:r>
        <w:r w:rsidRPr="00195C2E">
          <w:rPr>
            <w:rFonts w:eastAsia="华文楷体" w:hint="eastAsia"/>
            <w:rPrChange w:id="209" w:author="Lei Zhu" w:date="2017-07-10T20:35:00Z">
              <w:rPr>
                <w:rFonts w:hint="eastAsia"/>
                <w:highlight w:val="yellow"/>
              </w:rPr>
            </w:rPrChange>
          </w:rPr>
          <w:t>个多小时赶去公司。今天他不敢怠慢，所以早些出门了。</w:t>
        </w:r>
      </w:ins>
    </w:p>
    <w:p w:rsidR="00D17EDF" w:rsidRPr="00195C2E" w:rsidRDefault="00D17EDF" w:rsidP="00D17EDF">
      <w:pPr>
        <w:ind w:firstLine="405"/>
        <w:jc w:val="left"/>
        <w:rPr>
          <w:ins w:id="210" w:author="Lei Zhu" w:date="2017-06-17T22:31:00Z"/>
          <w:rFonts w:eastAsia="华文楷体"/>
          <w:rPrChange w:id="211" w:author="Lei Zhu" w:date="2017-07-10T20:35:00Z">
            <w:rPr>
              <w:ins w:id="212" w:author="Lei Zhu" w:date="2017-06-17T22:31:00Z"/>
              <w:highlight w:val="yellow"/>
            </w:rPr>
          </w:rPrChange>
        </w:rPr>
      </w:pPr>
      <w:ins w:id="213" w:author="Lei Zhu" w:date="2017-06-17T22:31:00Z">
        <w:r w:rsidRPr="00195C2E">
          <w:rPr>
            <w:rFonts w:eastAsia="华文楷体" w:hint="eastAsia"/>
            <w:rPrChange w:id="214" w:author="Lei Zhu" w:date="2017-07-10T20:35:00Z">
              <w:rPr>
                <w:rFonts w:hint="eastAsia"/>
                <w:highlight w:val="yellow"/>
              </w:rPr>
            </w:rPrChange>
          </w:rPr>
          <w:t>【</w:t>
        </w:r>
        <w:r w:rsidRPr="00195C2E">
          <w:rPr>
            <w:rFonts w:eastAsia="华文楷体"/>
            <w:rPrChange w:id="215" w:author="Lei Zhu" w:date="2017-07-10T20:35:00Z">
              <w:rPr>
                <w:highlight w:val="yellow"/>
              </w:rPr>
            </w:rPrChange>
          </w:rPr>
          <w:t>8:15</w:t>
        </w:r>
        <w:r w:rsidRPr="00195C2E">
          <w:rPr>
            <w:rFonts w:eastAsia="华文楷体" w:hint="eastAsia"/>
            <w:rPrChange w:id="216" w:author="Lei Zhu" w:date="2017-07-10T20:35:00Z">
              <w:rPr>
                <w:rFonts w:hint="eastAsia"/>
                <w:highlight w:val="yellow"/>
              </w:rPr>
            </w:rPrChange>
          </w:rPr>
          <w:t>】</w:t>
        </w:r>
      </w:ins>
    </w:p>
    <w:p w:rsidR="00D17EDF" w:rsidRPr="00195C2E" w:rsidRDefault="00D17EDF" w:rsidP="00D17EDF">
      <w:pPr>
        <w:ind w:firstLine="405"/>
        <w:jc w:val="left"/>
        <w:rPr>
          <w:ins w:id="217" w:author="Lei Zhu" w:date="2017-06-17T22:31:00Z"/>
          <w:rFonts w:eastAsia="华文楷体"/>
          <w:rPrChange w:id="218" w:author="Lei Zhu" w:date="2017-07-10T20:35:00Z">
            <w:rPr>
              <w:ins w:id="219" w:author="Lei Zhu" w:date="2017-06-17T22:31:00Z"/>
              <w:highlight w:val="yellow"/>
            </w:rPr>
          </w:rPrChange>
        </w:rPr>
      </w:pPr>
      <w:ins w:id="220" w:author="Lei Zhu" w:date="2017-06-17T22:31:00Z">
        <w:r w:rsidRPr="00195C2E">
          <w:rPr>
            <w:rFonts w:eastAsia="华文楷体"/>
            <w:rPrChange w:id="221" w:author="Lei Zhu" w:date="2017-07-10T20:35:00Z">
              <w:rPr>
                <w:highlight w:val="yellow"/>
              </w:rPr>
            </w:rPrChange>
          </w:rPr>
          <w:t xml:space="preserve"> </w:t>
        </w:r>
        <w:r w:rsidRPr="00195C2E">
          <w:rPr>
            <w:rFonts w:eastAsia="华文楷体" w:hint="eastAsia"/>
            <w:rPrChange w:id="222" w:author="Lei Zhu" w:date="2017-07-10T20:35:00Z">
              <w:rPr>
                <w:rFonts w:hint="eastAsia"/>
                <w:highlight w:val="yellow"/>
              </w:rPr>
            </w:rPrChange>
          </w:rPr>
          <w:t>紧赶慢赶，喘着粗气，踩着最后一个秒点，小林终于将手指按在了打卡机上，嘀——这一声意味着今天他没有迟到！小林松了一口气，快步走到自己的小格间坐下，刚拿出牛奶面包，身后就响起了经理陈姐的埋怨：怎么才来啊，老板都等你半个小时了！快点带上方案过去——不要吃了，不要吃了——说了你多少次，公司不是家里，又吃又喝的像什么样子？没吃早饭？——不会早起半个小时吗？你们年轻人啊，就是懒！宁愿睡觉也不想要过健康的生活——快去，快去——</w:t>
        </w:r>
      </w:ins>
    </w:p>
    <w:p w:rsidR="00D17EDF" w:rsidRPr="00195C2E" w:rsidRDefault="00D17EDF" w:rsidP="00D17EDF">
      <w:pPr>
        <w:ind w:firstLine="405"/>
        <w:jc w:val="left"/>
        <w:rPr>
          <w:ins w:id="223" w:author="Lei Zhu" w:date="2017-06-17T22:31:00Z"/>
          <w:rFonts w:eastAsia="华文楷体"/>
          <w:rPrChange w:id="224" w:author="Lei Zhu" w:date="2017-07-10T20:35:00Z">
            <w:rPr>
              <w:ins w:id="225" w:author="Lei Zhu" w:date="2017-06-17T22:31:00Z"/>
              <w:highlight w:val="yellow"/>
            </w:rPr>
          </w:rPrChange>
        </w:rPr>
      </w:pPr>
      <w:ins w:id="226" w:author="Lei Zhu" w:date="2017-06-17T22:31:00Z">
        <w:r w:rsidRPr="00195C2E">
          <w:rPr>
            <w:rFonts w:eastAsia="华文楷体" w:hint="eastAsia"/>
            <w:rPrChange w:id="227" w:author="Lei Zhu" w:date="2017-07-10T20:35:00Z">
              <w:rPr>
                <w:rFonts w:hint="eastAsia"/>
                <w:highlight w:val="yellow"/>
              </w:rPr>
            </w:rPrChange>
          </w:rPr>
          <w:t>【</w:t>
        </w:r>
        <w:r w:rsidRPr="00195C2E">
          <w:rPr>
            <w:rFonts w:eastAsia="华文楷体"/>
            <w:rPrChange w:id="228" w:author="Lei Zhu" w:date="2017-07-10T20:35:00Z">
              <w:rPr>
                <w:highlight w:val="yellow"/>
              </w:rPr>
            </w:rPrChange>
          </w:rPr>
          <w:t>9:00</w:t>
        </w:r>
        <w:r w:rsidRPr="00195C2E">
          <w:rPr>
            <w:rFonts w:eastAsia="华文楷体" w:hint="eastAsia"/>
            <w:rPrChange w:id="229" w:author="Lei Zhu" w:date="2017-07-10T20:35:00Z">
              <w:rPr>
                <w:rFonts w:hint="eastAsia"/>
                <w:highlight w:val="yellow"/>
              </w:rPr>
            </w:rPrChange>
          </w:rPr>
          <w:t>】</w:t>
        </w:r>
        <w:r w:rsidRPr="00195C2E">
          <w:rPr>
            <w:rFonts w:eastAsia="华文楷体"/>
            <w:rPrChange w:id="230" w:author="Lei Zhu" w:date="2017-07-10T20:35:00Z">
              <w:rPr>
                <w:highlight w:val="yellow"/>
              </w:rPr>
            </w:rPrChange>
          </w:rPr>
          <w:t xml:space="preserve"> </w:t>
        </w:r>
      </w:ins>
    </w:p>
    <w:p w:rsidR="00D17EDF" w:rsidRPr="00195C2E" w:rsidRDefault="00D17EDF" w:rsidP="00D17EDF">
      <w:pPr>
        <w:ind w:firstLine="405"/>
        <w:jc w:val="left"/>
        <w:rPr>
          <w:ins w:id="231" w:author="Lei Zhu" w:date="2017-06-17T22:31:00Z"/>
          <w:rFonts w:eastAsia="华文楷体"/>
          <w:rPrChange w:id="232" w:author="Lei Zhu" w:date="2017-07-10T20:35:00Z">
            <w:rPr>
              <w:ins w:id="233" w:author="Lei Zhu" w:date="2017-06-17T22:31:00Z"/>
              <w:highlight w:val="yellow"/>
            </w:rPr>
          </w:rPrChange>
        </w:rPr>
      </w:pPr>
      <w:ins w:id="234" w:author="Lei Zhu" w:date="2017-06-17T22:31:00Z">
        <w:r w:rsidRPr="00195C2E">
          <w:rPr>
            <w:rFonts w:eastAsia="华文楷体"/>
            <w:rPrChange w:id="235" w:author="Lei Zhu" w:date="2017-07-10T20:35:00Z">
              <w:rPr>
                <w:highlight w:val="yellow"/>
              </w:rPr>
            </w:rPrChange>
          </w:rPr>
          <w:t xml:space="preserve"> </w:t>
        </w:r>
        <w:r w:rsidRPr="00195C2E">
          <w:rPr>
            <w:rFonts w:eastAsia="华文楷体" w:hint="eastAsia"/>
            <w:rPrChange w:id="236" w:author="Lei Zhu" w:date="2017-07-10T20:35:00Z">
              <w:rPr>
                <w:rFonts w:hint="eastAsia"/>
                <w:highlight w:val="yellow"/>
              </w:rPr>
            </w:rPrChange>
          </w:rPr>
          <w:t>垂头丧气的小林轻轻地关上了老板的门，走到自己的位子上长长叹了一口气。昨晚辛苦了一夜的方案被老板全盘否定，还劈头盖脑一顿批，说他的方案还不如对面刚来</w:t>
        </w:r>
        <w:r w:rsidRPr="00195C2E">
          <w:rPr>
            <w:rFonts w:eastAsia="华文楷体"/>
            <w:rPrChange w:id="237" w:author="Lei Zhu" w:date="2017-07-10T20:35:00Z">
              <w:rPr>
                <w:highlight w:val="yellow"/>
              </w:rPr>
            </w:rPrChange>
          </w:rPr>
          <w:t>2</w:t>
        </w:r>
        <w:r w:rsidRPr="00195C2E">
          <w:rPr>
            <w:rFonts w:eastAsia="华文楷体" w:hint="eastAsia"/>
            <w:rPrChange w:id="238" w:author="Lei Zhu" w:date="2017-07-10T20:35:00Z">
              <w:rPr>
                <w:rFonts w:hint="eastAsia"/>
                <w:highlight w:val="yellow"/>
              </w:rPr>
            </w:rPrChange>
          </w:rPr>
          <w:t>个月的</w:t>
        </w:r>
        <w:proofErr w:type="gramStart"/>
        <w:r w:rsidRPr="00195C2E">
          <w:rPr>
            <w:rFonts w:eastAsia="华文楷体" w:hint="eastAsia"/>
            <w:rPrChange w:id="239" w:author="Lei Zhu" w:date="2017-07-10T20:35:00Z">
              <w:rPr>
                <w:rFonts w:hint="eastAsia"/>
                <w:highlight w:val="yellow"/>
              </w:rPr>
            </w:rPrChange>
          </w:rPr>
          <w:t>小丽写得</w:t>
        </w:r>
        <w:proofErr w:type="gramEnd"/>
        <w:r w:rsidRPr="00195C2E">
          <w:rPr>
            <w:rFonts w:eastAsia="华文楷体" w:hint="eastAsia"/>
            <w:rPrChange w:id="240" w:author="Lei Zhu" w:date="2017-07-10T20:35:00Z">
              <w:rPr>
                <w:rFonts w:hint="eastAsia"/>
                <w:highlight w:val="yellow"/>
              </w:rPr>
            </w:rPrChange>
          </w:rPr>
          <w:t>漂亮。这小妮子，明明就是拿了他的</w:t>
        </w:r>
        <w:r w:rsidRPr="00195C2E">
          <w:rPr>
            <w:rFonts w:eastAsia="华文楷体"/>
            <w:rPrChange w:id="241" w:author="Lei Zhu" w:date="2017-07-10T20:35:00Z">
              <w:rPr>
                <w:highlight w:val="yellow"/>
              </w:rPr>
            </w:rPrChange>
          </w:rPr>
          <w:t>IDEA</w:t>
        </w:r>
        <w:r w:rsidRPr="00195C2E">
          <w:rPr>
            <w:rFonts w:eastAsia="华文楷体" w:hint="eastAsia"/>
            <w:rPrChange w:id="242" w:author="Lei Zhu" w:date="2017-07-10T20:35:00Z">
              <w:rPr>
                <w:rFonts w:hint="eastAsia"/>
                <w:highlight w:val="yellow"/>
              </w:rPr>
            </w:rPrChange>
          </w:rPr>
          <w:t>去讨了老板欢心，现在却变成他不如她了！晕！打开电脑，开始修改方案——</w:t>
        </w:r>
      </w:ins>
    </w:p>
    <w:p w:rsidR="00D17EDF" w:rsidRPr="00195C2E" w:rsidRDefault="00D17EDF" w:rsidP="00D17EDF">
      <w:pPr>
        <w:ind w:firstLine="405"/>
        <w:jc w:val="left"/>
        <w:rPr>
          <w:ins w:id="243" w:author="Lei Zhu" w:date="2017-06-17T22:31:00Z"/>
          <w:rFonts w:eastAsia="华文楷体"/>
          <w:rPrChange w:id="244" w:author="Lei Zhu" w:date="2017-07-10T20:35:00Z">
            <w:rPr>
              <w:ins w:id="245" w:author="Lei Zhu" w:date="2017-06-17T22:31:00Z"/>
              <w:highlight w:val="yellow"/>
            </w:rPr>
          </w:rPrChange>
        </w:rPr>
      </w:pPr>
      <w:ins w:id="246" w:author="Lei Zhu" w:date="2017-06-17T22:31:00Z">
        <w:r w:rsidRPr="00195C2E">
          <w:rPr>
            <w:rFonts w:eastAsia="华文楷体" w:hint="eastAsia"/>
            <w:rPrChange w:id="247" w:author="Lei Zhu" w:date="2017-07-10T20:35:00Z">
              <w:rPr>
                <w:rFonts w:hint="eastAsia"/>
                <w:highlight w:val="yellow"/>
              </w:rPr>
            </w:rPrChange>
          </w:rPr>
          <w:t>【</w:t>
        </w:r>
        <w:r w:rsidRPr="00195C2E">
          <w:rPr>
            <w:rFonts w:eastAsia="华文楷体"/>
            <w:rPrChange w:id="248" w:author="Lei Zhu" w:date="2017-07-10T20:35:00Z">
              <w:rPr>
                <w:highlight w:val="yellow"/>
              </w:rPr>
            </w:rPrChange>
          </w:rPr>
          <w:t>11:30</w:t>
        </w:r>
        <w:r w:rsidRPr="00195C2E">
          <w:rPr>
            <w:rFonts w:eastAsia="华文楷体" w:hint="eastAsia"/>
            <w:rPrChange w:id="249" w:author="Lei Zhu" w:date="2017-07-10T20:35:00Z">
              <w:rPr>
                <w:rFonts w:hint="eastAsia"/>
                <w:highlight w:val="yellow"/>
              </w:rPr>
            </w:rPrChange>
          </w:rPr>
          <w:t>】</w:t>
        </w:r>
      </w:ins>
    </w:p>
    <w:p w:rsidR="00D17EDF" w:rsidRPr="00195C2E" w:rsidRDefault="00D17EDF" w:rsidP="00D17EDF">
      <w:pPr>
        <w:ind w:firstLine="405"/>
        <w:jc w:val="left"/>
        <w:rPr>
          <w:ins w:id="250" w:author="Lei Zhu" w:date="2017-06-17T22:31:00Z"/>
          <w:rFonts w:eastAsia="华文楷体"/>
          <w:rPrChange w:id="251" w:author="Lei Zhu" w:date="2017-07-10T20:35:00Z">
            <w:rPr>
              <w:ins w:id="252" w:author="Lei Zhu" w:date="2017-06-17T22:31:00Z"/>
              <w:highlight w:val="yellow"/>
            </w:rPr>
          </w:rPrChange>
        </w:rPr>
      </w:pPr>
      <w:ins w:id="253" w:author="Lei Zhu" w:date="2017-06-17T22:31:00Z">
        <w:r w:rsidRPr="00195C2E">
          <w:rPr>
            <w:rFonts w:eastAsia="华文楷体"/>
            <w:rPrChange w:id="254" w:author="Lei Zhu" w:date="2017-07-10T20:35:00Z">
              <w:rPr>
                <w:highlight w:val="yellow"/>
              </w:rPr>
            </w:rPrChange>
          </w:rPr>
          <w:t xml:space="preserve"> </w:t>
        </w:r>
        <w:r w:rsidRPr="00195C2E">
          <w:rPr>
            <w:rFonts w:eastAsia="华文楷体" w:hint="eastAsia"/>
            <w:rPrChange w:id="255" w:author="Lei Zhu" w:date="2017-07-10T20:35:00Z">
              <w:rPr>
                <w:rFonts w:hint="eastAsia"/>
                <w:highlight w:val="yellow"/>
              </w:rPr>
            </w:rPrChange>
          </w:rPr>
          <w:t>同事们都去吃午饭了，小林揉揉饥肠辘辘的肚子，看看面前因被老板全盘否定不得不重新赶写的方案，拿起杯子喝了</w:t>
        </w:r>
        <w:proofErr w:type="gramStart"/>
        <w:r w:rsidRPr="00195C2E">
          <w:rPr>
            <w:rFonts w:eastAsia="华文楷体" w:hint="eastAsia"/>
            <w:rPrChange w:id="256" w:author="Lei Zhu" w:date="2017-07-10T20:35:00Z">
              <w:rPr>
                <w:rFonts w:hint="eastAsia"/>
                <w:highlight w:val="yellow"/>
              </w:rPr>
            </w:rPrChange>
          </w:rPr>
          <w:t>口昨天泡</w:t>
        </w:r>
        <w:proofErr w:type="gramEnd"/>
        <w:r w:rsidRPr="00195C2E">
          <w:rPr>
            <w:rFonts w:eastAsia="华文楷体" w:hint="eastAsia"/>
            <w:rPrChange w:id="257" w:author="Lei Zhu" w:date="2017-07-10T20:35:00Z">
              <w:rPr>
                <w:rFonts w:hint="eastAsia"/>
                <w:highlight w:val="yellow"/>
              </w:rPr>
            </w:rPrChange>
          </w:rPr>
          <w:t>的茶水，无奈地决定只能</w:t>
        </w:r>
        <w:proofErr w:type="gramStart"/>
        <w:r w:rsidRPr="00195C2E">
          <w:rPr>
            <w:rFonts w:eastAsia="华文楷体" w:hint="eastAsia"/>
            <w:rPrChange w:id="258" w:author="Lei Zhu" w:date="2017-07-10T20:35:00Z">
              <w:rPr>
                <w:rFonts w:hint="eastAsia"/>
                <w:highlight w:val="yellow"/>
              </w:rPr>
            </w:rPrChange>
          </w:rPr>
          <w:t>牺牲午修时间</w:t>
        </w:r>
        <w:proofErr w:type="gramEnd"/>
        <w:r w:rsidRPr="00195C2E">
          <w:rPr>
            <w:rFonts w:eastAsia="华文楷体" w:hint="eastAsia"/>
            <w:rPrChange w:id="259" w:author="Lei Zhu" w:date="2017-07-10T20:35:00Z">
              <w:rPr>
                <w:rFonts w:hint="eastAsia"/>
                <w:highlight w:val="yellow"/>
              </w:rPr>
            </w:rPrChange>
          </w:rPr>
          <w:t>继续工作，不然拿不出方案，晚上那个重要的客户，老板说是不会带他去的。现在业务不好做，公司正在</w:t>
        </w:r>
        <w:proofErr w:type="gramStart"/>
        <w:r w:rsidRPr="00195C2E">
          <w:rPr>
            <w:rFonts w:eastAsia="华文楷体" w:hint="eastAsia"/>
            <w:rPrChange w:id="260" w:author="Lei Zhu" w:date="2017-07-10T20:35:00Z">
              <w:rPr>
                <w:rFonts w:hint="eastAsia"/>
                <w:highlight w:val="yellow"/>
              </w:rPr>
            </w:rPrChange>
          </w:rPr>
          <w:t>传可能</w:t>
        </w:r>
        <w:proofErr w:type="gramEnd"/>
        <w:r w:rsidRPr="00195C2E">
          <w:rPr>
            <w:rFonts w:eastAsia="华文楷体" w:hint="eastAsia"/>
            <w:rPrChange w:id="261" w:author="Lei Zhu" w:date="2017-07-10T20:35:00Z">
              <w:rPr>
                <w:rFonts w:hint="eastAsia"/>
                <w:highlight w:val="yellow"/>
              </w:rPr>
            </w:rPrChange>
          </w:rPr>
          <w:t>要裁人，他可不能进入裁员名单，新工作不是那么好找的；而且房东昨天又催过房租了，妈妈也打来电话，说爸爸的病又加重了，住院需要交钱</w:t>
        </w:r>
        <w:r w:rsidRPr="00195C2E">
          <w:rPr>
            <w:rFonts w:eastAsia="华文楷体"/>
            <w:rPrChange w:id="262" w:author="Lei Zhu" w:date="2017-07-10T20:35:00Z">
              <w:rPr>
                <w:highlight w:val="yellow"/>
              </w:rPr>
            </w:rPrChange>
          </w:rPr>
          <w:t>……</w:t>
        </w:r>
        <w:r w:rsidRPr="00195C2E">
          <w:rPr>
            <w:rFonts w:eastAsia="华文楷体" w:hint="eastAsia"/>
            <w:rPrChange w:id="263" w:author="Lei Zhu" w:date="2017-07-10T20:35:00Z">
              <w:rPr>
                <w:rFonts w:hint="eastAsia"/>
                <w:highlight w:val="yellow"/>
              </w:rPr>
            </w:rPrChange>
          </w:rPr>
          <w:t>这个时候小林是更不能松懈了。</w:t>
        </w:r>
      </w:ins>
    </w:p>
    <w:p w:rsidR="00D17EDF" w:rsidRPr="00195C2E" w:rsidRDefault="00D17EDF" w:rsidP="00D17EDF">
      <w:pPr>
        <w:ind w:firstLineChars="242" w:firstLine="508"/>
        <w:jc w:val="left"/>
        <w:rPr>
          <w:ins w:id="264" w:author="Lei Zhu" w:date="2017-06-17T22:31:00Z"/>
          <w:rFonts w:eastAsia="华文楷体"/>
          <w:rPrChange w:id="265" w:author="Lei Zhu" w:date="2017-07-10T20:35:00Z">
            <w:rPr>
              <w:ins w:id="266" w:author="Lei Zhu" w:date="2017-06-17T22:31:00Z"/>
              <w:highlight w:val="yellow"/>
            </w:rPr>
          </w:rPrChange>
        </w:rPr>
      </w:pPr>
      <w:ins w:id="267" w:author="Lei Zhu" w:date="2017-06-17T22:31:00Z">
        <w:r w:rsidRPr="00195C2E">
          <w:rPr>
            <w:rFonts w:eastAsia="华文楷体" w:hint="eastAsia"/>
            <w:rPrChange w:id="268" w:author="Lei Zhu" w:date="2017-07-10T20:35:00Z">
              <w:rPr>
                <w:rFonts w:hint="eastAsia"/>
                <w:highlight w:val="yellow"/>
              </w:rPr>
            </w:rPrChange>
          </w:rPr>
          <w:t>时间一点</w:t>
        </w:r>
        <w:proofErr w:type="gramStart"/>
        <w:r w:rsidRPr="00195C2E">
          <w:rPr>
            <w:rFonts w:eastAsia="华文楷体" w:hint="eastAsia"/>
            <w:rPrChange w:id="269" w:author="Lei Zhu" w:date="2017-07-10T20:35:00Z">
              <w:rPr>
                <w:rFonts w:hint="eastAsia"/>
                <w:highlight w:val="yellow"/>
              </w:rPr>
            </w:rPrChange>
          </w:rPr>
          <w:t>一点</w:t>
        </w:r>
        <w:proofErr w:type="gramEnd"/>
        <w:r w:rsidRPr="00195C2E">
          <w:rPr>
            <w:rFonts w:eastAsia="华文楷体" w:hint="eastAsia"/>
            <w:rPrChange w:id="270" w:author="Lei Zhu" w:date="2017-07-10T20:35:00Z">
              <w:rPr>
                <w:rFonts w:hint="eastAsia"/>
                <w:highlight w:val="yellow"/>
              </w:rPr>
            </w:rPrChange>
          </w:rPr>
          <w:t>过去——</w:t>
        </w:r>
      </w:ins>
    </w:p>
    <w:p w:rsidR="00D17EDF" w:rsidRPr="00195C2E" w:rsidRDefault="00D17EDF" w:rsidP="00D17EDF">
      <w:pPr>
        <w:ind w:firstLine="405"/>
        <w:jc w:val="left"/>
        <w:rPr>
          <w:ins w:id="271" w:author="Lei Zhu" w:date="2017-06-17T22:31:00Z"/>
          <w:rFonts w:eastAsia="华文楷体"/>
          <w:rPrChange w:id="272" w:author="Lei Zhu" w:date="2017-07-10T20:35:00Z">
            <w:rPr>
              <w:ins w:id="273" w:author="Lei Zhu" w:date="2017-06-17T22:31:00Z"/>
              <w:highlight w:val="yellow"/>
            </w:rPr>
          </w:rPrChange>
        </w:rPr>
      </w:pPr>
      <w:ins w:id="274" w:author="Lei Zhu" w:date="2017-06-17T22:31:00Z">
        <w:r w:rsidRPr="00195C2E">
          <w:rPr>
            <w:rFonts w:eastAsia="华文楷体" w:hint="eastAsia"/>
            <w:rPrChange w:id="275" w:author="Lei Zhu" w:date="2017-07-10T20:35:00Z">
              <w:rPr>
                <w:rFonts w:hint="eastAsia"/>
                <w:highlight w:val="yellow"/>
              </w:rPr>
            </w:rPrChange>
          </w:rPr>
          <w:t>【</w:t>
        </w:r>
        <w:r w:rsidRPr="00195C2E">
          <w:rPr>
            <w:rFonts w:eastAsia="华文楷体"/>
            <w:rPrChange w:id="276" w:author="Lei Zhu" w:date="2017-07-10T20:35:00Z">
              <w:rPr>
                <w:highlight w:val="yellow"/>
              </w:rPr>
            </w:rPrChange>
          </w:rPr>
          <w:t>17:00</w:t>
        </w:r>
        <w:r w:rsidRPr="00195C2E">
          <w:rPr>
            <w:rFonts w:eastAsia="华文楷体" w:hint="eastAsia"/>
            <w:rPrChange w:id="277" w:author="Lei Zhu" w:date="2017-07-10T20:35:00Z">
              <w:rPr>
                <w:rFonts w:hint="eastAsia"/>
                <w:highlight w:val="yellow"/>
              </w:rPr>
            </w:rPrChange>
          </w:rPr>
          <w:t>】</w:t>
        </w:r>
      </w:ins>
    </w:p>
    <w:p w:rsidR="00D17EDF" w:rsidRPr="00195C2E" w:rsidRDefault="00D17EDF" w:rsidP="00D17EDF">
      <w:pPr>
        <w:jc w:val="left"/>
        <w:rPr>
          <w:ins w:id="278" w:author="Lei Zhu" w:date="2017-06-17T22:31:00Z"/>
          <w:rFonts w:eastAsia="华文楷体"/>
          <w:rPrChange w:id="279" w:author="Lei Zhu" w:date="2017-07-10T20:35:00Z">
            <w:rPr>
              <w:ins w:id="280" w:author="Lei Zhu" w:date="2017-06-17T22:31:00Z"/>
              <w:highlight w:val="yellow"/>
            </w:rPr>
          </w:rPrChange>
        </w:rPr>
      </w:pPr>
      <w:ins w:id="281" w:author="Lei Zhu" w:date="2017-06-17T22:31:00Z">
        <w:r w:rsidRPr="00195C2E">
          <w:rPr>
            <w:rFonts w:eastAsia="华文楷体"/>
            <w:rPrChange w:id="282" w:author="Lei Zhu" w:date="2017-07-10T20:35:00Z">
              <w:rPr>
                <w:highlight w:val="yellow"/>
              </w:rPr>
            </w:rPrChange>
          </w:rPr>
          <w:t xml:space="preserve">     </w:t>
        </w:r>
        <w:r w:rsidRPr="00195C2E">
          <w:rPr>
            <w:rFonts w:eastAsia="华文楷体" w:hint="eastAsia"/>
            <w:rPrChange w:id="283" w:author="Lei Zhu" w:date="2017-07-10T20:35:00Z">
              <w:rPr>
                <w:rFonts w:hint="eastAsia"/>
                <w:highlight w:val="yellow"/>
              </w:rPr>
            </w:rPrChange>
          </w:rPr>
          <w:t>屁股没有挪过窝的小林终于打下了最后一个句号，完成！抬头看到对面的小丽姑娘正在修饰着妆容精致的脸蛋，于是问：“怎么，晚上有约会？”“什么约会啊，工作呗，老板说要带我去见客户老王。”什么？！老板也要带小丽去见客户，天呐，太不公平了，她才来了２个月，而且这个方案也原本是自己</w:t>
        </w:r>
        <w:r w:rsidRPr="00195C2E">
          <w:rPr>
            <w:rFonts w:eastAsia="华文楷体"/>
            <w:rPrChange w:id="284" w:author="Lei Zhu" w:date="2017-07-10T20:35:00Z">
              <w:rPr>
                <w:highlight w:val="yellow"/>
              </w:rPr>
            </w:rPrChange>
          </w:rPr>
          <w:t>IDEA</w:t>
        </w:r>
        <w:r w:rsidRPr="00195C2E">
          <w:rPr>
            <w:rFonts w:eastAsia="华文楷体" w:hint="eastAsia"/>
            <w:rPrChange w:id="285" w:author="Lei Zhu" w:date="2017-07-10T20:35:00Z">
              <w:rPr>
                <w:rFonts w:hint="eastAsia"/>
                <w:highlight w:val="yellow"/>
              </w:rPr>
            </w:rPrChange>
          </w:rPr>
          <w:t>，太不公平！但又能如何？！</w:t>
        </w:r>
      </w:ins>
    </w:p>
    <w:p w:rsidR="00D17EDF" w:rsidRPr="00195C2E" w:rsidRDefault="00D17EDF" w:rsidP="00D17EDF">
      <w:pPr>
        <w:ind w:firstLine="405"/>
        <w:jc w:val="left"/>
        <w:rPr>
          <w:ins w:id="286" w:author="Lei Zhu" w:date="2017-06-17T22:31:00Z"/>
          <w:rFonts w:eastAsia="华文楷体" w:cstheme="minorHAnsi"/>
          <w:rPrChange w:id="287" w:author="Lei Zhu" w:date="2017-07-10T20:35:00Z">
            <w:rPr>
              <w:ins w:id="288" w:author="Lei Zhu" w:date="2017-06-17T22:31:00Z"/>
              <w:rFonts w:cstheme="minorHAnsi"/>
              <w:highlight w:val="yellow"/>
            </w:rPr>
          </w:rPrChange>
        </w:rPr>
      </w:pPr>
      <w:ins w:id="289" w:author="Lei Zhu" w:date="2017-06-17T22:31:00Z">
        <w:r w:rsidRPr="00195C2E">
          <w:rPr>
            <w:rFonts w:eastAsia="华文楷体" w:hint="eastAsia"/>
            <w:rPrChange w:id="290" w:author="Lei Zhu" w:date="2017-07-10T20:35:00Z">
              <w:rPr>
                <w:rFonts w:hint="eastAsia"/>
                <w:highlight w:val="yellow"/>
              </w:rPr>
            </w:rPrChange>
          </w:rPr>
          <w:t>【</w:t>
        </w:r>
        <w:r w:rsidRPr="00195C2E">
          <w:rPr>
            <w:rFonts w:eastAsia="华文楷体" w:cstheme="minorHAnsi"/>
            <w:rPrChange w:id="291" w:author="Lei Zhu" w:date="2017-07-10T20:35:00Z">
              <w:rPr>
                <w:rFonts w:cstheme="minorHAnsi"/>
                <w:highlight w:val="yellow"/>
              </w:rPr>
            </w:rPrChange>
          </w:rPr>
          <w:t>1</w:t>
        </w:r>
        <w:r w:rsidRPr="00195C2E">
          <w:rPr>
            <w:rFonts w:eastAsia="华文楷体"/>
            <w:rPrChange w:id="292" w:author="Lei Zhu" w:date="2017-07-10T20:35:00Z">
              <w:rPr>
                <w:highlight w:val="yellow"/>
              </w:rPr>
            </w:rPrChange>
          </w:rPr>
          <w:t>9:</w:t>
        </w:r>
        <w:r w:rsidRPr="00195C2E">
          <w:rPr>
            <w:rFonts w:eastAsia="华文楷体" w:cstheme="minorHAnsi"/>
            <w:rPrChange w:id="293" w:author="Lei Zhu" w:date="2017-07-10T20:35:00Z">
              <w:rPr>
                <w:rFonts w:cstheme="minorHAnsi"/>
                <w:highlight w:val="yellow"/>
              </w:rPr>
            </w:rPrChange>
          </w:rPr>
          <w:t>00</w:t>
        </w:r>
        <w:r w:rsidRPr="00195C2E">
          <w:rPr>
            <w:rFonts w:eastAsia="华文楷体" w:cstheme="minorHAnsi" w:hint="eastAsia"/>
            <w:rPrChange w:id="294" w:author="Lei Zhu" w:date="2017-07-10T20:35:00Z">
              <w:rPr>
                <w:rFonts w:cstheme="minorHAnsi" w:hint="eastAsia"/>
                <w:highlight w:val="yellow"/>
              </w:rPr>
            </w:rPrChange>
          </w:rPr>
          <w:t>】</w:t>
        </w:r>
      </w:ins>
    </w:p>
    <w:p w:rsidR="00D17EDF" w:rsidRPr="00195C2E" w:rsidRDefault="00D17EDF" w:rsidP="00D17EDF">
      <w:pPr>
        <w:ind w:firstLine="405"/>
        <w:jc w:val="left"/>
        <w:rPr>
          <w:ins w:id="295" w:author="Lei Zhu" w:date="2017-06-17T22:31:00Z"/>
          <w:rFonts w:eastAsia="华文楷体" w:cstheme="minorHAnsi"/>
          <w:rPrChange w:id="296" w:author="Lei Zhu" w:date="2017-07-10T20:35:00Z">
            <w:rPr>
              <w:ins w:id="297" w:author="Lei Zhu" w:date="2017-06-17T22:31:00Z"/>
              <w:rFonts w:cstheme="minorHAnsi"/>
              <w:highlight w:val="yellow"/>
            </w:rPr>
          </w:rPrChange>
        </w:rPr>
      </w:pPr>
      <w:ins w:id="298" w:author="Lei Zhu" w:date="2017-06-17T22:31:00Z">
        <w:r w:rsidRPr="00195C2E">
          <w:rPr>
            <w:rFonts w:eastAsia="华文楷体" w:cstheme="minorHAnsi"/>
            <w:rPrChange w:id="299" w:author="Lei Zhu" w:date="2017-07-10T20:35:00Z">
              <w:rPr>
                <w:rFonts w:cstheme="minorHAnsi"/>
                <w:highlight w:val="yellow"/>
              </w:rPr>
            </w:rPrChange>
          </w:rPr>
          <w:t xml:space="preserve"> </w:t>
        </w:r>
        <w:r w:rsidRPr="00195C2E">
          <w:rPr>
            <w:rFonts w:eastAsia="华文楷体" w:cstheme="minorHAnsi" w:hint="eastAsia"/>
            <w:rPrChange w:id="300" w:author="Lei Zhu" w:date="2017-07-10T20:35:00Z">
              <w:rPr>
                <w:rFonts w:cstheme="minorHAnsi" w:hint="eastAsia"/>
                <w:highlight w:val="yellow"/>
              </w:rPr>
            </w:rPrChange>
          </w:rPr>
          <w:t>小林再次端起面前的酒杯，这是第</w:t>
        </w:r>
        <w:r w:rsidRPr="00195C2E">
          <w:rPr>
            <w:rFonts w:eastAsia="华文楷体" w:cstheme="minorHAnsi"/>
            <w:rPrChange w:id="301" w:author="Lei Zhu" w:date="2017-07-10T20:35:00Z">
              <w:rPr>
                <w:rFonts w:cstheme="minorHAnsi"/>
                <w:highlight w:val="yellow"/>
              </w:rPr>
            </w:rPrChange>
          </w:rPr>
          <w:t>16</w:t>
        </w:r>
        <w:r w:rsidRPr="00195C2E">
          <w:rPr>
            <w:rFonts w:eastAsia="华文楷体" w:cstheme="minorHAnsi" w:hint="eastAsia"/>
            <w:rPrChange w:id="302" w:author="Lei Zhu" w:date="2017-07-10T20:35:00Z">
              <w:rPr>
                <w:rFonts w:cstheme="minorHAnsi" w:hint="eastAsia"/>
                <w:highlight w:val="yellow"/>
              </w:rPr>
            </w:rPrChange>
          </w:rPr>
          <w:t>杯了，可是老王说如果他不喝，那这个单子他就交给小丽了，反正对老板来说都一样，但对小林来说就不一样了。硬咽下就要冒出喉咙口的上一杯酒，小林又</w:t>
        </w:r>
        <w:proofErr w:type="gramStart"/>
        <w:r w:rsidRPr="00195C2E">
          <w:rPr>
            <w:rFonts w:eastAsia="华文楷体" w:cstheme="minorHAnsi" w:hint="eastAsia"/>
            <w:rPrChange w:id="303" w:author="Lei Zhu" w:date="2017-07-10T20:35:00Z">
              <w:rPr>
                <w:rFonts w:cstheme="minorHAnsi" w:hint="eastAsia"/>
                <w:highlight w:val="yellow"/>
              </w:rPr>
            </w:rPrChange>
          </w:rPr>
          <w:t>大口大口</w:t>
        </w:r>
        <w:proofErr w:type="gramEnd"/>
        <w:r w:rsidRPr="00195C2E">
          <w:rPr>
            <w:rFonts w:eastAsia="华文楷体" w:cstheme="minorHAnsi" w:hint="eastAsia"/>
            <w:rPrChange w:id="304" w:author="Lei Zhu" w:date="2017-07-10T20:35:00Z">
              <w:rPr>
                <w:rFonts w:cstheme="minorHAnsi" w:hint="eastAsia"/>
                <w:highlight w:val="yellow"/>
              </w:rPr>
            </w:rPrChange>
          </w:rPr>
          <w:t>地往自己嘴里灌下了这一杯，然后就跌跌撞撞地冲到厕所——外面饭桌上老板、老王、小丽的说笑声都很模糊。</w:t>
        </w:r>
      </w:ins>
    </w:p>
    <w:p w:rsidR="00D17EDF" w:rsidRPr="00195C2E" w:rsidRDefault="00D17EDF" w:rsidP="00D17EDF">
      <w:pPr>
        <w:ind w:firstLine="405"/>
        <w:jc w:val="left"/>
        <w:rPr>
          <w:ins w:id="305" w:author="Lei Zhu" w:date="2017-06-17T22:31:00Z"/>
          <w:rFonts w:eastAsia="华文楷体" w:cstheme="minorHAnsi"/>
          <w:rPrChange w:id="306" w:author="Lei Zhu" w:date="2017-07-10T20:35:00Z">
            <w:rPr>
              <w:ins w:id="307" w:author="Lei Zhu" w:date="2017-06-17T22:31:00Z"/>
              <w:rFonts w:cstheme="minorHAnsi"/>
              <w:highlight w:val="yellow"/>
            </w:rPr>
          </w:rPrChange>
        </w:rPr>
      </w:pPr>
      <w:ins w:id="308" w:author="Lei Zhu" w:date="2017-06-17T22:31:00Z">
        <w:r w:rsidRPr="00195C2E">
          <w:rPr>
            <w:rFonts w:eastAsia="华文楷体" w:cstheme="minorHAnsi" w:hint="eastAsia"/>
            <w:rPrChange w:id="309" w:author="Lei Zhu" w:date="2017-07-10T20:35:00Z">
              <w:rPr>
                <w:rFonts w:cstheme="minorHAnsi" w:hint="eastAsia"/>
                <w:highlight w:val="yellow"/>
              </w:rPr>
            </w:rPrChange>
          </w:rPr>
          <w:t>【</w:t>
        </w:r>
        <w:r w:rsidRPr="00195C2E">
          <w:rPr>
            <w:rFonts w:eastAsia="华文楷体" w:cstheme="minorHAnsi"/>
            <w:rPrChange w:id="310" w:author="Lei Zhu" w:date="2017-07-10T20:35:00Z">
              <w:rPr>
                <w:rFonts w:cstheme="minorHAnsi"/>
                <w:highlight w:val="yellow"/>
              </w:rPr>
            </w:rPrChange>
          </w:rPr>
          <w:t>21:00</w:t>
        </w:r>
        <w:r w:rsidRPr="00195C2E">
          <w:rPr>
            <w:rFonts w:eastAsia="华文楷体" w:cstheme="minorHAnsi" w:hint="eastAsia"/>
            <w:rPrChange w:id="311" w:author="Lei Zhu" w:date="2017-07-10T20:35:00Z">
              <w:rPr>
                <w:rFonts w:cstheme="minorHAnsi" w:hint="eastAsia"/>
                <w:highlight w:val="yellow"/>
              </w:rPr>
            </w:rPrChange>
          </w:rPr>
          <w:t>】</w:t>
        </w:r>
      </w:ins>
    </w:p>
    <w:p w:rsidR="00D17EDF" w:rsidRPr="00195C2E" w:rsidRDefault="00D17EDF" w:rsidP="00D17EDF">
      <w:pPr>
        <w:ind w:firstLine="405"/>
        <w:jc w:val="left"/>
        <w:rPr>
          <w:ins w:id="312" w:author="Lei Zhu" w:date="2017-06-17T22:31:00Z"/>
          <w:rFonts w:eastAsia="华文楷体" w:cstheme="minorHAnsi"/>
          <w:rPrChange w:id="313" w:author="Lei Zhu" w:date="2017-07-10T20:35:00Z">
            <w:rPr>
              <w:ins w:id="314" w:author="Lei Zhu" w:date="2017-06-17T22:31:00Z"/>
              <w:rFonts w:cstheme="minorHAnsi"/>
              <w:highlight w:val="yellow"/>
            </w:rPr>
          </w:rPrChange>
        </w:rPr>
      </w:pPr>
      <w:ins w:id="315" w:author="Lei Zhu" w:date="2017-06-17T22:31:00Z">
        <w:r w:rsidRPr="00195C2E">
          <w:rPr>
            <w:rFonts w:eastAsia="华文楷体" w:cstheme="minorHAnsi" w:hint="eastAsia"/>
            <w:rPrChange w:id="316" w:author="Lei Zhu" w:date="2017-07-10T20:35:00Z">
              <w:rPr>
                <w:rFonts w:cstheme="minorHAnsi" w:hint="eastAsia"/>
                <w:highlight w:val="yellow"/>
              </w:rPr>
            </w:rPrChange>
          </w:rPr>
          <w:t>回到公司，小林又打开电脑了，酒是醒了不少，但头很痛，人很累，可是老板要求他明天一早就带着</w:t>
        </w:r>
        <w:proofErr w:type="gramStart"/>
        <w:r w:rsidRPr="00195C2E">
          <w:rPr>
            <w:rFonts w:eastAsia="华文楷体" w:cstheme="minorHAnsi" w:hint="eastAsia"/>
            <w:rPrChange w:id="317" w:author="Lei Zhu" w:date="2017-07-10T20:35:00Z">
              <w:rPr>
                <w:rFonts w:cstheme="minorHAnsi" w:hint="eastAsia"/>
                <w:highlight w:val="yellow"/>
              </w:rPr>
            </w:rPrChange>
          </w:rPr>
          <w:t>小丽按今天</w:t>
        </w:r>
        <w:proofErr w:type="gramEnd"/>
        <w:r w:rsidRPr="00195C2E">
          <w:rPr>
            <w:rFonts w:eastAsia="华文楷体" w:cstheme="minorHAnsi" w:hint="eastAsia"/>
            <w:rPrChange w:id="318" w:author="Lei Zhu" w:date="2017-07-10T20:35:00Z">
              <w:rPr>
                <w:rFonts w:cstheme="minorHAnsi" w:hint="eastAsia"/>
                <w:highlight w:val="yellow"/>
              </w:rPr>
            </w:rPrChange>
          </w:rPr>
          <w:t>饭桌上谈妥的条件，修改好方案去老王公司，否则这笔业务</w:t>
        </w:r>
        <w:proofErr w:type="gramStart"/>
        <w:r w:rsidRPr="00195C2E">
          <w:rPr>
            <w:rFonts w:eastAsia="华文楷体" w:cstheme="minorHAnsi" w:hint="eastAsia"/>
            <w:rPrChange w:id="319" w:author="Lei Zhu" w:date="2017-07-10T20:35:00Z">
              <w:rPr>
                <w:rFonts w:cstheme="minorHAnsi" w:hint="eastAsia"/>
                <w:highlight w:val="yellow"/>
              </w:rPr>
            </w:rPrChange>
          </w:rPr>
          <w:t>就算小</w:t>
        </w:r>
        <w:proofErr w:type="gramEnd"/>
        <w:r w:rsidRPr="00195C2E">
          <w:rPr>
            <w:rFonts w:eastAsia="华文楷体" w:cstheme="minorHAnsi" w:hint="eastAsia"/>
            <w:rPrChange w:id="320" w:author="Lei Zhu" w:date="2017-07-10T20:35:00Z">
              <w:rPr>
                <w:rFonts w:cstheme="minorHAnsi" w:hint="eastAsia"/>
                <w:highlight w:val="yellow"/>
              </w:rPr>
            </w:rPrChange>
          </w:rPr>
          <w:t>丽一个人的。没有办法，人在屋檐下，不得不低头啊。</w:t>
        </w:r>
      </w:ins>
    </w:p>
    <w:p w:rsidR="00D17EDF" w:rsidRPr="00195C2E" w:rsidRDefault="00D17EDF" w:rsidP="00D17EDF">
      <w:pPr>
        <w:ind w:firstLine="405"/>
        <w:jc w:val="left"/>
        <w:rPr>
          <w:ins w:id="321" w:author="Lei Zhu" w:date="2017-06-17T22:31:00Z"/>
          <w:rFonts w:eastAsia="华文楷体" w:cstheme="minorHAnsi"/>
          <w:rPrChange w:id="322" w:author="Lei Zhu" w:date="2017-07-10T20:35:00Z">
            <w:rPr>
              <w:ins w:id="323" w:author="Lei Zhu" w:date="2017-06-17T22:31:00Z"/>
              <w:rFonts w:cstheme="minorHAnsi"/>
              <w:highlight w:val="yellow"/>
            </w:rPr>
          </w:rPrChange>
        </w:rPr>
      </w:pPr>
      <w:ins w:id="324" w:author="Lei Zhu" w:date="2017-06-17T22:31:00Z">
        <w:r w:rsidRPr="00195C2E">
          <w:rPr>
            <w:rFonts w:eastAsia="华文楷体" w:cstheme="minorHAnsi" w:hint="eastAsia"/>
            <w:rPrChange w:id="325" w:author="Lei Zhu" w:date="2017-07-10T20:35:00Z">
              <w:rPr>
                <w:rFonts w:cstheme="minorHAnsi" w:hint="eastAsia"/>
                <w:highlight w:val="yellow"/>
              </w:rPr>
            </w:rPrChange>
          </w:rPr>
          <w:t>【</w:t>
        </w:r>
        <w:r w:rsidRPr="00195C2E">
          <w:rPr>
            <w:rFonts w:eastAsia="华文楷体" w:cstheme="minorHAnsi"/>
            <w:rPrChange w:id="326" w:author="Lei Zhu" w:date="2017-07-10T20:35:00Z">
              <w:rPr>
                <w:rFonts w:cstheme="minorHAnsi"/>
                <w:highlight w:val="yellow"/>
              </w:rPr>
            </w:rPrChange>
          </w:rPr>
          <w:t>01:00</w:t>
        </w:r>
        <w:r w:rsidRPr="00195C2E">
          <w:rPr>
            <w:rFonts w:eastAsia="华文楷体" w:cstheme="minorHAnsi" w:hint="eastAsia"/>
            <w:rPrChange w:id="327" w:author="Lei Zhu" w:date="2017-07-10T20:35:00Z">
              <w:rPr>
                <w:rFonts w:cstheme="minorHAnsi" w:hint="eastAsia"/>
                <w:highlight w:val="yellow"/>
              </w:rPr>
            </w:rPrChange>
          </w:rPr>
          <w:t>】</w:t>
        </w:r>
      </w:ins>
    </w:p>
    <w:p w:rsidR="00D17EDF" w:rsidRPr="00195C2E" w:rsidRDefault="00D17EDF" w:rsidP="00D17EDF">
      <w:pPr>
        <w:ind w:firstLine="405"/>
        <w:jc w:val="left"/>
        <w:rPr>
          <w:ins w:id="328" w:author="Lei Zhu" w:date="2017-06-17T22:31:00Z"/>
          <w:rFonts w:eastAsia="华文楷体"/>
          <w:rPrChange w:id="329" w:author="Lei Zhu" w:date="2017-07-10T20:35:00Z">
            <w:rPr>
              <w:ins w:id="330" w:author="Lei Zhu" w:date="2017-06-17T22:31:00Z"/>
              <w:highlight w:val="yellow"/>
            </w:rPr>
          </w:rPrChange>
        </w:rPr>
      </w:pPr>
      <w:ins w:id="331" w:author="Lei Zhu" w:date="2017-06-17T22:31:00Z">
        <w:r w:rsidRPr="00195C2E">
          <w:rPr>
            <w:rFonts w:eastAsia="华文楷体" w:cstheme="minorHAnsi" w:hint="eastAsia"/>
            <w:rPrChange w:id="332" w:author="Lei Zhu" w:date="2017-07-10T20:35:00Z">
              <w:rPr>
                <w:rFonts w:cstheme="minorHAnsi" w:hint="eastAsia"/>
                <w:highlight w:val="yellow"/>
              </w:rPr>
            </w:rPrChange>
          </w:rPr>
          <w:t>走出公司大门的小林，裹了</w:t>
        </w:r>
        <w:proofErr w:type="gramStart"/>
        <w:r w:rsidRPr="00195C2E">
          <w:rPr>
            <w:rFonts w:eastAsia="华文楷体" w:cstheme="minorHAnsi" w:hint="eastAsia"/>
            <w:rPrChange w:id="333" w:author="Lei Zhu" w:date="2017-07-10T20:35:00Z">
              <w:rPr>
                <w:rFonts w:cstheme="minorHAnsi" w:hint="eastAsia"/>
                <w:highlight w:val="yellow"/>
              </w:rPr>
            </w:rPrChange>
          </w:rPr>
          <w:t>裹身上</w:t>
        </w:r>
        <w:proofErr w:type="gramEnd"/>
        <w:r w:rsidRPr="00195C2E">
          <w:rPr>
            <w:rFonts w:eastAsia="华文楷体" w:cstheme="minorHAnsi" w:hint="eastAsia"/>
            <w:rPrChange w:id="334" w:author="Lei Zhu" w:date="2017-07-10T20:35:00Z">
              <w:rPr>
                <w:rFonts w:cstheme="minorHAnsi" w:hint="eastAsia"/>
                <w:highlight w:val="yellow"/>
              </w:rPr>
            </w:rPrChange>
          </w:rPr>
          <w:t>的西装，半夜的风吹来</w:t>
        </w:r>
        <w:proofErr w:type="gramStart"/>
        <w:r w:rsidRPr="00195C2E">
          <w:rPr>
            <w:rFonts w:eastAsia="华文楷体" w:cstheme="minorHAnsi" w:hint="eastAsia"/>
            <w:rPrChange w:id="335" w:author="Lei Zhu" w:date="2017-07-10T20:35:00Z">
              <w:rPr>
                <w:rFonts w:cstheme="minorHAnsi" w:hint="eastAsia"/>
                <w:highlight w:val="yellow"/>
              </w:rPr>
            </w:rPrChange>
          </w:rPr>
          <w:t>还是蛮冷的</w:t>
        </w:r>
        <w:proofErr w:type="gramEnd"/>
        <w:r w:rsidRPr="00195C2E">
          <w:rPr>
            <w:rFonts w:eastAsia="华文楷体" w:cstheme="minorHAnsi" w:hint="eastAsia"/>
            <w:rPrChange w:id="336" w:author="Lei Zhu" w:date="2017-07-10T20:35:00Z">
              <w:rPr>
                <w:rFonts w:cstheme="minorHAnsi" w:hint="eastAsia"/>
                <w:highlight w:val="yellow"/>
              </w:rPr>
            </w:rPrChange>
          </w:rPr>
          <w:t>。地铁没有了，公交车也没有了，只有打车，再心疼钱也要把自己放到床上休息一下了，不然明天肯定会生病的，小林于是咬牙伸手，招了一辆出租车，出租</w:t>
        </w:r>
        <w:proofErr w:type="gramStart"/>
        <w:r w:rsidRPr="00195C2E">
          <w:rPr>
            <w:rFonts w:eastAsia="华文楷体" w:cstheme="minorHAnsi" w:hint="eastAsia"/>
            <w:rPrChange w:id="337" w:author="Lei Zhu" w:date="2017-07-10T20:35:00Z">
              <w:rPr>
                <w:rFonts w:cstheme="minorHAnsi" w:hint="eastAsia"/>
                <w:highlight w:val="yellow"/>
              </w:rPr>
            </w:rPrChange>
          </w:rPr>
          <w:t>车载着</w:t>
        </w:r>
        <w:proofErr w:type="gramEnd"/>
        <w:r w:rsidRPr="00195C2E">
          <w:rPr>
            <w:rFonts w:eastAsia="华文楷体" w:cstheme="minorHAnsi" w:hint="eastAsia"/>
            <w:rPrChange w:id="338" w:author="Lei Zhu" w:date="2017-07-10T20:35:00Z">
              <w:rPr>
                <w:rFonts w:cstheme="minorHAnsi" w:hint="eastAsia"/>
                <w:highlight w:val="yellow"/>
              </w:rPr>
            </w:rPrChange>
          </w:rPr>
          <w:t>小林汇入了依然灯火阑珊、依然</w:t>
        </w:r>
        <w:proofErr w:type="gramStart"/>
        <w:r w:rsidRPr="00195C2E">
          <w:rPr>
            <w:rFonts w:eastAsia="华文楷体" w:cstheme="minorHAnsi" w:hint="eastAsia"/>
            <w:rPrChange w:id="339" w:author="Lei Zhu" w:date="2017-07-10T20:35:00Z">
              <w:rPr>
                <w:rFonts w:cstheme="minorHAnsi" w:hint="eastAsia"/>
                <w:highlight w:val="yellow"/>
              </w:rPr>
            </w:rPrChange>
          </w:rPr>
          <w:t>奔波着</w:t>
        </w:r>
        <w:proofErr w:type="gramEnd"/>
        <w:r w:rsidRPr="00195C2E">
          <w:rPr>
            <w:rFonts w:eastAsia="华文楷体" w:cstheme="minorHAnsi" w:hint="eastAsia"/>
            <w:rPrChange w:id="340" w:author="Lei Zhu" w:date="2017-07-10T20:35:00Z">
              <w:rPr>
                <w:rFonts w:cstheme="minorHAnsi" w:hint="eastAsia"/>
                <w:highlight w:val="yellow"/>
              </w:rPr>
            </w:rPrChange>
          </w:rPr>
          <w:t>很多像小林一样在为生存而奋斗的小白领们的马路——</w:t>
        </w:r>
      </w:ins>
    </w:p>
    <w:p w:rsidR="00D17EDF" w:rsidRDefault="00D17EDF" w:rsidP="00D17EDF">
      <w:pPr>
        <w:jc w:val="left"/>
        <w:rPr>
          <w:ins w:id="341" w:author="Lei Zhu" w:date="2017-06-17T22:31:00Z"/>
        </w:rPr>
      </w:pPr>
    </w:p>
    <w:p w:rsidR="00D17EDF" w:rsidRDefault="00D17EDF" w:rsidP="00D17EDF">
      <w:pPr>
        <w:jc w:val="left"/>
        <w:rPr>
          <w:ins w:id="342" w:author="Lei Zhu" w:date="2017-06-17T22:31:00Z"/>
        </w:rPr>
      </w:pPr>
    </w:p>
    <w:p w:rsidR="00D17EDF" w:rsidRPr="008D0BD4" w:rsidRDefault="00D17EDF" w:rsidP="00D17EDF">
      <w:pPr>
        <w:jc w:val="left"/>
        <w:rPr>
          <w:ins w:id="343" w:author="Lei Zhu" w:date="2017-06-17T22:31:00Z"/>
          <w:shd w:val="pct15" w:color="auto" w:fill="FFFFFF"/>
        </w:rPr>
      </w:pPr>
      <w:ins w:id="344" w:author="Lei Zhu" w:date="2017-06-17T22:31:00Z">
        <w:r w:rsidRPr="008D0BD4">
          <w:rPr>
            <w:rFonts w:hint="eastAsia"/>
            <w:shd w:val="pct15" w:color="auto" w:fill="FFFFFF"/>
          </w:rPr>
          <w:t>爱情：</w:t>
        </w:r>
      </w:ins>
    </w:p>
    <w:p w:rsidR="00D17EDF" w:rsidRPr="008D0BD4" w:rsidRDefault="00D17EDF" w:rsidP="00D17EDF">
      <w:pPr>
        <w:jc w:val="left"/>
        <w:rPr>
          <w:ins w:id="345" w:author="Lei Zhu" w:date="2017-06-17T22:31:00Z"/>
          <w:shd w:val="pct15" w:color="auto" w:fill="FFFFFF"/>
        </w:rPr>
      </w:pPr>
      <w:ins w:id="346" w:author="Lei Zhu" w:date="2017-06-17T22:31:00Z">
        <w:r w:rsidRPr="008D0BD4">
          <w:rPr>
            <w:rFonts w:hint="eastAsia"/>
            <w:shd w:val="pct15" w:color="auto" w:fill="FFFFFF"/>
          </w:rPr>
          <w:t>场景</w:t>
        </w:r>
        <w:r w:rsidRPr="008D0BD4">
          <w:rPr>
            <w:rFonts w:hint="eastAsia"/>
            <w:shd w:val="pct15" w:color="auto" w:fill="FFFFFF"/>
          </w:rPr>
          <w:t>1</w:t>
        </w:r>
        <w:r w:rsidRPr="008D0BD4">
          <w:rPr>
            <w:rFonts w:hint="eastAsia"/>
            <w:shd w:val="pct15" w:color="auto" w:fill="FFFFFF"/>
          </w:rPr>
          <w:t>：现实的女人：有没有房子啊？没有？那就</w:t>
        </w:r>
        <w:proofErr w:type="gramStart"/>
        <w:r w:rsidRPr="008D0BD4">
          <w:rPr>
            <w:rFonts w:hint="eastAsia"/>
            <w:shd w:val="pct15" w:color="auto" w:fill="FFFFFF"/>
          </w:rPr>
          <w:t>不用见</w:t>
        </w:r>
        <w:proofErr w:type="gramEnd"/>
        <w:r w:rsidRPr="008D0BD4">
          <w:rPr>
            <w:rFonts w:hint="eastAsia"/>
            <w:shd w:val="pct15" w:color="auto" w:fill="FFFFFF"/>
          </w:rPr>
          <w:t>了。（晓君）</w:t>
        </w:r>
      </w:ins>
    </w:p>
    <w:p w:rsidR="00D17EDF" w:rsidRPr="008D0BD4" w:rsidRDefault="00D17EDF" w:rsidP="00D17EDF">
      <w:pPr>
        <w:jc w:val="left"/>
        <w:rPr>
          <w:ins w:id="347" w:author="Lei Zhu" w:date="2017-06-17T22:31:00Z"/>
          <w:shd w:val="pct15" w:color="auto" w:fill="FFFFFF"/>
        </w:rPr>
      </w:pPr>
      <w:ins w:id="348" w:author="Lei Zhu" w:date="2017-06-17T22:31:00Z">
        <w:r w:rsidRPr="008D0BD4">
          <w:rPr>
            <w:rFonts w:hint="eastAsia"/>
            <w:shd w:val="pct15" w:color="auto" w:fill="FFFFFF"/>
          </w:rPr>
          <w:t>场景</w:t>
        </w:r>
        <w:r w:rsidRPr="008D0BD4">
          <w:rPr>
            <w:rFonts w:hint="eastAsia"/>
            <w:shd w:val="pct15" w:color="auto" w:fill="FFFFFF"/>
          </w:rPr>
          <w:t>2</w:t>
        </w:r>
        <w:r w:rsidRPr="008D0BD4">
          <w:rPr>
            <w:rFonts w:hint="eastAsia"/>
            <w:shd w:val="pct15" w:color="auto" w:fill="FFFFFF"/>
          </w:rPr>
          <w:t>：花心的男人：已经找了一个漂亮贤惠的老婆，碰到美女仍然找美女（美丽）</w:t>
        </w:r>
      </w:ins>
    </w:p>
    <w:p w:rsidR="00D17EDF" w:rsidRPr="008D0BD4" w:rsidRDefault="00D17EDF" w:rsidP="00D17EDF">
      <w:pPr>
        <w:jc w:val="left"/>
        <w:rPr>
          <w:ins w:id="349" w:author="Lei Zhu" w:date="2017-06-17T22:31:00Z"/>
          <w:shd w:val="pct15" w:color="auto" w:fill="FFFFFF"/>
        </w:rPr>
      </w:pPr>
      <w:ins w:id="350" w:author="Lei Zhu" w:date="2017-06-17T22:31:00Z">
        <w:r w:rsidRPr="008D0BD4">
          <w:rPr>
            <w:rFonts w:hint="eastAsia"/>
            <w:shd w:val="pct15" w:color="auto" w:fill="FFFFFF"/>
          </w:rPr>
          <w:t>场景</w:t>
        </w:r>
        <w:r w:rsidRPr="008D0BD4">
          <w:rPr>
            <w:rFonts w:hint="eastAsia"/>
            <w:shd w:val="pct15" w:color="auto" w:fill="FFFFFF"/>
          </w:rPr>
          <w:t>3</w:t>
        </w:r>
        <w:r w:rsidRPr="008D0BD4">
          <w:rPr>
            <w:rFonts w:hint="eastAsia"/>
            <w:shd w:val="pct15" w:color="auto" w:fill="FFFFFF"/>
          </w:rPr>
          <w:t>：善良漂亮能干的女人找不到合适的男朋友（</w:t>
        </w:r>
        <w:proofErr w:type="gramStart"/>
        <w:r w:rsidRPr="008D0BD4">
          <w:rPr>
            <w:rFonts w:hint="eastAsia"/>
            <w:shd w:val="pct15" w:color="auto" w:fill="FFFFFF"/>
          </w:rPr>
          <w:t>方园</w:t>
        </w:r>
        <w:proofErr w:type="gramEnd"/>
        <w:r w:rsidRPr="008D0BD4">
          <w:rPr>
            <w:rFonts w:hint="eastAsia"/>
            <w:shd w:val="pct15" w:color="auto" w:fill="FFFFFF"/>
          </w:rPr>
          <w:t>）</w:t>
        </w:r>
      </w:ins>
    </w:p>
    <w:p w:rsidR="00D17EDF" w:rsidRPr="008D0BD4" w:rsidRDefault="00D17EDF" w:rsidP="00D17EDF">
      <w:pPr>
        <w:jc w:val="left"/>
        <w:rPr>
          <w:ins w:id="351" w:author="Lei Zhu" w:date="2017-06-17T22:31:00Z"/>
          <w:shd w:val="pct15" w:color="auto" w:fill="FFFFFF"/>
        </w:rPr>
      </w:pPr>
      <w:ins w:id="352" w:author="Lei Zhu" w:date="2017-06-17T22:31:00Z">
        <w:r w:rsidRPr="008D0BD4">
          <w:rPr>
            <w:rFonts w:hint="eastAsia"/>
            <w:shd w:val="pct15" w:color="auto" w:fill="FFFFFF"/>
          </w:rPr>
          <w:t>场景</w:t>
        </w:r>
        <w:r w:rsidRPr="008D0BD4">
          <w:rPr>
            <w:rFonts w:hint="eastAsia"/>
            <w:shd w:val="pct15" w:color="auto" w:fill="FFFFFF"/>
          </w:rPr>
          <w:t>4</w:t>
        </w:r>
        <w:r w:rsidRPr="008D0BD4">
          <w:rPr>
            <w:rFonts w:hint="eastAsia"/>
            <w:shd w:val="pct15" w:color="auto" w:fill="FFFFFF"/>
          </w:rPr>
          <w:t>：父母过年催结婚（宁奕）</w:t>
        </w:r>
      </w:ins>
    </w:p>
    <w:p w:rsidR="00D17EDF" w:rsidRDefault="00D17EDF" w:rsidP="00D17EDF">
      <w:pPr>
        <w:jc w:val="left"/>
        <w:rPr>
          <w:ins w:id="353" w:author="Lei Zhu" w:date="2017-06-17T22:31:00Z"/>
        </w:rPr>
      </w:pPr>
    </w:p>
    <w:p w:rsidR="00D17EDF" w:rsidRDefault="00D17EDF" w:rsidP="00D17EDF">
      <w:pPr>
        <w:jc w:val="left"/>
        <w:rPr>
          <w:ins w:id="354" w:author="Lei Zhu" w:date="2017-06-17T22:31:00Z"/>
        </w:rPr>
      </w:pPr>
    </w:p>
    <w:p w:rsidR="00D17EDF" w:rsidRPr="00723DBB" w:rsidRDefault="00D17EDF" w:rsidP="00D17EDF">
      <w:pPr>
        <w:jc w:val="left"/>
        <w:rPr>
          <w:ins w:id="355" w:author="Lei Zhu" w:date="2017-06-17T22:31:00Z"/>
          <w:rFonts w:eastAsia="华文楷体"/>
          <w:b/>
          <w:bCs/>
          <w:sz w:val="28"/>
          <w:szCs w:val="28"/>
          <w:rPrChange w:id="356" w:author="Lei Zhu" w:date="2017-07-10T21:00:00Z">
            <w:rPr>
              <w:ins w:id="357" w:author="Lei Zhu" w:date="2017-06-17T22:31:00Z"/>
              <w:b/>
              <w:bCs/>
              <w:sz w:val="28"/>
              <w:szCs w:val="28"/>
              <w:highlight w:val="yellow"/>
            </w:rPr>
          </w:rPrChange>
        </w:rPr>
      </w:pPr>
      <w:ins w:id="358" w:author="Lei Zhu" w:date="2017-06-17T22:31:00Z">
        <w:r>
          <w:rPr>
            <w:rFonts w:hint="eastAsia"/>
            <w:b/>
            <w:bCs/>
            <w:sz w:val="30"/>
            <w:szCs w:val="30"/>
          </w:rPr>
          <w:t xml:space="preserve"> </w:t>
        </w:r>
        <w:r w:rsidRPr="00723DBB">
          <w:rPr>
            <w:rFonts w:eastAsia="华文楷体"/>
            <w:b/>
            <w:bCs/>
            <w:sz w:val="30"/>
            <w:szCs w:val="30"/>
            <w:rPrChange w:id="359" w:author="Lei Zhu" w:date="2017-07-10T21:00:00Z">
              <w:rPr>
                <w:b/>
                <w:bCs/>
                <w:sz w:val="30"/>
                <w:szCs w:val="30"/>
              </w:rPr>
            </w:rPrChange>
          </w:rPr>
          <w:t xml:space="preserve">           </w:t>
        </w:r>
        <w:r w:rsidRPr="00723DBB">
          <w:rPr>
            <w:rFonts w:eastAsia="华文楷体" w:hint="eastAsia"/>
            <w:b/>
            <w:bCs/>
            <w:sz w:val="30"/>
            <w:szCs w:val="30"/>
            <w:rPrChange w:id="360" w:author="Lei Zhu" w:date="2017-07-10T21:00:00Z">
              <w:rPr>
                <w:rFonts w:hint="eastAsia"/>
                <w:b/>
                <w:bCs/>
                <w:sz w:val="30"/>
                <w:szCs w:val="30"/>
              </w:rPr>
            </w:rPrChange>
          </w:rPr>
          <w:t xml:space="preserve">　　</w:t>
        </w:r>
        <w:r w:rsidRPr="00723DBB">
          <w:rPr>
            <w:rFonts w:eastAsia="华文楷体" w:hint="eastAsia"/>
            <w:b/>
            <w:bCs/>
            <w:sz w:val="28"/>
            <w:szCs w:val="28"/>
            <w:rPrChange w:id="361" w:author="Lei Zhu" w:date="2017-07-10T21:00:00Z">
              <w:rPr>
                <w:rFonts w:hint="eastAsia"/>
                <w:b/>
                <w:bCs/>
                <w:sz w:val="28"/>
                <w:szCs w:val="28"/>
              </w:rPr>
            </w:rPrChange>
          </w:rPr>
          <w:t xml:space="preserve">　</w:t>
        </w:r>
        <w:r w:rsidRPr="00723DBB">
          <w:rPr>
            <w:rFonts w:eastAsia="华文楷体"/>
            <w:b/>
            <w:bCs/>
            <w:sz w:val="28"/>
            <w:szCs w:val="28"/>
            <w:rPrChange w:id="362" w:author="Lei Zhu" w:date="2017-07-10T21:00:00Z">
              <w:rPr>
                <w:b/>
                <w:bCs/>
                <w:sz w:val="28"/>
                <w:szCs w:val="28"/>
                <w:highlight w:val="yellow"/>
              </w:rPr>
            </w:rPrChange>
          </w:rPr>
          <w:t xml:space="preserve">  </w:t>
        </w:r>
        <w:r w:rsidRPr="00723DBB">
          <w:rPr>
            <w:rFonts w:eastAsia="华文楷体" w:hint="eastAsia"/>
            <w:b/>
            <w:bCs/>
            <w:sz w:val="28"/>
            <w:szCs w:val="28"/>
            <w:rPrChange w:id="363" w:author="Lei Zhu" w:date="2017-07-10T21:00:00Z">
              <w:rPr>
                <w:rFonts w:hint="eastAsia"/>
                <w:b/>
                <w:bCs/>
                <w:sz w:val="28"/>
                <w:szCs w:val="28"/>
                <w:highlight w:val="yellow"/>
              </w:rPr>
            </w:rPrChange>
          </w:rPr>
          <w:t>《五月的下午茶》</w:t>
        </w:r>
      </w:ins>
    </w:p>
    <w:p w:rsidR="00D17EDF" w:rsidRPr="00723DBB" w:rsidRDefault="00D17EDF" w:rsidP="00D17EDF">
      <w:pPr>
        <w:jc w:val="left"/>
        <w:rPr>
          <w:ins w:id="364" w:author="Lei Zhu" w:date="2017-06-17T22:31:00Z"/>
          <w:rFonts w:eastAsia="华文楷体"/>
          <w:rPrChange w:id="365" w:author="Lei Zhu" w:date="2017-07-10T21:00:00Z">
            <w:rPr>
              <w:ins w:id="366" w:author="Lei Zhu" w:date="2017-06-17T22:31:00Z"/>
              <w:highlight w:val="yellow"/>
            </w:rPr>
          </w:rPrChange>
        </w:rPr>
      </w:pPr>
      <w:ins w:id="367" w:author="Lei Zhu" w:date="2017-06-17T22:31:00Z">
        <w:r w:rsidRPr="00723DBB">
          <w:rPr>
            <w:rFonts w:eastAsia="华文楷体" w:hint="eastAsia"/>
            <w:b/>
            <w:bCs/>
            <w:rPrChange w:id="368" w:author="Lei Zhu" w:date="2017-07-10T21:00:00Z">
              <w:rPr>
                <w:rFonts w:hint="eastAsia"/>
                <w:b/>
                <w:bCs/>
                <w:highlight w:val="yellow"/>
              </w:rPr>
            </w:rPrChange>
          </w:rPr>
          <w:t>场景：</w:t>
        </w:r>
        <w:r w:rsidRPr="00723DBB">
          <w:rPr>
            <w:rFonts w:eastAsia="华文楷体" w:hint="eastAsia"/>
            <w:rPrChange w:id="369" w:author="Lei Zhu" w:date="2017-07-10T21:00:00Z">
              <w:rPr>
                <w:rFonts w:hint="eastAsia"/>
                <w:highlight w:val="yellow"/>
              </w:rPr>
            </w:rPrChange>
          </w:rPr>
          <w:t>【五月花园】咖啡馆</w:t>
        </w:r>
      </w:ins>
    </w:p>
    <w:p w:rsidR="00D17EDF" w:rsidRPr="00723DBB" w:rsidRDefault="00D17EDF" w:rsidP="00D17EDF">
      <w:pPr>
        <w:jc w:val="left"/>
        <w:rPr>
          <w:ins w:id="370" w:author="Lei Zhu" w:date="2017-06-17T22:31:00Z"/>
          <w:rFonts w:eastAsia="华文楷体"/>
          <w:sz w:val="18"/>
          <w:szCs w:val="18"/>
          <w:rPrChange w:id="371" w:author="Lei Zhu" w:date="2017-07-10T21:00:00Z">
            <w:rPr>
              <w:ins w:id="372" w:author="Lei Zhu" w:date="2017-06-17T22:31:00Z"/>
              <w:sz w:val="18"/>
              <w:szCs w:val="18"/>
              <w:highlight w:val="yellow"/>
            </w:rPr>
          </w:rPrChange>
        </w:rPr>
      </w:pPr>
      <w:ins w:id="373" w:author="Lei Zhu" w:date="2017-06-17T22:31:00Z">
        <w:r w:rsidRPr="00723DBB">
          <w:rPr>
            <w:rFonts w:eastAsia="华文楷体" w:hint="eastAsia"/>
            <w:sz w:val="18"/>
            <w:szCs w:val="18"/>
            <w:rPrChange w:id="374" w:author="Lei Zhu" w:date="2017-07-10T21:00:00Z">
              <w:rPr>
                <w:rFonts w:hint="eastAsia"/>
                <w:sz w:val="18"/>
                <w:szCs w:val="18"/>
                <w:highlight w:val="yellow"/>
              </w:rPr>
            </w:rPrChange>
          </w:rPr>
          <w:t>（北京海淀区中关村东路</w:t>
        </w:r>
        <w:r w:rsidRPr="00723DBB">
          <w:rPr>
            <w:rFonts w:eastAsia="华文楷体"/>
            <w:sz w:val="18"/>
            <w:szCs w:val="18"/>
            <w:rPrChange w:id="375" w:author="Lei Zhu" w:date="2017-07-10T21:00:00Z">
              <w:rPr>
                <w:sz w:val="18"/>
                <w:szCs w:val="18"/>
                <w:highlight w:val="yellow"/>
              </w:rPr>
            </w:rPrChange>
          </w:rPr>
          <w:t>16</w:t>
        </w:r>
        <w:r w:rsidRPr="00723DBB">
          <w:rPr>
            <w:rFonts w:eastAsia="华文楷体" w:hint="eastAsia"/>
            <w:sz w:val="18"/>
            <w:szCs w:val="18"/>
            <w:rPrChange w:id="376" w:author="Lei Zhu" w:date="2017-07-10T21:00:00Z">
              <w:rPr>
                <w:rFonts w:hint="eastAsia"/>
                <w:sz w:val="18"/>
                <w:szCs w:val="18"/>
                <w:highlight w:val="yellow"/>
              </w:rPr>
            </w:rPrChange>
          </w:rPr>
          <w:t>号</w:t>
        </w:r>
        <w:proofErr w:type="gramStart"/>
        <w:r w:rsidRPr="00723DBB">
          <w:rPr>
            <w:rFonts w:eastAsia="华文楷体" w:hint="eastAsia"/>
            <w:sz w:val="18"/>
            <w:szCs w:val="18"/>
            <w:rPrChange w:id="377" w:author="Lei Zhu" w:date="2017-07-10T21:00:00Z">
              <w:rPr>
                <w:rFonts w:hint="eastAsia"/>
                <w:sz w:val="18"/>
                <w:szCs w:val="18"/>
                <w:highlight w:val="yellow"/>
              </w:rPr>
            </w:rPrChange>
          </w:rPr>
          <w:t>院龙湖唐宁</w:t>
        </w:r>
        <w:proofErr w:type="gramEnd"/>
        <w:r w:rsidRPr="00723DBB">
          <w:rPr>
            <w:rFonts w:eastAsia="华文楷体"/>
            <w:sz w:val="18"/>
            <w:szCs w:val="18"/>
            <w:rPrChange w:id="378" w:author="Lei Zhu" w:date="2017-07-10T21:00:00Z">
              <w:rPr>
                <w:sz w:val="18"/>
                <w:szCs w:val="18"/>
                <w:highlight w:val="yellow"/>
              </w:rPr>
            </w:rPrChange>
          </w:rPr>
          <w:t>ONE2</w:t>
        </w:r>
        <w:r w:rsidRPr="00723DBB">
          <w:rPr>
            <w:rFonts w:eastAsia="华文楷体" w:hint="eastAsia"/>
            <w:sz w:val="18"/>
            <w:szCs w:val="18"/>
            <w:rPrChange w:id="379" w:author="Lei Zhu" w:date="2017-07-10T21:00:00Z">
              <w:rPr>
                <w:rFonts w:hint="eastAsia"/>
                <w:sz w:val="18"/>
                <w:szCs w:val="18"/>
                <w:highlight w:val="yellow"/>
              </w:rPr>
            </w:rPrChange>
          </w:rPr>
          <w:t>号</w:t>
        </w:r>
        <w:r w:rsidRPr="00723DBB">
          <w:rPr>
            <w:rFonts w:eastAsia="华文楷体"/>
            <w:sz w:val="18"/>
            <w:szCs w:val="18"/>
            <w:rPrChange w:id="380" w:author="Lei Zhu" w:date="2017-07-10T21:00:00Z">
              <w:rPr>
                <w:sz w:val="18"/>
                <w:szCs w:val="18"/>
                <w:highlight w:val="yellow"/>
              </w:rPr>
            </w:rPrChange>
          </w:rPr>
          <w:t>A123</w:t>
        </w:r>
        <w:r w:rsidRPr="00723DBB">
          <w:rPr>
            <w:rFonts w:eastAsia="华文楷体" w:hint="eastAsia"/>
            <w:sz w:val="18"/>
            <w:szCs w:val="18"/>
            <w:rPrChange w:id="381" w:author="Lei Zhu" w:date="2017-07-10T21:00:00Z">
              <w:rPr>
                <w:rFonts w:hint="eastAsia"/>
                <w:sz w:val="18"/>
                <w:szCs w:val="18"/>
                <w:highlight w:val="yellow"/>
              </w:rPr>
            </w:rPrChange>
          </w:rPr>
          <w:t>商铺有一个【六月花园】咖啡馆，如将来拍摄有需要，可以有植入广告）</w:t>
        </w:r>
      </w:ins>
    </w:p>
    <w:p w:rsidR="00D17EDF" w:rsidRPr="00723DBB" w:rsidRDefault="00D17EDF" w:rsidP="00D17EDF">
      <w:pPr>
        <w:jc w:val="left"/>
        <w:rPr>
          <w:ins w:id="382" w:author="Lei Zhu" w:date="2017-06-17T22:31:00Z"/>
          <w:rFonts w:eastAsia="华文楷体"/>
          <w:rPrChange w:id="383" w:author="Lei Zhu" w:date="2017-07-10T21:00:00Z">
            <w:rPr>
              <w:ins w:id="384" w:author="Lei Zhu" w:date="2017-06-17T22:31:00Z"/>
              <w:highlight w:val="yellow"/>
            </w:rPr>
          </w:rPrChange>
        </w:rPr>
      </w:pPr>
      <w:ins w:id="385" w:author="Lei Zhu" w:date="2017-06-17T22:31:00Z">
        <w:r w:rsidRPr="00723DBB">
          <w:rPr>
            <w:rFonts w:eastAsia="华文楷体" w:hint="eastAsia"/>
            <w:b/>
            <w:bCs/>
            <w:rPrChange w:id="386" w:author="Lei Zhu" w:date="2017-07-10T21:00:00Z">
              <w:rPr>
                <w:rFonts w:hint="eastAsia"/>
                <w:b/>
                <w:bCs/>
                <w:highlight w:val="yellow"/>
              </w:rPr>
            </w:rPrChange>
          </w:rPr>
          <w:t>人物：</w:t>
        </w:r>
        <w:r w:rsidRPr="00723DBB">
          <w:rPr>
            <w:rFonts w:eastAsia="华文楷体" w:hint="eastAsia"/>
            <w:rPrChange w:id="387" w:author="Lei Zhu" w:date="2017-07-10T21:00:00Z">
              <w:rPr>
                <w:rFonts w:hint="eastAsia"/>
                <w:highlight w:val="yellow"/>
              </w:rPr>
            </w:rPrChange>
          </w:rPr>
          <w:t>美丽、晓君、</w:t>
        </w:r>
        <w:proofErr w:type="gramStart"/>
        <w:r w:rsidRPr="00723DBB">
          <w:rPr>
            <w:rFonts w:eastAsia="华文楷体" w:hint="eastAsia"/>
            <w:rPrChange w:id="388" w:author="Lei Zhu" w:date="2017-07-10T21:00:00Z">
              <w:rPr>
                <w:rFonts w:hint="eastAsia"/>
                <w:highlight w:val="yellow"/>
              </w:rPr>
            </w:rPrChange>
          </w:rPr>
          <w:t>方园</w:t>
        </w:r>
        <w:proofErr w:type="gramEnd"/>
        <w:r w:rsidRPr="00723DBB">
          <w:rPr>
            <w:rFonts w:eastAsia="华文楷体" w:hint="eastAsia"/>
            <w:rPrChange w:id="389" w:author="Lei Zhu" w:date="2017-07-10T21:00:00Z">
              <w:rPr>
                <w:rFonts w:hint="eastAsia"/>
                <w:highlight w:val="yellow"/>
              </w:rPr>
            </w:rPrChange>
          </w:rPr>
          <w:t>、宁亦</w:t>
        </w:r>
      </w:ins>
    </w:p>
    <w:p w:rsidR="00D17EDF" w:rsidRPr="00723DBB" w:rsidRDefault="00D17EDF" w:rsidP="00D17EDF">
      <w:pPr>
        <w:jc w:val="left"/>
        <w:rPr>
          <w:ins w:id="390" w:author="Lei Zhu" w:date="2017-06-17T22:31:00Z"/>
          <w:rFonts w:eastAsia="华文楷体"/>
          <w:rPrChange w:id="391" w:author="Lei Zhu" w:date="2017-07-10T21:00:00Z">
            <w:rPr>
              <w:ins w:id="392" w:author="Lei Zhu" w:date="2017-06-17T22:31:00Z"/>
              <w:highlight w:val="yellow"/>
            </w:rPr>
          </w:rPrChange>
        </w:rPr>
      </w:pPr>
    </w:p>
    <w:p w:rsidR="00D17EDF" w:rsidRPr="00723DBB" w:rsidRDefault="00D17EDF" w:rsidP="00D17EDF">
      <w:pPr>
        <w:ind w:firstLine="420"/>
        <w:jc w:val="left"/>
        <w:rPr>
          <w:ins w:id="393" w:author="Lei Zhu" w:date="2017-06-17T22:31:00Z"/>
          <w:rFonts w:eastAsia="华文楷体"/>
          <w:rPrChange w:id="394" w:author="Lei Zhu" w:date="2017-07-10T21:00:00Z">
            <w:rPr>
              <w:ins w:id="395" w:author="Lei Zhu" w:date="2017-06-17T22:31:00Z"/>
              <w:highlight w:val="yellow"/>
            </w:rPr>
          </w:rPrChange>
        </w:rPr>
      </w:pPr>
      <w:ins w:id="396" w:author="Lei Zhu" w:date="2017-06-17T22:31:00Z">
        <w:r w:rsidRPr="00723DBB">
          <w:rPr>
            <w:rFonts w:eastAsia="华文楷体" w:hint="eastAsia"/>
            <w:rPrChange w:id="397" w:author="Lei Zhu" w:date="2017-07-10T21:00:00Z">
              <w:rPr>
                <w:rFonts w:hint="eastAsia"/>
                <w:highlight w:val="yellow"/>
              </w:rPr>
            </w:rPrChange>
          </w:rPr>
          <w:t>今天的聚会又是</w:t>
        </w:r>
        <w:proofErr w:type="gramStart"/>
        <w:r w:rsidRPr="00723DBB">
          <w:rPr>
            <w:rFonts w:eastAsia="华文楷体" w:hint="eastAsia"/>
            <w:rPrChange w:id="398" w:author="Lei Zhu" w:date="2017-07-10T21:00:00Z">
              <w:rPr>
                <w:rFonts w:hint="eastAsia"/>
                <w:highlight w:val="yellow"/>
              </w:rPr>
            </w:rPrChange>
          </w:rPr>
          <w:t>方园</w:t>
        </w:r>
        <w:proofErr w:type="gramEnd"/>
        <w:r w:rsidRPr="00723DBB">
          <w:rPr>
            <w:rFonts w:eastAsia="华文楷体" w:hint="eastAsia"/>
            <w:rPrChange w:id="399" w:author="Lei Zhu" w:date="2017-07-10T21:00:00Z">
              <w:rPr>
                <w:rFonts w:hint="eastAsia"/>
                <w:highlight w:val="yellow"/>
              </w:rPr>
            </w:rPrChange>
          </w:rPr>
          <w:t>先提议的，所以</w:t>
        </w:r>
        <w:proofErr w:type="gramStart"/>
        <w:r w:rsidRPr="00723DBB">
          <w:rPr>
            <w:rFonts w:eastAsia="华文楷体" w:hint="eastAsia"/>
            <w:rPrChange w:id="400" w:author="Lei Zhu" w:date="2017-07-10T21:00:00Z">
              <w:rPr>
                <w:rFonts w:hint="eastAsia"/>
                <w:highlight w:val="yellow"/>
              </w:rPr>
            </w:rPrChange>
          </w:rPr>
          <w:t>肯定最后</w:t>
        </w:r>
        <w:proofErr w:type="gramEnd"/>
        <w:r w:rsidRPr="00723DBB">
          <w:rPr>
            <w:rFonts w:eastAsia="华文楷体" w:hint="eastAsia"/>
            <w:rPrChange w:id="401" w:author="Lei Zhu" w:date="2017-07-10T21:00:00Z">
              <w:rPr>
                <w:rFonts w:hint="eastAsia"/>
                <w:highlight w:val="yellow"/>
              </w:rPr>
            </w:rPrChange>
          </w:rPr>
          <w:t>又是她来买单。虽然这四个女人</w:t>
        </w:r>
        <w:proofErr w:type="gramStart"/>
        <w:r w:rsidRPr="00723DBB">
          <w:rPr>
            <w:rFonts w:eastAsia="华文楷体" w:hint="eastAsia"/>
            <w:rPrChange w:id="402" w:author="Lei Zhu" w:date="2017-07-10T21:00:00Z">
              <w:rPr>
                <w:rFonts w:hint="eastAsia"/>
                <w:highlight w:val="yellow"/>
              </w:rPr>
            </w:rPrChange>
          </w:rPr>
          <w:t>有个群叫</w:t>
        </w:r>
        <w:proofErr w:type="gramEnd"/>
        <w:r w:rsidRPr="00723DBB">
          <w:rPr>
            <w:rFonts w:eastAsia="华文楷体" w:hint="eastAsia"/>
            <w:rPrChange w:id="403" w:author="Lei Zhu" w:date="2017-07-10T21:00:00Z">
              <w:rPr>
                <w:rFonts w:hint="eastAsia"/>
                <w:highlight w:val="yellow"/>
              </w:rPr>
            </w:rPrChange>
          </w:rPr>
          <w:t>“谁提议谁买单”，但从来没有哪一次是和平地解决这个争抢买单问题的，连年纪最大的宁亦也不行。</w:t>
        </w:r>
      </w:ins>
    </w:p>
    <w:p w:rsidR="00D17EDF" w:rsidRPr="00723DBB" w:rsidRDefault="00D17EDF" w:rsidP="00D17EDF">
      <w:pPr>
        <w:ind w:firstLine="420"/>
        <w:jc w:val="left"/>
        <w:rPr>
          <w:ins w:id="404" w:author="Lei Zhu" w:date="2017-06-17T22:31:00Z"/>
          <w:rFonts w:eastAsia="华文楷体"/>
          <w:rPrChange w:id="405" w:author="Lei Zhu" w:date="2017-07-10T21:00:00Z">
            <w:rPr>
              <w:ins w:id="406" w:author="Lei Zhu" w:date="2017-06-17T22:31:00Z"/>
              <w:highlight w:val="yellow"/>
            </w:rPr>
          </w:rPrChange>
        </w:rPr>
      </w:pPr>
      <w:ins w:id="407" w:author="Lei Zhu" w:date="2017-06-17T22:31:00Z">
        <w:r w:rsidRPr="00723DBB">
          <w:rPr>
            <w:rFonts w:eastAsia="华文楷体" w:hint="eastAsia"/>
            <w:rPrChange w:id="408" w:author="Lei Zhu" w:date="2017-07-10T21:00:00Z">
              <w:rPr>
                <w:rFonts w:hint="eastAsia"/>
                <w:highlight w:val="yellow"/>
              </w:rPr>
            </w:rPrChange>
          </w:rPr>
          <w:t>这里是位于北京中关村附近的【五月花园】咖啡馆，就在</w:t>
        </w:r>
        <w:proofErr w:type="gramStart"/>
        <w:r w:rsidRPr="00723DBB">
          <w:rPr>
            <w:rFonts w:eastAsia="华文楷体" w:hint="eastAsia"/>
            <w:rPrChange w:id="409" w:author="Lei Zhu" w:date="2017-07-10T21:00:00Z">
              <w:rPr>
                <w:rFonts w:hint="eastAsia"/>
                <w:highlight w:val="yellow"/>
              </w:rPr>
            </w:rPrChange>
          </w:rPr>
          <w:t>方园</w:t>
        </w:r>
        <w:proofErr w:type="gramEnd"/>
        <w:r w:rsidRPr="00723DBB">
          <w:rPr>
            <w:rFonts w:eastAsia="华文楷体" w:hint="eastAsia"/>
            <w:rPrChange w:id="410" w:author="Lei Zhu" w:date="2017-07-10T21:00:00Z">
              <w:rPr>
                <w:rFonts w:hint="eastAsia"/>
                <w:highlight w:val="yellow"/>
              </w:rPr>
            </w:rPrChange>
          </w:rPr>
          <w:t>的公司隔壁，四个女人里她最忙，所以为了迁就她，这里也就成了她们经常聚会的地方。这个卡座在</w:t>
        </w:r>
        <w:proofErr w:type="gramStart"/>
        <w:r w:rsidRPr="00723DBB">
          <w:rPr>
            <w:rFonts w:eastAsia="华文楷体" w:hint="eastAsia"/>
            <w:rPrChange w:id="411" w:author="Lei Zhu" w:date="2017-07-10T21:00:00Z">
              <w:rPr>
                <w:rFonts w:hint="eastAsia"/>
                <w:highlight w:val="yellow"/>
              </w:rPr>
            </w:rPrChange>
          </w:rPr>
          <w:t>最</w:t>
        </w:r>
        <w:proofErr w:type="gramEnd"/>
        <w:r w:rsidRPr="00723DBB">
          <w:rPr>
            <w:rFonts w:eastAsia="华文楷体" w:hint="eastAsia"/>
            <w:rPrChange w:id="412" w:author="Lei Zhu" w:date="2017-07-10T21:00:00Z">
              <w:rPr>
                <w:rFonts w:hint="eastAsia"/>
                <w:highlight w:val="yellow"/>
              </w:rPr>
            </w:rPrChange>
          </w:rPr>
          <w:t>角落，但面对着大门，也算是她们的长包</w:t>
        </w:r>
        <w:r w:rsidRPr="00723DBB">
          <w:rPr>
            <w:rFonts w:eastAsia="华文楷体"/>
            <w:rPrChange w:id="413" w:author="Lei Zhu" w:date="2017-07-10T21:00:00Z">
              <w:rPr>
                <w:highlight w:val="yellow"/>
              </w:rPr>
            </w:rPrChange>
          </w:rPr>
          <w:t>VIP</w:t>
        </w:r>
        <w:r w:rsidRPr="00723DBB">
          <w:rPr>
            <w:rFonts w:eastAsia="华文楷体" w:hint="eastAsia"/>
            <w:rPrChange w:id="414" w:author="Lei Zhu" w:date="2017-07-10T21:00:00Z">
              <w:rPr>
                <w:rFonts w:hint="eastAsia"/>
                <w:highlight w:val="yellow"/>
              </w:rPr>
            </w:rPrChange>
          </w:rPr>
          <w:t>座位了，老板娘没特殊情况一般都会特意留给她们。下午的时间，店里客人比较少，这个座位最合适聊</w:t>
        </w:r>
        <w:proofErr w:type="gramStart"/>
        <w:r w:rsidRPr="00723DBB">
          <w:rPr>
            <w:rFonts w:eastAsia="华文楷体" w:hint="eastAsia"/>
            <w:rPrChange w:id="415" w:author="Lei Zhu" w:date="2017-07-10T21:00:00Z">
              <w:rPr>
                <w:rFonts w:hint="eastAsia"/>
                <w:highlight w:val="yellow"/>
              </w:rPr>
            </w:rPrChange>
          </w:rPr>
          <w:t>一些较私密</w:t>
        </w:r>
        <w:proofErr w:type="gramEnd"/>
        <w:r w:rsidRPr="00723DBB">
          <w:rPr>
            <w:rFonts w:eastAsia="华文楷体" w:hint="eastAsia"/>
            <w:rPrChange w:id="416" w:author="Lei Zhu" w:date="2017-07-10T21:00:00Z">
              <w:rPr>
                <w:rFonts w:hint="eastAsia"/>
                <w:highlight w:val="yellow"/>
              </w:rPr>
            </w:rPrChange>
          </w:rPr>
          <w:t>的闺房话。</w:t>
        </w:r>
      </w:ins>
    </w:p>
    <w:p w:rsidR="00D17EDF" w:rsidRPr="00723DBB" w:rsidRDefault="00D17EDF" w:rsidP="00D17EDF">
      <w:pPr>
        <w:ind w:firstLine="420"/>
        <w:jc w:val="left"/>
        <w:rPr>
          <w:ins w:id="417" w:author="Lei Zhu" w:date="2017-06-17T22:31:00Z"/>
          <w:rFonts w:eastAsia="华文楷体"/>
          <w:rPrChange w:id="418" w:author="Lei Zhu" w:date="2017-07-10T21:00:00Z">
            <w:rPr>
              <w:ins w:id="419" w:author="Lei Zhu" w:date="2017-06-17T22:31:00Z"/>
              <w:highlight w:val="yellow"/>
            </w:rPr>
          </w:rPrChange>
        </w:rPr>
      </w:pPr>
      <w:ins w:id="420" w:author="Lei Zhu" w:date="2017-06-17T22:31:00Z">
        <w:r w:rsidRPr="00723DBB">
          <w:rPr>
            <w:rFonts w:eastAsia="华文楷体" w:hint="eastAsia"/>
            <w:rPrChange w:id="421" w:author="Lei Zhu" w:date="2017-07-10T21:00:00Z">
              <w:rPr>
                <w:rFonts w:hint="eastAsia"/>
                <w:highlight w:val="yellow"/>
              </w:rPr>
            </w:rPrChange>
          </w:rPr>
          <w:t>刚端上四人点的饮品，晓君手机就响了起来。“喂，请问哪位？</w:t>
        </w:r>
        <w:r w:rsidRPr="00723DBB">
          <w:rPr>
            <w:rFonts w:eastAsia="华文楷体"/>
            <w:rPrChange w:id="422" w:author="Lei Zhu" w:date="2017-07-10T21:00:00Z">
              <w:rPr>
                <w:highlight w:val="yellow"/>
              </w:rPr>
            </w:rPrChange>
          </w:rPr>
          <w:t>......</w:t>
        </w:r>
        <w:r w:rsidRPr="00723DBB">
          <w:rPr>
            <w:rFonts w:eastAsia="华文楷体" w:hint="eastAsia"/>
            <w:rPrChange w:id="423" w:author="Lei Zhu" w:date="2017-07-10T21:00:00Z">
              <w:rPr>
                <w:rFonts w:hint="eastAsia"/>
                <w:highlight w:val="yellow"/>
              </w:rPr>
            </w:rPrChange>
          </w:rPr>
          <w:t>哦，陈姨啊</w:t>
        </w:r>
        <w:r w:rsidRPr="00723DBB">
          <w:rPr>
            <w:rFonts w:eastAsia="华文楷体"/>
            <w:rPrChange w:id="424" w:author="Lei Zhu" w:date="2017-07-10T21:00:00Z">
              <w:rPr>
                <w:highlight w:val="yellow"/>
              </w:rPr>
            </w:rPrChange>
          </w:rPr>
          <w:t>......</w:t>
        </w:r>
        <w:r w:rsidRPr="00723DBB">
          <w:rPr>
            <w:rFonts w:eastAsia="华文楷体" w:hint="eastAsia"/>
            <w:rPrChange w:id="425" w:author="Lei Zhu" w:date="2017-07-10T21:00:00Z">
              <w:rPr>
                <w:rFonts w:hint="eastAsia"/>
                <w:highlight w:val="yellow"/>
              </w:rPr>
            </w:rPrChange>
          </w:rPr>
          <w:t>明天？我有空的</w:t>
        </w:r>
        <w:r w:rsidRPr="00723DBB">
          <w:rPr>
            <w:rFonts w:eastAsia="华文楷体"/>
            <w:rPrChange w:id="426" w:author="Lei Zhu" w:date="2017-07-10T21:00:00Z">
              <w:rPr>
                <w:highlight w:val="yellow"/>
              </w:rPr>
            </w:rPrChange>
          </w:rPr>
          <w:t>......</w:t>
        </w:r>
        <w:r w:rsidRPr="00723DBB">
          <w:rPr>
            <w:rFonts w:eastAsia="华文楷体" w:hint="eastAsia"/>
            <w:rPrChange w:id="427" w:author="Lei Zhu" w:date="2017-07-10T21:00:00Z">
              <w:rPr>
                <w:rFonts w:hint="eastAsia"/>
                <w:highlight w:val="yellow"/>
              </w:rPr>
            </w:rPrChange>
          </w:rPr>
          <w:t>好的呀</w:t>
        </w:r>
        <w:r w:rsidRPr="00723DBB">
          <w:rPr>
            <w:rFonts w:eastAsia="华文楷体"/>
            <w:rPrChange w:id="428" w:author="Lei Zhu" w:date="2017-07-10T21:00:00Z">
              <w:rPr>
                <w:highlight w:val="yellow"/>
              </w:rPr>
            </w:rPrChange>
          </w:rPr>
          <w:t>......</w:t>
        </w:r>
        <w:r w:rsidRPr="00723DBB">
          <w:rPr>
            <w:rFonts w:eastAsia="华文楷体" w:hint="eastAsia"/>
            <w:rPrChange w:id="429" w:author="Lei Zhu" w:date="2017-07-10T21:00:00Z">
              <w:rPr>
                <w:rFonts w:hint="eastAsia"/>
                <w:highlight w:val="yellow"/>
              </w:rPr>
            </w:rPrChange>
          </w:rPr>
          <w:t>嗯</w:t>
        </w:r>
        <w:r w:rsidRPr="00723DBB">
          <w:rPr>
            <w:rFonts w:eastAsia="华文楷体"/>
            <w:rPrChange w:id="430" w:author="Lei Zhu" w:date="2017-07-10T21:00:00Z">
              <w:rPr>
                <w:highlight w:val="yellow"/>
              </w:rPr>
            </w:rPrChange>
          </w:rPr>
          <w:t>......</w:t>
        </w:r>
        <w:r w:rsidRPr="00723DBB">
          <w:rPr>
            <w:rFonts w:eastAsia="华文楷体" w:hint="eastAsia"/>
            <w:rPrChange w:id="431" w:author="Lei Zhu" w:date="2017-07-10T21:00:00Z">
              <w:rPr>
                <w:rFonts w:hint="eastAsia"/>
                <w:highlight w:val="yellow"/>
              </w:rPr>
            </w:rPrChange>
          </w:rPr>
          <w:t>嗯</w:t>
        </w:r>
        <w:r w:rsidRPr="00723DBB">
          <w:rPr>
            <w:rFonts w:eastAsia="华文楷体"/>
            <w:rPrChange w:id="432" w:author="Lei Zhu" w:date="2017-07-10T21:00:00Z">
              <w:rPr>
                <w:highlight w:val="yellow"/>
              </w:rPr>
            </w:rPrChange>
          </w:rPr>
          <w:t>......</w:t>
        </w:r>
        <w:r w:rsidRPr="00723DBB">
          <w:rPr>
            <w:rFonts w:eastAsia="华文楷体" w:hint="eastAsia"/>
            <w:rPrChange w:id="433" w:author="Lei Zhu" w:date="2017-07-10T21:00:00Z">
              <w:rPr>
                <w:rFonts w:hint="eastAsia"/>
                <w:highlight w:val="yellow"/>
              </w:rPr>
            </w:rPrChange>
          </w:rPr>
          <w:t>阿姨，我问下，他有房没？</w:t>
        </w:r>
        <w:r w:rsidRPr="00723DBB">
          <w:rPr>
            <w:rFonts w:eastAsia="华文楷体"/>
            <w:rPrChange w:id="434" w:author="Lei Zhu" w:date="2017-07-10T21:00:00Z">
              <w:rPr>
                <w:highlight w:val="yellow"/>
              </w:rPr>
            </w:rPrChange>
          </w:rPr>
          <w:t>......</w:t>
        </w:r>
        <w:r w:rsidRPr="00723DBB">
          <w:rPr>
            <w:rFonts w:eastAsia="华文楷体" w:hint="eastAsia"/>
            <w:rPrChange w:id="435" w:author="Lei Zhu" w:date="2017-07-10T21:00:00Z">
              <w:rPr>
                <w:rFonts w:hint="eastAsia"/>
                <w:highlight w:val="yellow"/>
              </w:rPr>
            </w:rPrChange>
          </w:rPr>
          <w:t>哦</w:t>
        </w:r>
        <w:r w:rsidRPr="00723DBB">
          <w:rPr>
            <w:rFonts w:eastAsia="华文楷体"/>
            <w:rPrChange w:id="436" w:author="Lei Zhu" w:date="2017-07-10T21:00:00Z">
              <w:rPr>
                <w:highlight w:val="yellow"/>
              </w:rPr>
            </w:rPrChange>
          </w:rPr>
          <w:t>......</w:t>
        </w:r>
        <w:r w:rsidRPr="00723DBB">
          <w:rPr>
            <w:rFonts w:eastAsia="华文楷体" w:hint="eastAsia"/>
            <w:rPrChange w:id="437" w:author="Lei Zhu" w:date="2017-07-10T21:00:00Z">
              <w:rPr>
                <w:rFonts w:hint="eastAsia"/>
                <w:highlight w:val="yellow"/>
              </w:rPr>
            </w:rPrChange>
          </w:rPr>
          <w:t>哦，哦</w:t>
        </w:r>
        <w:r w:rsidRPr="00723DBB">
          <w:rPr>
            <w:rFonts w:eastAsia="华文楷体"/>
            <w:rPrChange w:id="438" w:author="Lei Zhu" w:date="2017-07-10T21:00:00Z">
              <w:rPr>
                <w:highlight w:val="yellow"/>
              </w:rPr>
            </w:rPrChange>
          </w:rPr>
          <w:t>......</w:t>
        </w:r>
        <w:r w:rsidRPr="00723DBB">
          <w:rPr>
            <w:rFonts w:eastAsia="华文楷体" w:hint="eastAsia"/>
            <w:rPrChange w:id="439" w:author="Lei Zhu" w:date="2017-07-10T21:00:00Z">
              <w:rPr>
                <w:rFonts w:hint="eastAsia"/>
                <w:highlight w:val="yellow"/>
              </w:rPr>
            </w:rPrChange>
          </w:rPr>
          <w:t>知道了，可是，明天</w:t>
        </w:r>
        <w:r w:rsidRPr="00723DBB">
          <w:rPr>
            <w:rFonts w:eastAsia="华文楷体"/>
            <w:rPrChange w:id="440" w:author="Lei Zhu" w:date="2017-07-10T21:00:00Z">
              <w:rPr>
                <w:highlight w:val="yellow"/>
              </w:rPr>
            </w:rPrChange>
          </w:rPr>
          <w:t>......</w:t>
        </w:r>
        <w:r w:rsidRPr="00723DBB">
          <w:rPr>
            <w:rFonts w:eastAsia="华文楷体" w:hint="eastAsia"/>
            <w:rPrChange w:id="441" w:author="Lei Zhu" w:date="2017-07-10T21:00:00Z">
              <w:rPr>
                <w:rFonts w:hint="eastAsia"/>
                <w:highlight w:val="yellow"/>
              </w:rPr>
            </w:rPrChange>
          </w:rPr>
          <w:t>哦</w:t>
        </w:r>
        <w:r w:rsidRPr="00723DBB">
          <w:rPr>
            <w:rFonts w:eastAsia="华文楷体"/>
            <w:rPrChange w:id="442" w:author="Lei Zhu" w:date="2017-07-10T21:00:00Z">
              <w:rPr>
                <w:highlight w:val="yellow"/>
              </w:rPr>
            </w:rPrChange>
          </w:rPr>
          <w:t>,</w:t>
        </w:r>
        <w:r w:rsidRPr="00723DBB">
          <w:rPr>
            <w:rFonts w:eastAsia="华文楷体" w:hint="eastAsia"/>
            <w:rPrChange w:id="443" w:author="Lei Zhu" w:date="2017-07-10T21:00:00Z">
              <w:rPr>
                <w:rFonts w:hint="eastAsia"/>
                <w:highlight w:val="yellow"/>
              </w:rPr>
            </w:rPrChange>
          </w:rPr>
          <w:t>我想起来了，明天公司还要开会呢，要不下回吧再约，再约。谢谢陈姨！就你最关心我了，谢谢哦！拜拜！”。放下电话，晓君长长地吁了一口气，然后冲姐妹们吐吐舌头：“没个房子，</w:t>
        </w:r>
        <w:proofErr w:type="gramStart"/>
        <w:r w:rsidRPr="00723DBB">
          <w:rPr>
            <w:rFonts w:eastAsia="华文楷体" w:hint="eastAsia"/>
            <w:rPrChange w:id="444" w:author="Lei Zhu" w:date="2017-07-10T21:00:00Z">
              <w:rPr>
                <w:rFonts w:hint="eastAsia"/>
                <w:highlight w:val="yellow"/>
              </w:rPr>
            </w:rPrChange>
          </w:rPr>
          <w:t>骚</w:t>
        </w:r>
        <w:proofErr w:type="gramEnd"/>
        <w:r w:rsidRPr="00723DBB">
          <w:rPr>
            <w:rFonts w:eastAsia="华文楷体" w:hint="eastAsia"/>
            <w:rPrChange w:id="445" w:author="Lei Zhu" w:date="2017-07-10T21:00:00Z">
              <w:rPr>
                <w:rFonts w:hint="eastAsia"/>
                <w:highlight w:val="yellow"/>
              </w:rPr>
            </w:rPrChange>
          </w:rPr>
          <w:t>说啊，这个陈姨也是的，我妈托她的时候把条件都说得清清楚楚的，可是她上两次介绍的都是凤凰男，还没房没车，那不是浪费本小姐的宝贵时间嘛，见什么面嘛，这次又这样，哧——”</w:t>
        </w:r>
      </w:ins>
    </w:p>
    <w:p w:rsidR="00D17EDF" w:rsidRPr="00723DBB" w:rsidRDefault="00D17EDF" w:rsidP="00D17EDF">
      <w:pPr>
        <w:jc w:val="left"/>
        <w:rPr>
          <w:ins w:id="446" w:author="Lei Zhu" w:date="2017-06-17T22:31:00Z"/>
          <w:rFonts w:eastAsia="华文楷体"/>
          <w:rPrChange w:id="447" w:author="Lei Zhu" w:date="2017-07-10T21:00:00Z">
            <w:rPr>
              <w:ins w:id="448" w:author="Lei Zhu" w:date="2017-06-17T22:31:00Z"/>
              <w:highlight w:val="yellow"/>
            </w:rPr>
          </w:rPrChange>
        </w:rPr>
      </w:pPr>
      <w:ins w:id="449" w:author="Lei Zhu" w:date="2017-06-17T22:31:00Z">
        <w:r w:rsidRPr="00723DBB">
          <w:rPr>
            <w:rFonts w:eastAsia="华文楷体"/>
            <w:rPrChange w:id="450" w:author="Lei Zhu" w:date="2017-07-10T21:00:00Z">
              <w:rPr>
                <w:highlight w:val="yellow"/>
              </w:rPr>
            </w:rPrChange>
          </w:rPr>
          <w:t xml:space="preserve">     </w:t>
        </w:r>
        <w:proofErr w:type="gramStart"/>
        <w:r w:rsidRPr="00723DBB">
          <w:rPr>
            <w:rFonts w:eastAsia="华文楷体" w:hint="eastAsia"/>
            <w:rPrChange w:id="451" w:author="Lei Zhu" w:date="2017-07-10T21:00:00Z">
              <w:rPr>
                <w:rFonts w:hint="eastAsia"/>
                <w:highlight w:val="yellow"/>
              </w:rPr>
            </w:rPrChange>
          </w:rPr>
          <w:t>“</w:t>
        </w:r>
        <w:proofErr w:type="gramEnd"/>
        <w:r w:rsidRPr="00723DBB">
          <w:rPr>
            <w:rFonts w:eastAsia="华文楷体" w:hint="eastAsia"/>
            <w:rPrChange w:id="452" w:author="Lei Zhu" w:date="2017-07-10T21:00:00Z">
              <w:rPr>
                <w:rFonts w:hint="eastAsia"/>
                <w:highlight w:val="yellow"/>
              </w:rPr>
            </w:rPrChange>
          </w:rPr>
          <w:t>行了行了，就是你要求高，现在有多少“白骨精”都成高齡“圣女”了，你知道吗？见好就收了吧。</w:t>
        </w:r>
        <w:proofErr w:type="gramStart"/>
        <w:r w:rsidRPr="00723DBB">
          <w:rPr>
            <w:rFonts w:eastAsia="华文楷体" w:hint="eastAsia"/>
            <w:rPrChange w:id="453" w:author="Lei Zhu" w:date="2017-07-10T21:00:00Z">
              <w:rPr>
                <w:rFonts w:hint="eastAsia"/>
                <w:highlight w:val="yellow"/>
              </w:rPr>
            </w:rPrChange>
          </w:rPr>
          <w:t>”方园</w:t>
        </w:r>
        <w:proofErr w:type="gramEnd"/>
        <w:r w:rsidRPr="00723DBB">
          <w:rPr>
            <w:rFonts w:eastAsia="华文楷体" w:hint="eastAsia"/>
            <w:rPrChange w:id="454" w:author="Lei Zhu" w:date="2017-07-10T21:00:00Z">
              <w:rPr>
                <w:rFonts w:hint="eastAsia"/>
                <w:highlight w:val="yellow"/>
              </w:rPr>
            </w:rPrChange>
          </w:rPr>
          <w:t>给了晓君一个白眼，又</w:t>
        </w:r>
        <w:proofErr w:type="gramStart"/>
        <w:r w:rsidRPr="00723DBB">
          <w:rPr>
            <w:rFonts w:eastAsia="华文楷体" w:hint="eastAsia"/>
            <w:rPrChange w:id="455" w:author="Lei Zhu" w:date="2017-07-10T21:00:00Z">
              <w:rPr>
                <w:rFonts w:hint="eastAsia"/>
                <w:highlight w:val="yellow"/>
              </w:rPr>
            </w:rPrChange>
          </w:rPr>
          <w:t>冲美丽</w:t>
        </w:r>
        <w:proofErr w:type="gramEnd"/>
        <w:r w:rsidRPr="00723DBB">
          <w:rPr>
            <w:rFonts w:eastAsia="华文楷体" w:hint="eastAsia"/>
            <w:rPrChange w:id="456" w:author="Lei Zhu" w:date="2017-07-10T21:00:00Z">
              <w:rPr>
                <w:rFonts w:hint="eastAsia"/>
                <w:highlight w:val="yellow"/>
              </w:rPr>
            </w:rPrChange>
          </w:rPr>
          <w:t>做了个鬼脸。</w:t>
        </w:r>
      </w:ins>
    </w:p>
    <w:p w:rsidR="00D17EDF" w:rsidRPr="00723DBB" w:rsidRDefault="00D17EDF" w:rsidP="00D17EDF">
      <w:pPr>
        <w:jc w:val="left"/>
        <w:rPr>
          <w:ins w:id="457" w:author="Lei Zhu" w:date="2017-06-17T22:31:00Z"/>
          <w:rFonts w:eastAsia="华文楷体"/>
          <w:rPrChange w:id="458" w:author="Lei Zhu" w:date="2017-07-10T21:00:00Z">
            <w:rPr>
              <w:ins w:id="459" w:author="Lei Zhu" w:date="2017-06-17T22:31:00Z"/>
              <w:highlight w:val="yellow"/>
            </w:rPr>
          </w:rPrChange>
        </w:rPr>
      </w:pPr>
      <w:ins w:id="460" w:author="Lei Zhu" w:date="2017-06-17T22:31:00Z">
        <w:r w:rsidRPr="00723DBB">
          <w:rPr>
            <w:rFonts w:eastAsia="华文楷体"/>
            <w:rPrChange w:id="461" w:author="Lei Zhu" w:date="2017-07-10T21:00:00Z">
              <w:rPr>
                <w:highlight w:val="yellow"/>
              </w:rPr>
            </w:rPrChange>
          </w:rPr>
          <w:t xml:space="preserve">     </w:t>
        </w:r>
        <w:r w:rsidRPr="00723DBB">
          <w:rPr>
            <w:rFonts w:eastAsia="华文楷体" w:hint="eastAsia"/>
            <w:rPrChange w:id="462" w:author="Lei Zhu" w:date="2017-07-10T21:00:00Z">
              <w:rPr>
                <w:rFonts w:hint="eastAsia"/>
                <w:highlight w:val="yellow"/>
              </w:rPr>
            </w:rPrChange>
          </w:rPr>
          <w:t>“是呐。”美丽最近正跟家里那位闹着呐，心情不太好，臭了个脸埋头吃冰沙，也不愿意多搭话。</w:t>
        </w:r>
      </w:ins>
    </w:p>
    <w:p w:rsidR="00D17EDF" w:rsidRPr="00723DBB" w:rsidRDefault="00D17EDF" w:rsidP="00D17EDF">
      <w:pPr>
        <w:jc w:val="left"/>
        <w:rPr>
          <w:ins w:id="463" w:author="Lei Zhu" w:date="2017-06-17T22:31:00Z"/>
          <w:rFonts w:eastAsia="华文楷体"/>
          <w:rPrChange w:id="464" w:author="Lei Zhu" w:date="2017-07-10T21:00:00Z">
            <w:rPr>
              <w:ins w:id="465" w:author="Lei Zhu" w:date="2017-06-17T22:31:00Z"/>
              <w:highlight w:val="yellow"/>
            </w:rPr>
          </w:rPrChange>
        </w:rPr>
      </w:pPr>
      <w:ins w:id="466" w:author="Lei Zhu" w:date="2017-06-17T22:31:00Z">
        <w:r w:rsidRPr="00723DBB">
          <w:rPr>
            <w:rFonts w:eastAsia="华文楷体"/>
            <w:rPrChange w:id="467" w:author="Lei Zhu" w:date="2017-07-10T21:00:00Z">
              <w:rPr>
                <w:highlight w:val="yellow"/>
              </w:rPr>
            </w:rPrChange>
          </w:rPr>
          <w:t xml:space="preserve">     </w:t>
        </w:r>
        <w:r w:rsidRPr="00723DBB">
          <w:rPr>
            <w:rFonts w:eastAsia="华文楷体" w:hint="eastAsia"/>
            <w:rPrChange w:id="468" w:author="Lei Zhu" w:date="2017-07-10T21:00:00Z">
              <w:rPr>
                <w:rFonts w:hint="eastAsia"/>
                <w:highlight w:val="yellow"/>
              </w:rPr>
            </w:rPrChange>
          </w:rPr>
          <w:t>宁奕注意到了美丽的状态，关心地问：“你家的情况怎么样了？你俩和好了没？”</w:t>
        </w:r>
      </w:ins>
    </w:p>
    <w:p w:rsidR="00D17EDF" w:rsidRPr="00723DBB" w:rsidRDefault="00D17EDF" w:rsidP="00D17EDF">
      <w:pPr>
        <w:jc w:val="left"/>
        <w:rPr>
          <w:ins w:id="469" w:author="Lei Zhu" w:date="2017-06-17T22:31:00Z"/>
          <w:rFonts w:eastAsia="华文楷体"/>
          <w:rPrChange w:id="470" w:author="Lei Zhu" w:date="2017-07-10T21:00:00Z">
            <w:rPr>
              <w:ins w:id="471" w:author="Lei Zhu" w:date="2017-06-17T22:31:00Z"/>
              <w:highlight w:val="yellow"/>
            </w:rPr>
          </w:rPrChange>
        </w:rPr>
      </w:pPr>
      <w:ins w:id="472" w:author="Lei Zhu" w:date="2017-06-17T22:31:00Z">
        <w:r w:rsidRPr="00723DBB">
          <w:rPr>
            <w:rFonts w:eastAsia="华文楷体"/>
            <w:rPrChange w:id="473" w:author="Lei Zhu" w:date="2017-07-10T21:00:00Z">
              <w:rPr>
                <w:highlight w:val="yellow"/>
              </w:rPr>
            </w:rPrChange>
          </w:rPr>
          <w:t xml:space="preserve">     </w:t>
        </w:r>
        <w:r w:rsidRPr="00723DBB">
          <w:rPr>
            <w:rFonts w:eastAsia="华文楷体" w:hint="eastAsia"/>
            <w:rPrChange w:id="474" w:author="Lei Zhu" w:date="2017-07-10T21:00:00Z">
              <w:rPr>
                <w:rFonts w:hint="eastAsia"/>
                <w:highlight w:val="yellow"/>
              </w:rPr>
            </w:rPrChange>
          </w:rPr>
          <w:t>“好个屁！”美丽一摔调羹，“昨晚开始和他正式分房。他以为他不承认我就没办法了，我已经把他和那个女的聊天纪录截屏保存了，还想赖。”</w:t>
        </w:r>
      </w:ins>
    </w:p>
    <w:p w:rsidR="00D17EDF" w:rsidRPr="00723DBB" w:rsidRDefault="00D17EDF" w:rsidP="00D17EDF">
      <w:pPr>
        <w:ind w:firstLine="420"/>
        <w:jc w:val="left"/>
        <w:rPr>
          <w:ins w:id="475" w:author="Lei Zhu" w:date="2017-06-17T22:31:00Z"/>
          <w:rFonts w:eastAsia="华文楷体"/>
          <w:rPrChange w:id="476" w:author="Lei Zhu" w:date="2017-07-10T21:00:00Z">
            <w:rPr>
              <w:ins w:id="477" w:author="Lei Zhu" w:date="2017-06-17T22:31:00Z"/>
              <w:highlight w:val="yellow"/>
            </w:rPr>
          </w:rPrChange>
        </w:rPr>
      </w:pPr>
      <w:ins w:id="478" w:author="Lei Zhu" w:date="2017-06-17T22:31:00Z">
        <w:r w:rsidRPr="00723DBB">
          <w:rPr>
            <w:rFonts w:eastAsia="华文楷体" w:hint="eastAsia"/>
            <w:rPrChange w:id="479" w:author="Lei Zhu" w:date="2017-07-10T21:00:00Z">
              <w:rPr>
                <w:rFonts w:hint="eastAsia"/>
                <w:highlight w:val="yellow"/>
              </w:rPr>
            </w:rPrChange>
          </w:rPr>
          <w:t>“好歹人家会赚钱啊，你还是温柔些吧，不然有的是小姑娘扑着上的。”</w:t>
        </w:r>
      </w:ins>
    </w:p>
    <w:p w:rsidR="00D17EDF" w:rsidRPr="00723DBB" w:rsidRDefault="00D17EDF" w:rsidP="00D17EDF">
      <w:pPr>
        <w:ind w:firstLine="420"/>
        <w:jc w:val="left"/>
        <w:rPr>
          <w:ins w:id="480" w:author="Lei Zhu" w:date="2017-06-17T22:31:00Z"/>
          <w:rFonts w:eastAsia="华文楷体"/>
          <w:rPrChange w:id="481" w:author="Lei Zhu" w:date="2017-07-10T21:00:00Z">
            <w:rPr>
              <w:ins w:id="482" w:author="Lei Zhu" w:date="2017-06-17T22:31:00Z"/>
              <w:highlight w:val="yellow"/>
            </w:rPr>
          </w:rPrChange>
        </w:rPr>
      </w:pPr>
      <w:proofErr w:type="gramStart"/>
      <w:ins w:id="483" w:author="Lei Zhu" w:date="2017-06-17T22:31:00Z">
        <w:r w:rsidRPr="00723DBB">
          <w:rPr>
            <w:rFonts w:eastAsia="华文楷体" w:hint="eastAsia"/>
            <w:rPrChange w:id="484" w:author="Lei Zhu" w:date="2017-07-10T21:00:00Z">
              <w:rPr>
                <w:rFonts w:hint="eastAsia"/>
                <w:highlight w:val="yellow"/>
              </w:rPr>
            </w:rPrChange>
          </w:rPr>
          <w:t>“</w:t>
        </w:r>
        <w:proofErr w:type="gramEnd"/>
        <w:r w:rsidRPr="00723DBB">
          <w:rPr>
            <w:rFonts w:eastAsia="华文楷体" w:hint="eastAsia"/>
            <w:rPrChange w:id="485" w:author="Lei Zhu" w:date="2017-07-10T21:00:00Z">
              <w:rPr>
                <w:rFonts w:hint="eastAsia"/>
                <w:highlight w:val="yellow"/>
              </w:rPr>
            </w:rPrChange>
          </w:rPr>
          <w:t>我不怕！当年也不是没人追我啊，要不看他是“绩优股”，才不会乖乖就嫁他。”</w:t>
        </w:r>
      </w:ins>
    </w:p>
    <w:p w:rsidR="00D17EDF" w:rsidRPr="00723DBB" w:rsidRDefault="00D17EDF" w:rsidP="00D17EDF">
      <w:pPr>
        <w:ind w:firstLine="420"/>
        <w:jc w:val="left"/>
        <w:rPr>
          <w:ins w:id="486" w:author="Lei Zhu" w:date="2017-06-17T22:31:00Z"/>
          <w:rFonts w:eastAsia="华文楷体"/>
          <w:rPrChange w:id="487" w:author="Lei Zhu" w:date="2017-07-10T21:00:00Z">
            <w:rPr>
              <w:ins w:id="488" w:author="Lei Zhu" w:date="2017-06-17T22:31:00Z"/>
              <w:highlight w:val="yellow"/>
            </w:rPr>
          </w:rPrChange>
        </w:rPr>
      </w:pPr>
      <w:ins w:id="489" w:author="Lei Zhu" w:date="2017-06-17T22:31:00Z">
        <w:r w:rsidRPr="00723DBB">
          <w:rPr>
            <w:rFonts w:eastAsia="华文楷体" w:hint="eastAsia"/>
            <w:rPrChange w:id="490" w:author="Lei Zhu" w:date="2017-07-10T21:00:00Z">
              <w:rPr>
                <w:rFonts w:hint="eastAsia"/>
                <w:highlight w:val="yellow"/>
              </w:rPr>
            </w:rPrChange>
          </w:rPr>
          <w:t>“别嘴硬，虽然你美丽不减当年，但我们必竟不年轻了，跟满满的胶原蛋白没法比。哪个有钱的男人不馋嘴啦，只要他还回家，还把你当回事儿，就算了吧，再说，孩子也不小了，再闹，宝宝知道了真不好的。”晓君倒是很现实，这话听着也有道理。</w:t>
        </w:r>
      </w:ins>
    </w:p>
    <w:p w:rsidR="00D17EDF" w:rsidRPr="00723DBB" w:rsidRDefault="00D17EDF" w:rsidP="00D17EDF">
      <w:pPr>
        <w:ind w:firstLine="420"/>
        <w:jc w:val="left"/>
        <w:rPr>
          <w:ins w:id="491" w:author="Lei Zhu" w:date="2017-06-17T22:31:00Z"/>
          <w:rFonts w:eastAsia="华文楷体"/>
          <w:rPrChange w:id="492" w:author="Lei Zhu" w:date="2017-07-10T21:00:00Z">
            <w:rPr>
              <w:ins w:id="493" w:author="Lei Zhu" w:date="2017-06-17T22:31:00Z"/>
              <w:highlight w:val="yellow"/>
            </w:rPr>
          </w:rPrChange>
        </w:rPr>
      </w:pPr>
      <w:ins w:id="494" w:author="Lei Zhu" w:date="2017-06-17T22:31:00Z">
        <w:r w:rsidRPr="00723DBB">
          <w:rPr>
            <w:rFonts w:eastAsia="华文楷体" w:hint="eastAsia"/>
            <w:rPrChange w:id="495" w:author="Lei Zhu" w:date="2017-07-10T21:00:00Z">
              <w:rPr>
                <w:rFonts w:hint="eastAsia"/>
                <w:highlight w:val="yellow"/>
              </w:rPr>
            </w:rPrChange>
          </w:rPr>
          <w:t>“是啊，还有你妈，身体又不好，别闹了，他认错了，就算了吧。”宁奕也接着劝。</w:t>
        </w:r>
      </w:ins>
    </w:p>
    <w:p w:rsidR="00D17EDF" w:rsidRPr="00723DBB" w:rsidRDefault="00D17EDF" w:rsidP="00D17EDF">
      <w:pPr>
        <w:ind w:firstLine="420"/>
        <w:jc w:val="left"/>
        <w:rPr>
          <w:ins w:id="496" w:author="Lei Zhu" w:date="2017-06-17T22:31:00Z"/>
          <w:rFonts w:eastAsia="华文楷体"/>
          <w:rPrChange w:id="497" w:author="Lei Zhu" w:date="2017-07-10T21:00:00Z">
            <w:rPr>
              <w:ins w:id="498" w:author="Lei Zhu" w:date="2017-06-17T22:31:00Z"/>
              <w:highlight w:val="yellow"/>
            </w:rPr>
          </w:rPrChange>
        </w:rPr>
      </w:pPr>
      <w:ins w:id="499" w:author="Lei Zhu" w:date="2017-06-17T22:31:00Z">
        <w:r w:rsidRPr="00723DBB">
          <w:rPr>
            <w:rFonts w:eastAsia="华文楷体" w:hint="eastAsia"/>
            <w:rPrChange w:id="500" w:author="Lei Zhu" w:date="2017-07-10T21:00:00Z">
              <w:rPr>
                <w:rFonts w:hint="eastAsia"/>
                <w:highlight w:val="yellow"/>
              </w:rPr>
            </w:rPrChange>
          </w:rPr>
          <w:t>“对啊，还有很多人连对象都找不好，你住豪宅，有房有车还有可爱的儿子，算是不错了，别不知足了。”</w:t>
        </w:r>
      </w:ins>
    </w:p>
    <w:p w:rsidR="00D17EDF" w:rsidRPr="00723DBB" w:rsidRDefault="00D17EDF" w:rsidP="00D17EDF">
      <w:pPr>
        <w:ind w:firstLine="420"/>
        <w:jc w:val="left"/>
        <w:rPr>
          <w:ins w:id="501" w:author="Lei Zhu" w:date="2017-06-17T22:31:00Z"/>
          <w:rFonts w:eastAsia="华文楷体"/>
          <w:rPrChange w:id="502" w:author="Lei Zhu" w:date="2017-07-10T21:00:00Z">
            <w:rPr>
              <w:ins w:id="503" w:author="Lei Zhu" w:date="2017-06-17T22:31:00Z"/>
              <w:highlight w:val="yellow"/>
            </w:rPr>
          </w:rPrChange>
        </w:rPr>
      </w:pPr>
      <w:ins w:id="504" w:author="Lei Zhu" w:date="2017-06-17T22:31:00Z">
        <w:r w:rsidRPr="00723DBB">
          <w:rPr>
            <w:rFonts w:eastAsia="华文楷体"/>
            <w:rPrChange w:id="505" w:author="Lei Zhu" w:date="2017-07-10T21:00:00Z">
              <w:rPr>
                <w:highlight w:val="yellow"/>
              </w:rPr>
            </w:rPrChange>
          </w:rPr>
          <w:lastRenderedPageBreak/>
          <w:t xml:space="preserve"> ......</w:t>
        </w:r>
      </w:ins>
    </w:p>
    <w:p w:rsidR="00D17EDF" w:rsidRPr="00723DBB" w:rsidRDefault="00D17EDF" w:rsidP="00D17EDF">
      <w:pPr>
        <w:ind w:firstLine="420"/>
        <w:jc w:val="left"/>
        <w:rPr>
          <w:ins w:id="506" w:author="Lei Zhu" w:date="2017-06-17T22:31:00Z"/>
          <w:rFonts w:eastAsia="华文楷体"/>
          <w:rPrChange w:id="507" w:author="Lei Zhu" w:date="2017-07-10T21:00:00Z">
            <w:rPr>
              <w:ins w:id="508" w:author="Lei Zhu" w:date="2017-06-17T22:31:00Z"/>
              <w:highlight w:val="yellow"/>
            </w:rPr>
          </w:rPrChange>
        </w:rPr>
      </w:pPr>
      <w:ins w:id="509" w:author="Lei Zhu" w:date="2017-06-17T22:31:00Z">
        <w:r w:rsidRPr="00723DBB">
          <w:rPr>
            <w:rFonts w:eastAsia="华文楷体"/>
            <w:rPrChange w:id="510" w:author="Lei Zhu" w:date="2017-07-10T21:00:00Z">
              <w:rPr>
                <w:highlight w:val="yellow"/>
              </w:rPr>
            </w:rPrChange>
          </w:rPr>
          <w:t xml:space="preserve"> </w:t>
        </w:r>
        <w:r w:rsidRPr="00723DBB">
          <w:rPr>
            <w:rFonts w:eastAsia="华文楷体" w:hint="eastAsia"/>
            <w:rPrChange w:id="511" w:author="Lei Zhu" w:date="2017-07-10T21:00:00Z">
              <w:rPr>
                <w:rFonts w:hint="eastAsia"/>
                <w:highlight w:val="yellow"/>
              </w:rPr>
            </w:rPrChange>
          </w:rPr>
          <w:t>大家你一言我一嘴的劝说，美丽一句话也插不上，真的有点恼，嗓门也大了起来：“哎哎哎，你们是他的朋友还是我的朋友，怎么都不替我说话的！这种罪，你们倒去受受看！”</w:t>
        </w:r>
      </w:ins>
    </w:p>
    <w:p w:rsidR="00D17EDF" w:rsidRPr="00723DBB" w:rsidRDefault="00D17EDF" w:rsidP="00D17EDF">
      <w:pPr>
        <w:ind w:firstLine="420"/>
        <w:jc w:val="left"/>
        <w:rPr>
          <w:ins w:id="512" w:author="Lei Zhu" w:date="2017-06-17T22:31:00Z"/>
          <w:rFonts w:eastAsia="华文楷体"/>
          <w:rPrChange w:id="513" w:author="Lei Zhu" w:date="2017-07-10T21:00:00Z">
            <w:rPr>
              <w:ins w:id="514" w:author="Lei Zhu" w:date="2017-06-17T22:31:00Z"/>
              <w:highlight w:val="yellow"/>
            </w:rPr>
          </w:rPrChange>
        </w:rPr>
      </w:pPr>
      <w:ins w:id="515" w:author="Lei Zhu" w:date="2017-06-17T22:31:00Z">
        <w:r w:rsidRPr="00723DBB">
          <w:rPr>
            <w:rFonts w:eastAsia="华文楷体" w:hint="eastAsia"/>
            <w:rPrChange w:id="516" w:author="Lei Zhu" w:date="2017-07-10T21:00:00Z">
              <w:rPr>
                <w:rFonts w:hint="eastAsia"/>
                <w:highlight w:val="yellow"/>
              </w:rPr>
            </w:rPrChange>
          </w:rPr>
          <w:t>看她的牛脾气要上来，三个女人都闭了口。这么多年了，知道美丽的耿脾气</w:t>
        </w:r>
        <w:proofErr w:type="gramStart"/>
        <w:r w:rsidRPr="00723DBB">
          <w:rPr>
            <w:rFonts w:eastAsia="华文楷体" w:hint="eastAsia"/>
            <w:rPrChange w:id="517" w:author="Lei Zhu" w:date="2017-07-10T21:00:00Z">
              <w:rPr>
                <w:rFonts w:hint="eastAsia"/>
                <w:highlight w:val="yellow"/>
              </w:rPr>
            </w:rPrChange>
          </w:rPr>
          <w:t>一</w:t>
        </w:r>
        <w:proofErr w:type="gramEnd"/>
        <w:r w:rsidRPr="00723DBB">
          <w:rPr>
            <w:rFonts w:eastAsia="华文楷体" w:hint="eastAsia"/>
            <w:rPrChange w:id="518" w:author="Lei Zhu" w:date="2017-07-10T21:00:00Z">
              <w:rPr>
                <w:rFonts w:hint="eastAsia"/>
                <w:highlight w:val="yellow"/>
              </w:rPr>
            </w:rPrChange>
          </w:rPr>
          <w:t>上来，那是九头牛也拉不回的，这出轨事件的结果如何，只能看两个人的缘分了，就是别太伤害孩子。</w:t>
        </w:r>
      </w:ins>
    </w:p>
    <w:p w:rsidR="00D17EDF" w:rsidRPr="00723DBB" w:rsidRDefault="00D17EDF" w:rsidP="00D17EDF">
      <w:pPr>
        <w:ind w:firstLine="420"/>
        <w:jc w:val="left"/>
        <w:rPr>
          <w:ins w:id="519" w:author="Lei Zhu" w:date="2017-06-17T22:31:00Z"/>
          <w:rFonts w:eastAsia="华文楷体"/>
          <w:rPrChange w:id="520" w:author="Lei Zhu" w:date="2017-07-10T21:00:00Z">
            <w:rPr>
              <w:ins w:id="521" w:author="Lei Zhu" w:date="2017-06-17T22:31:00Z"/>
              <w:highlight w:val="yellow"/>
            </w:rPr>
          </w:rPrChange>
        </w:rPr>
      </w:pPr>
      <w:ins w:id="522" w:author="Lei Zhu" w:date="2017-06-17T22:31:00Z">
        <w:r w:rsidRPr="00723DBB">
          <w:rPr>
            <w:rFonts w:eastAsia="华文楷体" w:hint="eastAsia"/>
            <w:rPrChange w:id="523" w:author="Lei Zhu" w:date="2017-07-10T21:00:00Z">
              <w:rPr>
                <w:rFonts w:hint="eastAsia"/>
                <w:highlight w:val="yellow"/>
              </w:rPr>
            </w:rPrChange>
          </w:rPr>
          <w:t>“嗯，姐儿们，问你们</w:t>
        </w:r>
        <w:proofErr w:type="gramStart"/>
        <w:r w:rsidRPr="00723DBB">
          <w:rPr>
            <w:rFonts w:eastAsia="华文楷体" w:hint="eastAsia"/>
            <w:rPrChange w:id="524" w:author="Lei Zhu" w:date="2017-07-10T21:00:00Z">
              <w:rPr>
                <w:rFonts w:hint="eastAsia"/>
                <w:highlight w:val="yellow"/>
              </w:rPr>
            </w:rPrChange>
          </w:rPr>
          <w:t>个</w:t>
        </w:r>
        <w:proofErr w:type="gramEnd"/>
        <w:r w:rsidRPr="00723DBB">
          <w:rPr>
            <w:rFonts w:eastAsia="华文楷体" w:hint="eastAsia"/>
            <w:rPrChange w:id="525" w:author="Lei Zhu" w:date="2017-07-10T21:00:00Z">
              <w:rPr>
                <w:rFonts w:hint="eastAsia"/>
                <w:highlight w:val="yellow"/>
              </w:rPr>
            </w:rPrChange>
          </w:rPr>
          <w:t>事儿呐”，看着气氛有点僵，宁奕来打圆场了。这四个女人，关系很铁，但脾气各异，有的时候免不了有谁会</w:t>
        </w:r>
        <w:proofErr w:type="gramStart"/>
        <w:r w:rsidRPr="00723DBB">
          <w:rPr>
            <w:rFonts w:eastAsia="华文楷体" w:hint="eastAsia"/>
            <w:rPrChange w:id="526" w:author="Lei Zhu" w:date="2017-07-10T21:00:00Z">
              <w:rPr>
                <w:rFonts w:hint="eastAsia"/>
                <w:highlight w:val="yellow"/>
              </w:rPr>
            </w:rPrChange>
          </w:rPr>
          <w:t>说着说着</w:t>
        </w:r>
        <w:proofErr w:type="gramEnd"/>
        <w:r w:rsidRPr="00723DBB">
          <w:rPr>
            <w:rFonts w:eastAsia="华文楷体" w:hint="eastAsia"/>
            <w:rPrChange w:id="527" w:author="Lei Zhu" w:date="2017-07-10T21:00:00Z">
              <w:rPr>
                <w:rFonts w:hint="eastAsia"/>
                <w:highlight w:val="yellow"/>
              </w:rPr>
            </w:rPrChange>
          </w:rPr>
          <w:t>就毛了，特别两个年纪小又属牛的，都是从小家里娇生惯养，每回都差不多是宁奕出来打打太极，揉一揉，几个人才又会啥事都没有一样，继续好的要死。</w:t>
        </w:r>
      </w:ins>
    </w:p>
    <w:p w:rsidR="00D17EDF" w:rsidRPr="00723DBB" w:rsidRDefault="00D17EDF" w:rsidP="00D17EDF">
      <w:pPr>
        <w:ind w:firstLine="420"/>
        <w:jc w:val="left"/>
        <w:rPr>
          <w:ins w:id="528" w:author="Lei Zhu" w:date="2017-06-17T22:31:00Z"/>
          <w:rFonts w:eastAsia="华文楷体"/>
          <w:rPrChange w:id="529" w:author="Lei Zhu" w:date="2017-07-10T21:00:00Z">
            <w:rPr>
              <w:ins w:id="530" w:author="Lei Zhu" w:date="2017-06-17T22:31:00Z"/>
              <w:highlight w:val="yellow"/>
            </w:rPr>
          </w:rPrChange>
        </w:rPr>
      </w:pPr>
      <w:ins w:id="531" w:author="Lei Zhu" w:date="2017-06-17T22:31:00Z">
        <w:r w:rsidRPr="00723DBB">
          <w:rPr>
            <w:rFonts w:eastAsia="华文楷体" w:hint="eastAsia"/>
            <w:rPrChange w:id="532" w:author="Lei Zhu" w:date="2017-07-10T21:00:00Z">
              <w:rPr>
                <w:rFonts w:hint="eastAsia"/>
                <w:highlight w:val="yellow"/>
              </w:rPr>
            </w:rPrChange>
          </w:rPr>
          <w:t>“说吧，是不是你家的老爷子又来催婚了？”</w:t>
        </w:r>
      </w:ins>
    </w:p>
    <w:p w:rsidR="00D17EDF" w:rsidRPr="00723DBB" w:rsidRDefault="00D17EDF" w:rsidP="00D17EDF">
      <w:pPr>
        <w:ind w:firstLine="420"/>
        <w:jc w:val="left"/>
        <w:rPr>
          <w:ins w:id="533" w:author="Lei Zhu" w:date="2017-06-17T22:31:00Z"/>
          <w:rFonts w:eastAsia="华文楷体"/>
          <w:rPrChange w:id="534" w:author="Lei Zhu" w:date="2017-07-10T21:00:00Z">
            <w:rPr>
              <w:ins w:id="535" w:author="Lei Zhu" w:date="2017-06-17T22:31:00Z"/>
              <w:highlight w:val="yellow"/>
            </w:rPr>
          </w:rPrChange>
        </w:rPr>
      </w:pPr>
      <w:ins w:id="536" w:author="Lei Zhu" w:date="2017-06-17T22:31:00Z">
        <w:r w:rsidRPr="00723DBB">
          <w:rPr>
            <w:rFonts w:eastAsia="华文楷体" w:hint="eastAsia"/>
            <w:rPrChange w:id="537" w:author="Lei Zhu" w:date="2017-07-10T21:00:00Z">
              <w:rPr>
                <w:rFonts w:hint="eastAsia"/>
                <w:highlight w:val="yellow"/>
              </w:rPr>
            </w:rPrChange>
          </w:rPr>
          <w:t>“是啊，非让我今年春节领证办事，哪有这么急的啊！我们才开始两个月都不到。”</w:t>
        </w:r>
      </w:ins>
    </w:p>
    <w:p w:rsidR="00D17EDF" w:rsidRPr="00723DBB" w:rsidRDefault="00D17EDF" w:rsidP="00D17EDF">
      <w:pPr>
        <w:ind w:firstLine="420"/>
        <w:jc w:val="left"/>
        <w:rPr>
          <w:ins w:id="538" w:author="Lei Zhu" w:date="2017-06-17T22:31:00Z"/>
          <w:rFonts w:eastAsia="华文楷体"/>
          <w:rPrChange w:id="539" w:author="Lei Zhu" w:date="2017-07-10T21:00:00Z">
            <w:rPr>
              <w:ins w:id="540" w:author="Lei Zhu" w:date="2017-06-17T22:31:00Z"/>
              <w:highlight w:val="yellow"/>
            </w:rPr>
          </w:rPrChange>
        </w:rPr>
      </w:pPr>
      <w:ins w:id="541" w:author="Lei Zhu" w:date="2017-06-17T22:31:00Z">
        <w:r w:rsidRPr="00723DBB">
          <w:rPr>
            <w:rFonts w:eastAsia="华文楷体" w:hint="eastAsia"/>
            <w:rPrChange w:id="542" w:author="Lei Zhu" w:date="2017-07-10T21:00:00Z">
              <w:rPr>
                <w:rFonts w:hint="eastAsia"/>
                <w:highlight w:val="yellow"/>
              </w:rPr>
            </w:rPrChange>
          </w:rPr>
          <w:t>“时间长短不是问题，问题是你自己感觉如何？”</w:t>
        </w:r>
      </w:ins>
    </w:p>
    <w:p w:rsidR="00D17EDF" w:rsidRPr="00723DBB" w:rsidRDefault="00D17EDF" w:rsidP="00D17EDF">
      <w:pPr>
        <w:ind w:firstLine="420"/>
        <w:jc w:val="left"/>
        <w:rPr>
          <w:ins w:id="543" w:author="Lei Zhu" w:date="2017-06-17T22:31:00Z"/>
          <w:rFonts w:eastAsia="华文楷体"/>
          <w:rPrChange w:id="544" w:author="Lei Zhu" w:date="2017-07-10T21:00:00Z">
            <w:rPr>
              <w:ins w:id="545" w:author="Lei Zhu" w:date="2017-06-17T22:31:00Z"/>
              <w:highlight w:val="yellow"/>
            </w:rPr>
          </w:rPrChange>
        </w:rPr>
      </w:pPr>
      <w:ins w:id="546" w:author="Lei Zhu" w:date="2017-06-17T22:31:00Z">
        <w:r w:rsidRPr="00723DBB">
          <w:rPr>
            <w:rFonts w:eastAsia="华文楷体" w:hint="eastAsia"/>
            <w:rPrChange w:id="547" w:author="Lei Zhu" w:date="2017-07-10T21:00:00Z">
              <w:rPr>
                <w:rFonts w:hint="eastAsia"/>
                <w:highlight w:val="yellow"/>
              </w:rPr>
            </w:rPrChange>
          </w:rPr>
          <w:t>“感觉嘛，反正到目前为止还行，但两个月的时间又不够了解全面的，他家里都没去过；我家老爷子这一催，倒让他有理由了，天天问我什么时候去领证啊？他的房子已经装修了好久了，需要一个女主人；他妈妈</w:t>
        </w:r>
        <w:proofErr w:type="gramStart"/>
        <w:r w:rsidRPr="00723DBB">
          <w:rPr>
            <w:rFonts w:eastAsia="华文楷体" w:hint="eastAsia"/>
            <w:rPrChange w:id="548" w:author="Lei Zhu" w:date="2017-07-10T21:00:00Z">
              <w:rPr>
                <w:rFonts w:hint="eastAsia"/>
                <w:highlight w:val="yellow"/>
              </w:rPr>
            </w:rPrChange>
          </w:rPr>
          <w:t>退体</w:t>
        </w:r>
        <w:proofErr w:type="gramEnd"/>
        <w:r w:rsidRPr="00723DBB">
          <w:rPr>
            <w:rFonts w:eastAsia="华文楷体" w:hint="eastAsia"/>
            <w:rPrChange w:id="549" w:author="Lei Zhu" w:date="2017-07-10T21:00:00Z">
              <w:rPr>
                <w:rFonts w:hint="eastAsia"/>
                <w:highlight w:val="yellow"/>
              </w:rPr>
            </w:rPrChange>
          </w:rPr>
          <w:t>没事干，就想抱孙子</w:t>
        </w:r>
        <w:r w:rsidRPr="00723DBB">
          <w:rPr>
            <w:rFonts w:eastAsia="华文楷体"/>
            <w:rPrChange w:id="550" w:author="Lei Zhu" w:date="2017-07-10T21:00:00Z">
              <w:rPr>
                <w:highlight w:val="yellow"/>
              </w:rPr>
            </w:rPrChange>
          </w:rPr>
          <w:t>......</w:t>
        </w:r>
        <w:r w:rsidRPr="00723DBB">
          <w:rPr>
            <w:rFonts w:eastAsia="华文楷体" w:hint="eastAsia"/>
            <w:rPrChange w:id="551" w:author="Lei Zhu" w:date="2017-07-10T21:00:00Z">
              <w:rPr>
                <w:rFonts w:hint="eastAsia"/>
                <w:highlight w:val="yellow"/>
              </w:rPr>
            </w:rPrChange>
          </w:rPr>
          <w:t>你们说说，婚姻大事能这么草率吗？烦死了！”宁奕这回真的有点烦，因为家里的老爷子挺难弄，但从小没妈，老爷子一个人把她拉扯大，她还是挺想孝顺的，可是终身大事也不能太马虎啊。</w:t>
        </w:r>
      </w:ins>
    </w:p>
    <w:p w:rsidR="00D17EDF" w:rsidRPr="00723DBB" w:rsidRDefault="00D17EDF" w:rsidP="00D17EDF">
      <w:pPr>
        <w:ind w:firstLine="420"/>
        <w:jc w:val="left"/>
        <w:rPr>
          <w:ins w:id="552" w:author="Lei Zhu" w:date="2017-06-17T22:31:00Z"/>
          <w:rFonts w:eastAsia="华文楷体"/>
          <w:rPrChange w:id="553" w:author="Lei Zhu" w:date="2017-07-10T21:00:00Z">
            <w:rPr>
              <w:ins w:id="554" w:author="Lei Zhu" w:date="2017-06-17T22:31:00Z"/>
              <w:highlight w:val="yellow"/>
            </w:rPr>
          </w:rPrChange>
        </w:rPr>
      </w:pPr>
      <w:ins w:id="555" w:author="Lei Zhu" w:date="2017-06-17T22:31:00Z">
        <w:r w:rsidRPr="00723DBB">
          <w:rPr>
            <w:rFonts w:eastAsia="华文楷体" w:hint="eastAsia"/>
            <w:rPrChange w:id="556" w:author="Lei Zhu" w:date="2017-07-10T21:00:00Z">
              <w:rPr>
                <w:rFonts w:hint="eastAsia"/>
                <w:highlight w:val="yellow"/>
              </w:rPr>
            </w:rPrChange>
          </w:rPr>
          <w:t>“那你打算怎么办啊？”晓君问。</w:t>
        </w:r>
      </w:ins>
    </w:p>
    <w:p w:rsidR="00D17EDF" w:rsidRPr="00723DBB" w:rsidRDefault="00D17EDF" w:rsidP="00D17EDF">
      <w:pPr>
        <w:ind w:firstLine="420"/>
        <w:jc w:val="left"/>
        <w:rPr>
          <w:ins w:id="557" w:author="Lei Zhu" w:date="2017-06-17T22:31:00Z"/>
          <w:rFonts w:eastAsia="华文楷体"/>
          <w:rPrChange w:id="558" w:author="Lei Zhu" w:date="2017-07-10T21:00:00Z">
            <w:rPr>
              <w:ins w:id="559" w:author="Lei Zhu" w:date="2017-06-17T22:31:00Z"/>
              <w:highlight w:val="yellow"/>
            </w:rPr>
          </w:rPrChange>
        </w:rPr>
      </w:pPr>
      <w:ins w:id="560" w:author="Lei Zhu" w:date="2017-06-17T22:31:00Z">
        <w:r w:rsidRPr="00723DBB">
          <w:rPr>
            <w:rFonts w:eastAsia="华文楷体" w:hint="eastAsia"/>
            <w:rPrChange w:id="561" w:author="Lei Zhu" w:date="2017-07-10T21:00:00Z">
              <w:rPr>
                <w:rFonts w:hint="eastAsia"/>
                <w:highlight w:val="yellow"/>
              </w:rPr>
            </w:rPrChange>
          </w:rPr>
          <w:t>“不知道啊，所以才来向你们讨个主意呗。主要把我家老爷子对付过去就行了。他家那边，还顾不上，我还得再谈谈，了解透了，才能定。”</w:t>
        </w:r>
      </w:ins>
    </w:p>
    <w:p w:rsidR="00D17EDF" w:rsidRPr="00723DBB" w:rsidRDefault="00D17EDF" w:rsidP="00D17EDF">
      <w:pPr>
        <w:ind w:firstLine="420"/>
        <w:jc w:val="left"/>
        <w:rPr>
          <w:ins w:id="562" w:author="Lei Zhu" w:date="2017-06-17T22:31:00Z"/>
          <w:rFonts w:eastAsia="华文楷体"/>
          <w:rPrChange w:id="563" w:author="Lei Zhu" w:date="2017-07-10T21:00:00Z">
            <w:rPr>
              <w:ins w:id="564" w:author="Lei Zhu" w:date="2017-06-17T22:31:00Z"/>
              <w:highlight w:val="yellow"/>
            </w:rPr>
          </w:rPrChange>
        </w:rPr>
      </w:pPr>
      <w:ins w:id="565" w:author="Lei Zhu" w:date="2017-06-17T22:31:00Z">
        <w:r w:rsidRPr="00723DBB">
          <w:rPr>
            <w:rFonts w:eastAsia="华文楷体" w:hint="eastAsia"/>
            <w:rPrChange w:id="566" w:author="Lei Zhu" w:date="2017-07-10T21:00:00Z">
              <w:rPr>
                <w:rFonts w:hint="eastAsia"/>
                <w:highlight w:val="yellow"/>
              </w:rPr>
            </w:rPrChange>
          </w:rPr>
          <w:t>“那你就跟老爷子实话实说呗，老爷子脑子又没坏，还能想坑自己的闺女啊。”</w:t>
        </w:r>
      </w:ins>
    </w:p>
    <w:p w:rsidR="00D17EDF" w:rsidRPr="00723DBB" w:rsidRDefault="00D17EDF" w:rsidP="00D17EDF">
      <w:pPr>
        <w:ind w:firstLine="420"/>
        <w:jc w:val="left"/>
        <w:rPr>
          <w:ins w:id="567" w:author="Lei Zhu" w:date="2017-06-17T22:31:00Z"/>
          <w:rFonts w:eastAsia="华文楷体"/>
          <w:rPrChange w:id="568" w:author="Lei Zhu" w:date="2017-07-10T21:00:00Z">
            <w:rPr>
              <w:ins w:id="569" w:author="Lei Zhu" w:date="2017-06-17T22:31:00Z"/>
              <w:highlight w:val="yellow"/>
            </w:rPr>
          </w:rPrChange>
        </w:rPr>
      </w:pPr>
      <w:ins w:id="570" w:author="Lei Zhu" w:date="2017-06-17T22:31:00Z">
        <w:r w:rsidRPr="00723DBB">
          <w:rPr>
            <w:rFonts w:eastAsia="华文楷体" w:hint="eastAsia"/>
            <w:rPrChange w:id="571" w:author="Lei Zhu" w:date="2017-07-10T21:00:00Z">
              <w:rPr>
                <w:rFonts w:hint="eastAsia"/>
                <w:highlight w:val="yellow"/>
              </w:rPr>
            </w:rPrChange>
          </w:rPr>
          <w:t>“关键就是这一回跟以前都不一样！他也不知道给老爷子灌了什么迷魂汤，老爷子完全帮着他啊！”</w:t>
        </w:r>
      </w:ins>
    </w:p>
    <w:p w:rsidR="00D17EDF" w:rsidRPr="00723DBB" w:rsidRDefault="00D17EDF" w:rsidP="00D17EDF">
      <w:pPr>
        <w:ind w:firstLine="420"/>
        <w:jc w:val="left"/>
        <w:rPr>
          <w:ins w:id="572" w:author="Lei Zhu" w:date="2017-06-17T22:31:00Z"/>
          <w:rFonts w:eastAsia="华文楷体"/>
          <w:rPrChange w:id="573" w:author="Lei Zhu" w:date="2017-07-10T21:00:00Z">
            <w:rPr>
              <w:ins w:id="574" w:author="Lei Zhu" w:date="2017-06-17T22:31:00Z"/>
              <w:highlight w:val="yellow"/>
            </w:rPr>
          </w:rPrChange>
        </w:rPr>
      </w:pPr>
      <w:ins w:id="575" w:author="Lei Zhu" w:date="2017-06-17T22:31:00Z">
        <w:r w:rsidRPr="00723DBB">
          <w:rPr>
            <w:rFonts w:eastAsia="华文楷体" w:hint="eastAsia"/>
            <w:rPrChange w:id="576" w:author="Lei Zhu" w:date="2017-07-10T21:00:00Z">
              <w:rPr>
                <w:rFonts w:hint="eastAsia"/>
                <w:highlight w:val="yellow"/>
              </w:rPr>
            </w:rPrChange>
          </w:rPr>
          <w:t>“那说明人家对你用心！有人对我这么用心，我早就闪嫁了，两个月还短吗？你不想，就介绍给我呗”好一阵子没说话</w:t>
        </w:r>
        <w:proofErr w:type="gramStart"/>
        <w:r w:rsidRPr="00723DBB">
          <w:rPr>
            <w:rFonts w:eastAsia="华文楷体" w:hint="eastAsia"/>
            <w:rPrChange w:id="577" w:author="Lei Zhu" w:date="2017-07-10T21:00:00Z">
              <w:rPr>
                <w:rFonts w:hint="eastAsia"/>
                <w:highlight w:val="yellow"/>
              </w:rPr>
            </w:rPrChange>
          </w:rPr>
          <w:t>方园</w:t>
        </w:r>
        <w:proofErr w:type="gramEnd"/>
        <w:r w:rsidRPr="00723DBB">
          <w:rPr>
            <w:rFonts w:eastAsia="华文楷体" w:hint="eastAsia"/>
            <w:rPrChange w:id="578" w:author="Lei Zhu" w:date="2017-07-10T21:00:00Z">
              <w:rPr>
                <w:rFonts w:hint="eastAsia"/>
                <w:highlight w:val="yellow"/>
              </w:rPr>
            </w:rPrChange>
          </w:rPr>
          <w:t>突然来了这么一嘴，大家才注意到，今天的她跟平时很不一样。一直</w:t>
        </w:r>
        <w:proofErr w:type="gramStart"/>
        <w:r w:rsidRPr="00723DBB">
          <w:rPr>
            <w:rFonts w:eastAsia="华文楷体" w:hint="eastAsia"/>
            <w:rPrChange w:id="579" w:author="Lei Zhu" w:date="2017-07-10T21:00:00Z">
              <w:rPr>
                <w:rFonts w:hint="eastAsia"/>
                <w:highlight w:val="yellow"/>
              </w:rPr>
            </w:rPrChange>
          </w:rPr>
          <w:t>以职场丽人</w:t>
        </w:r>
        <w:proofErr w:type="gramEnd"/>
        <w:r w:rsidRPr="00723DBB">
          <w:rPr>
            <w:rFonts w:eastAsia="华文楷体" w:hint="eastAsia"/>
            <w:rPrChange w:id="580" w:author="Lei Zhu" w:date="2017-07-10T21:00:00Z">
              <w:rPr>
                <w:rFonts w:hint="eastAsia"/>
                <w:highlight w:val="yellow"/>
              </w:rPr>
            </w:rPrChange>
          </w:rPr>
          <w:t>形象出现的她，今天穿得一点儿也</w:t>
        </w:r>
        <w:proofErr w:type="gramStart"/>
        <w:r w:rsidRPr="00723DBB">
          <w:rPr>
            <w:rFonts w:eastAsia="华文楷体" w:hint="eastAsia"/>
            <w:rPrChange w:id="581" w:author="Lei Zhu" w:date="2017-07-10T21:00:00Z">
              <w:rPr>
                <w:rFonts w:hint="eastAsia"/>
                <w:highlight w:val="yellow"/>
              </w:rPr>
            </w:rPrChange>
          </w:rPr>
          <w:t>不</w:t>
        </w:r>
        <w:proofErr w:type="gramEnd"/>
        <w:r w:rsidRPr="00723DBB">
          <w:rPr>
            <w:rFonts w:eastAsia="华文楷体" w:hint="eastAsia"/>
            <w:rPrChange w:id="582" w:author="Lei Zhu" w:date="2017-07-10T21:00:00Z">
              <w:rPr>
                <w:rFonts w:hint="eastAsia"/>
                <w:highlight w:val="yellow"/>
              </w:rPr>
            </w:rPrChange>
          </w:rPr>
          <w:t>飒爽，粉色的连衣裙，太小女人的味道了，而且神情也不再是那么高傲，反而有一点点萎靡。</w:t>
        </w:r>
      </w:ins>
    </w:p>
    <w:p w:rsidR="00D17EDF" w:rsidRPr="00723DBB" w:rsidRDefault="00D17EDF" w:rsidP="00D17EDF">
      <w:pPr>
        <w:ind w:firstLine="420"/>
        <w:jc w:val="left"/>
        <w:rPr>
          <w:ins w:id="583" w:author="Lei Zhu" w:date="2017-06-17T22:31:00Z"/>
          <w:rFonts w:eastAsia="华文楷体"/>
          <w:rPrChange w:id="584" w:author="Lei Zhu" w:date="2017-07-10T21:00:00Z">
            <w:rPr>
              <w:ins w:id="585" w:author="Lei Zhu" w:date="2017-06-17T22:31:00Z"/>
              <w:highlight w:val="yellow"/>
            </w:rPr>
          </w:rPrChange>
        </w:rPr>
      </w:pPr>
      <w:ins w:id="586" w:author="Lei Zhu" w:date="2017-06-17T22:31:00Z">
        <w:r w:rsidRPr="00723DBB">
          <w:rPr>
            <w:rFonts w:eastAsia="华文楷体" w:hint="eastAsia"/>
            <w:rPrChange w:id="587" w:author="Lei Zhu" w:date="2017-07-10T21:00:00Z">
              <w:rPr>
                <w:rFonts w:hint="eastAsia"/>
                <w:highlight w:val="yellow"/>
              </w:rPr>
            </w:rPrChange>
          </w:rPr>
          <w:t>“你没事吧？是不是那个崔姐又给你穿小鞋了？”</w:t>
        </w:r>
      </w:ins>
    </w:p>
    <w:p w:rsidR="00D17EDF" w:rsidRPr="00723DBB" w:rsidRDefault="00D17EDF" w:rsidP="00D17EDF">
      <w:pPr>
        <w:ind w:firstLine="420"/>
        <w:jc w:val="left"/>
        <w:rPr>
          <w:ins w:id="588" w:author="Lei Zhu" w:date="2017-06-17T22:31:00Z"/>
          <w:rFonts w:eastAsia="华文楷体"/>
          <w:rPrChange w:id="589" w:author="Lei Zhu" w:date="2017-07-10T21:00:00Z">
            <w:rPr>
              <w:ins w:id="590" w:author="Lei Zhu" w:date="2017-06-17T22:31:00Z"/>
              <w:highlight w:val="yellow"/>
            </w:rPr>
          </w:rPrChange>
        </w:rPr>
      </w:pPr>
      <w:ins w:id="591" w:author="Lei Zhu" w:date="2017-06-17T22:31:00Z">
        <w:r w:rsidRPr="00723DBB">
          <w:rPr>
            <w:rFonts w:eastAsia="华文楷体" w:hint="eastAsia"/>
            <w:rPrChange w:id="592" w:author="Lei Zhu" w:date="2017-07-10T21:00:00Z">
              <w:rPr>
                <w:rFonts w:hint="eastAsia"/>
                <w:highlight w:val="yellow"/>
              </w:rPr>
            </w:rPrChange>
          </w:rPr>
          <w:t>“这个更年期的老女人，你跟你老板去说嘛</w:t>
        </w:r>
        <w:r w:rsidRPr="00723DBB">
          <w:rPr>
            <w:rFonts w:eastAsia="华文楷体"/>
            <w:rPrChange w:id="593" w:author="Lei Zhu" w:date="2017-07-10T21:00:00Z">
              <w:rPr>
                <w:highlight w:val="yellow"/>
              </w:rPr>
            </w:rPrChange>
          </w:rPr>
          <w:t>......</w:t>
        </w:r>
        <w:r w:rsidRPr="00723DBB">
          <w:rPr>
            <w:rFonts w:eastAsia="华文楷体" w:hint="eastAsia"/>
            <w:rPrChange w:id="594" w:author="Lei Zhu" w:date="2017-07-10T21:00:00Z">
              <w:rPr>
                <w:rFonts w:hint="eastAsia"/>
                <w:highlight w:val="yellow"/>
              </w:rPr>
            </w:rPrChange>
          </w:rPr>
          <w:t>”</w:t>
        </w:r>
      </w:ins>
    </w:p>
    <w:p w:rsidR="00D17EDF" w:rsidRPr="00723DBB" w:rsidRDefault="00D17EDF" w:rsidP="00D17EDF">
      <w:pPr>
        <w:ind w:firstLine="420"/>
        <w:jc w:val="left"/>
        <w:rPr>
          <w:ins w:id="595" w:author="Lei Zhu" w:date="2017-06-17T22:31:00Z"/>
          <w:rFonts w:eastAsia="华文楷体"/>
          <w:rPrChange w:id="596" w:author="Lei Zhu" w:date="2017-07-10T21:00:00Z">
            <w:rPr>
              <w:ins w:id="597" w:author="Lei Zhu" w:date="2017-06-17T22:31:00Z"/>
              <w:highlight w:val="yellow"/>
            </w:rPr>
          </w:rPrChange>
        </w:rPr>
      </w:pPr>
      <w:ins w:id="598" w:author="Lei Zhu" w:date="2017-06-17T22:31:00Z">
        <w:r w:rsidRPr="00723DBB">
          <w:rPr>
            <w:rFonts w:eastAsia="华文楷体" w:hint="eastAsia"/>
            <w:rPrChange w:id="599" w:author="Lei Zhu" w:date="2017-07-10T21:00:00Z">
              <w:rPr>
                <w:rFonts w:hint="eastAsia"/>
                <w:highlight w:val="yellow"/>
              </w:rPr>
            </w:rPrChange>
          </w:rPr>
          <w:t>“算了吧，我要是这种小事情都跟老板说，那公司里不知道还要传成什么样呢？到时候又得要换工作了事！”</w:t>
        </w:r>
      </w:ins>
    </w:p>
    <w:p w:rsidR="00D17EDF" w:rsidRPr="00723DBB" w:rsidRDefault="00D17EDF" w:rsidP="00D17EDF">
      <w:pPr>
        <w:ind w:firstLine="420"/>
        <w:jc w:val="left"/>
        <w:rPr>
          <w:ins w:id="600" w:author="Lei Zhu" w:date="2017-06-17T22:31:00Z"/>
          <w:rFonts w:eastAsia="华文楷体"/>
          <w:rPrChange w:id="601" w:author="Lei Zhu" w:date="2017-07-10T21:00:00Z">
            <w:rPr>
              <w:ins w:id="602" w:author="Lei Zhu" w:date="2017-06-17T22:31:00Z"/>
              <w:highlight w:val="yellow"/>
            </w:rPr>
          </w:rPrChange>
        </w:rPr>
      </w:pPr>
      <w:ins w:id="603" w:author="Lei Zhu" w:date="2017-06-17T22:31:00Z">
        <w:r w:rsidRPr="00723DBB">
          <w:rPr>
            <w:rFonts w:eastAsia="华文楷体" w:hint="eastAsia"/>
            <w:rPrChange w:id="604" w:author="Lei Zhu" w:date="2017-07-10T21:00:00Z">
              <w:rPr>
                <w:rFonts w:hint="eastAsia"/>
                <w:highlight w:val="yellow"/>
              </w:rPr>
            </w:rPrChange>
          </w:rPr>
          <w:t>“你就是太老实！人善被人欺，马善被人骑，懂吗？有事要说出来，别自己忍着，对自己的身体也没好处。”宁奕立马又忘记了自己烦心事，来劝导</w:t>
        </w:r>
        <w:proofErr w:type="gramStart"/>
        <w:r w:rsidRPr="00723DBB">
          <w:rPr>
            <w:rFonts w:eastAsia="华文楷体" w:hint="eastAsia"/>
            <w:rPrChange w:id="605" w:author="Lei Zhu" w:date="2017-07-10T21:00:00Z">
              <w:rPr>
                <w:rFonts w:hint="eastAsia"/>
                <w:highlight w:val="yellow"/>
              </w:rPr>
            </w:rPrChange>
          </w:rPr>
          <w:t>方园</w:t>
        </w:r>
        <w:proofErr w:type="gramEnd"/>
        <w:r w:rsidRPr="00723DBB">
          <w:rPr>
            <w:rFonts w:eastAsia="华文楷体" w:hint="eastAsia"/>
            <w:rPrChange w:id="606" w:author="Lei Zhu" w:date="2017-07-10T21:00:00Z">
              <w:rPr>
                <w:rFonts w:hint="eastAsia"/>
                <w:highlight w:val="yellow"/>
              </w:rPr>
            </w:rPrChange>
          </w:rPr>
          <w:t>。</w:t>
        </w:r>
      </w:ins>
    </w:p>
    <w:p w:rsidR="00D17EDF" w:rsidRPr="00723DBB" w:rsidRDefault="00D17EDF" w:rsidP="00D17EDF">
      <w:pPr>
        <w:ind w:firstLine="420"/>
        <w:jc w:val="left"/>
        <w:rPr>
          <w:ins w:id="607" w:author="Lei Zhu" w:date="2017-06-17T22:31:00Z"/>
          <w:rFonts w:eastAsia="华文楷体"/>
          <w:rPrChange w:id="608" w:author="Lei Zhu" w:date="2017-07-10T21:00:00Z">
            <w:rPr>
              <w:ins w:id="609" w:author="Lei Zhu" w:date="2017-06-17T22:31:00Z"/>
              <w:highlight w:val="yellow"/>
            </w:rPr>
          </w:rPrChange>
        </w:rPr>
      </w:pPr>
      <w:ins w:id="610" w:author="Lei Zhu" w:date="2017-06-17T22:31:00Z">
        <w:r w:rsidRPr="00723DBB">
          <w:rPr>
            <w:rFonts w:eastAsia="华文楷体" w:hint="eastAsia"/>
            <w:rPrChange w:id="611" w:author="Lei Zhu" w:date="2017-07-10T21:00:00Z">
              <w:rPr>
                <w:rFonts w:hint="eastAsia"/>
                <w:highlight w:val="yellow"/>
              </w:rPr>
            </w:rPrChange>
          </w:rPr>
          <w:t>“是的，她就是欺负你，以为你没有靠山，哪天的把你家那位</w:t>
        </w:r>
        <w:r w:rsidRPr="00723DBB">
          <w:rPr>
            <w:rFonts w:eastAsia="华文楷体"/>
            <w:rPrChange w:id="612" w:author="Lei Zhu" w:date="2017-07-10T21:00:00Z">
              <w:rPr>
                <w:highlight w:val="yellow"/>
              </w:rPr>
            </w:rPrChange>
          </w:rPr>
          <w:t xml:space="preserve">...... </w:t>
        </w:r>
        <w:r w:rsidRPr="00723DBB">
          <w:rPr>
            <w:rFonts w:eastAsia="华文楷体" w:hint="eastAsia"/>
            <w:rPrChange w:id="613" w:author="Lei Zhu" w:date="2017-07-10T21:00:00Z">
              <w:rPr>
                <w:rFonts w:hint="eastAsia"/>
                <w:highlight w:val="yellow"/>
              </w:rPr>
            </w:rPrChange>
          </w:rPr>
          <w:t>”</w:t>
        </w:r>
      </w:ins>
    </w:p>
    <w:p w:rsidR="00D17EDF" w:rsidRPr="00723DBB" w:rsidRDefault="00D17EDF" w:rsidP="00D17EDF">
      <w:pPr>
        <w:ind w:firstLine="420"/>
        <w:jc w:val="left"/>
        <w:rPr>
          <w:ins w:id="614" w:author="Lei Zhu" w:date="2017-06-17T22:31:00Z"/>
          <w:rFonts w:eastAsia="华文楷体"/>
          <w:rPrChange w:id="615" w:author="Lei Zhu" w:date="2017-07-10T21:00:00Z">
            <w:rPr>
              <w:ins w:id="616" w:author="Lei Zhu" w:date="2017-06-17T22:31:00Z"/>
              <w:highlight w:val="yellow"/>
            </w:rPr>
          </w:rPrChange>
        </w:rPr>
      </w:pPr>
      <w:ins w:id="617" w:author="Lei Zhu" w:date="2017-06-17T22:31:00Z">
        <w:r w:rsidRPr="00723DBB">
          <w:rPr>
            <w:rFonts w:eastAsia="华文楷体" w:hint="eastAsia"/>
            <w:rPrChange w:id="618" w:author="Lei Zhu" w:date="2017-07-10T21:00:00Z">
              <w:rPr>
                <w:rFonts w:hint="eastAsia"/>
                <w:highlight w:val="yellow"/>
              </w:rPr>
            </w:rPrChange>
          </w:rPr>
          <w:t>“嘘！咳，咳，美丽！”</w:t>
        </w:r>
      </w:ins>
    </w:p>
    <w:p w:rsidR="00D17EDF" w:rsidRPr="00723DBB" w:rsidRDefault="00D17EDF" w:rsidP="00D17EDF">
      <w:pPr>
        <w:ind w:firstLine="420"/>
        <w:jc w:val="left"/>
        <w:rPr>
          <w:ins w:id="619" w:author="Lei Zhu" w:date="2017-06-17T22:31:00Z"/>
          <w:rFonts w:eastAsia="华文楷体"/>
          <w:rPrChange w:id="620" w:author="Lei Zhu" w:date="2017-07-10T21:00:00Z">
            <w:rPr>
              <w:ins w:id="621" w:author="Lei Zhu" w:date="2017-06-17T22:31:00Z"/>
              <w:highlight w:val="yellow"/>
            </w:rPr>
          </w:rPrChange>
        </w:rPr>
      </w:pPr>
      <w:ins w:id="622" w:author="Lei Zhu" w:date="2017-06-17T22:31:00Z">
        <w:r w:rsidRPr="00723DBB">
          <w:rPr>
            <w:rFonts w:eastAsia="华文楷体" w:hint="eastAsia"/>
            <w:rPrChange w:id="623" w:author="Lei Zhu" w:date="2017-07-10T21:00:00Z">
              <w:rPr>
                <w:rFonts w:hint="eastAsia"/>
                <w:highlight w:val="yellow"/>
              </w:rPr>
            </w:rPrChange>
          </w:rPr>
          <w:t>“啊，噢，该死，我这嘴，咋就老管不老呢？</w:t>
        </w:r>
        <w:proofErr w:type="gramStart"/>
        <w:r w:rsidRPr="00723DBB">
          <w:rPr>
            <w:rFonts w:eastAsia="华文楷体" w:hint="eastAsia"/>
            <w:rPrChange w:id="624" w:author="Lei Zhu" w:date="2017-07-10T21:00:00Z">
              <w:rPr>
                <w:rFonts w:hint="eastAsia"/>
                <w:highlight w:val="yellow"/>
              </w:rPr>
            </w:rPrChange>
          </w:rPr>
          <w:t>方园</w:t>
        </w:r>
        <w:proofErr w:type="gramEnd"/>
        <w:r w:rsidRPr="00723DBB">
          <w:rPr>
            <w:rFonts w:eastAsia="华文楷体" w:hint="eastAsia"/>
            <w:rPrChange w:id="625" w:author="Lei Zhu" w:date="2017-07-10T21:00:00Z">
              <w:rPr>
                <w:rFonts w:hint="eastAsia"/>
                <w:highlight w:val="yellow"/>
              </w:rPr>
            </w:rPrChange>
          </w:rPr>
          <w:t>，别生气哦”</w:t>
        </w:r>
      </w:ins>
    </w:p>
    <w:p w:rsidR="00D17EDF" w:rsidRPr="00723DBB" w:rsidRDefault="00D17EDF" w:rsidP="00D17EDF">
      <w:pPr>
        <w:ind w:firstLine="420"/>
        <w:jc w:val="left"/>
        <w:rPr>
          <w:ins w:id="626" w:author="Lei Zhu" w:date="2017-06-17T22:31:00Z"/>
          <w:rFonts w:eastAsia="华文楷体"/>
          <w:rPrChange w:id="627" w:author="Lei Zhu" w:date="2017-07-10T21:00:00Z">
            <w:rPr>
              <w:ins w:id="628" w:author="Lei Zhu" w:date="2017-06-17T22:31:00Z"/>
              <w:highlight w:val="yellow"/>
            </w:rPr>
          </w:rPrChange>
        </w:rPr>
      </w:pPr>
      <w:ins w:id="629" w:author="Lei Zhu" w:date="2017-06-17T22:31:00Z">
        <w:r w:rsidRPr="00723DBB">
          <w:rPr>
            <w:rFonts w:eastAsia="华文楷体" w:hint="eastAsia"/>
            <w:rPrChange w:id="630" w:author="Lei Zhu" w:date="2017-07-10T21:00:00Z">
              <w:rPr>
                <w:rFonts w:hint="eastAsia"/>
                <w:highlight w:val="yellow"/>
              </w:rPr>
            </w:rPrChange>
          </w:rPr>
          <w:t>“你啊，哪天这张嘴管牢了，你家老公就赶都赶不跑了，就你的颜值，他们公司里哪个小姑娘能跟你抗衡？男人不就是好这一口吗？你又漂亮又温柔，他还</w:t>
        </w:r>
        <w:proofErr w:type="gramStart"/>
        <w:r w:rsidRPr="00723DBB">
          <w:rPr>
            <w:rFonts w:eastAsia="华文楷体" w:hint="eastAsia"/>
            <w:rPrChange w:id="631" w:author="Lei Zhu" w:date="2017-07-10T21:00:00Z">
              <w:rPr>
                <w:rFonts w:hint="eastAsia"/>
                <w:highlight w:val="yellow"/>
              </w:rPr>
            </w:rPrChange>
          </w:rPr>
          <w:t>不</w:t>
        </w:r>
        <w:proofErr w:type="gramEnd"/>
        <w:r w:rsidRPr="00723DBB">
          <w:rPr>
            <w:rFonts w:eastAsia="华文楷体" w:hint="eastAsia"/>
            <w:rPrChange w:id="632" w:author="Lei Zhu" w:date="2017-07-10T21:00:00Z">
              <w:rPr>
                <w:rFonts w:hint="eastAsia"/>
                <w:highlight w:val="yellow"/>
              </w:rPr>
            </w:rPrChange>
          </w:rPr>
          <w:t>乖乖回家来？哪里还会有什么出轨事件嘛。”</w:t>
        </w:r>
      </w:ins>
    </w:p>
    <w:p w:rsidR="00D17EDF" w:rsidRPr="00723DBB" w:rsidRDefault="00D17EDF" w:rsidP="00D17EDF">
      <w:pPr>
        <w:ind w:firstLine="420"/>
        <w:jc w:val="left"/>
        <w:rPr>
          <w:ins w:id="633" w:author="Lei Zhu" w:date="2017-06-17T22:31:00Z"/>
          <w:rFonts w:eastAsia="华文楷体"/>
          <w:rPrChange w:id="634" w:author="Lei Zhu" w:date="2017-07-10T21:00:00Z">
            <w:rPr>
              <w:ins w:id="635" w:author="Lei Zhu" w:date="2017-06-17T22:31:00Z"/>
              <w:highlight w:val="yellow"/>
            </w:rPr>
          </w:rPrChange>
        </w:rPr>
      </w:pPr>
      <w:ins w:id="636" w:author="Lei Zhu" w:date="2017-06-17T22:31:00Z">
        <w:r w:rsidRPr="00723DBB">
          <w:rPr>
            <w:rFonts w:eastAsia="华文楷体" w:hint="eastAsia"/>
            <w:rPrChange w:id="637" w:author="Lei Zhu" w:date="2017-07-10T21:00:00Z">
              <w:rPr>
                <w:rFonts w:hint="eastAsia"/>
                <w:highlight w:val="yellow"/>
              </w:rPr>
            </w:rPrChange>
          </w:rPr>
          <w:t>“别提他，</w:t>
        </w:r>
        <w:proofErr w:type="gramStart"/>
        <w:r w:rsidRPr="00723DBB">
          <w:rPr>
            <w:rFonts w:eastAsia="华文楷体" w:hint="eastAsia"/>
            <w:rPrChange w:id="638" w:author="Lei Zhu" w:date="2017-07-10T21:00:00Z">
              <w:rPr>
                <w:rFonts w:hint="eastAsia"/>
                <w:highlight w:val="yellow"/>
              </w:rPr>
            </w:rPrChange>
          </w:rPr>
          <w:t>一</w:t>
        </w:r>
        <w:proofErr w:type="gramEnd"/>
        <w:r w:rsidRPr="00723DBB">
          <w:rPr>
            <w:rFonts w:eastAsia="华文楷体" w:hint="eastAsia"/>
            <w:rPrChange w:id="639" w:author="Lei Zhu" w:date="2017-07-10T21:00:00Z">
              <w:rPr>
                <w:rFonts w:hint="eastAsia"/>
                <w:highlight w:val="yellow"/>
              </w:rPr>
            </w:rPrChange>
          </w:rPr>
          <w:t>提心就烦！”美丽看起来又要毛，嗓门又一次大了起来，惹得老板娘也往这边看了过来。</w:t>
        </w:r>
      </w:ins>
    </w:p>
    <w:p w:rsidR="00D17EDF" w:rsidRPr="00723DBB" w:rsidRDefault="00D17EDF" w:rsidP="00D17EDF">
      <w:pPr>
        <w:ind w:firstLine="420"/>
        <w:jc w:val="left"/>
        <w:rPr>
          <w:ins w:id="640" w:author="Lei Zhu" w:date="2017-06-17T22:31:00Z"/>
          <w:rFonts w:eastAsia="华文楷体"/>
          <w:rPrChange w:id="641" w:author="Lei Zhu" w:date="2017-07-10T21:00:00Z">
            <w:rPr>
              <w:ins w:id="642" w:author="Lei Zhu" w:date="2017-06-17T22:31:00Z"/>
              <w:highlight w:val="yellow"/>
            </w:rPr>
          </w:rPrChange>
        </w:rPr>
      </w:pPr>
      <w:ins w:id="643" w:author="Lei Zhu" w:date="2017-06-17T22:31:00Z">
        <w:r w:rsidRPr="00723DBB">
          <w:rPr>
            <w:rFonts w:eastAsia="华文楷体" w:hint="eastAsia"/>
            <w:rPrChange w:id="644" w:author="Lei Zhu" w:date="2017-07-10T21:00:00Z">
              <w:rPr>
                <w:rFonts w:hint="eastAsia"/>
                <w:highlight w:val="yellow"/>
              </w:rPr>
            </w:rPrChange>
          </w:rPr>
          <w:t>“哈哈</w:t>
        </w:r>
        <w:proofErr w:type="gramStart"/>
        <w:r w:rsidRPr="00723DBB">
          <w:rPr>
            <w:rFonts w:eastAsia="华文楷体" w:hint="eastAsia"/>
            <w:rPrChange w:id="645" w:author="Lei Zhu" w:date="2017-07-10T21:00:00Z">
              <w:rPr>
                <w:rFonts w:hint="eastAsia"/>
                <w:highlight w:val="yellow"/>
              </w:rPr>
            </w:rPrChange>
          </w:rPr>
          <w:t>哈</w:t>
        </w:r>
        <w:proofErr w:type="gramEnd"/>
        <w:r w:rsidRPr="00723DBB">
          <w:rPr>
            <w:rFonts w:eastAsia="华文楷体"/>
            <w:rPrChange w:id="646" w:author="Lei Zhu" w:date="2017-07-10T21:00:00Z">
              <w:rPr>
                <w:highlight w:val="yellow"/>
              </w:rPr>
            </w:rPrChange>
          </w:rPr>
          <w:t>......</w:t>
        </w:r>
        <w:r w:rsidRPr="00723DBB">
          <w:rPr>
            <w:rFonts w:eastAsia="华文楷体" w:hint="eastAsia"/>
            <w:rPrChange w:id="647" w:author="Lei Zhu" w:date="2017-07-10T21:00:00Z">
              <w:rPr>
                <w:rFonts w:hint="eastAsia"/>
                <w:highlight w:val="yellow"/>
              </w:rPr>
            </w:rPrChange>
          </w:rPr>
          <w:t>行了，晓君，别把咱美丽又惹毛了哈，你收场啊？哎，不过说真的，</w:t>
        </w:r>
        <w:proofErr w:type="gramStart"/>
        <w:r w:rsidRPr="00723DBB">
          <w:rPr>
            <w:rFonts w:eastAsia="华文楷体" w:hint="eastAsia"/>
            <w:rPrChange w:id="648" w:author="Lei Zhu" w:date="2017-07-10T21:00:00Z">
              <w:rPr>
                <w:rFonts w:hint="eastAsia"/>
                <w:highlight w:val="yellow"/>
              </w:rPr>
            </w:rPrChange>
          </w:rPr>
          <w:t>方</w:t>
        </w:r>
        <w:r w:rsidRPr="00723DBB">
          <w:rPr>
            <w:rFonts w:eastAsia="华文楷体" w:hint="eastAsia"/>
            <w:rPrChange w:id="649" w:author="Lei Zhu" w:date="2017-07-10T21:00:00Z">
              <w:rPr>
                <w:rFonts w:hint="eastAsia"/>
                <w:highlight w:val="yellow"/>
              </w:rPr>
            </w:rPrChange>
          </w:rPr>
          <w:lastRenderedPageBreak/>
          <w:t>园</w:t>
        </w:r>
        <w:proofErr w:type="gramEnd"/>
        <w:r w:rsidRPr="00723DBB">
          <w:rPr>
            <w:rFonts w:eastAsia="华文楷体" w:hint="eastAsia"/>
            <w:rPrChange w:id="650" w:author="Lei Zhu" w:date="2017-07-10T21:00:00Z">
              <w:rPr>
                <w:rFonts w:hint="eastAsia"/>
                <w:highlight w:val="yellow"/>
              </w:rPr>
            </w:rPrChange>
          </w:rPr>
          <w:t>，你也是要好好地认真地考虑下个人的事情了，你到底想要什么样的男人啊？”</w:t>
        </w:r>
      </w:ins>
    </w:p>
    <w:p w:rsidR="00D17EDF" w:rsidRPr="00723DBB" w:rsidRDefault="00D17EDF" w:rsidP="00D17EDF">
      <w:pPr>
        <w:ind w:firstLine="420"/>
        <w:jc w:val="left"/>
        <w:rPr>
          <w:ins w:id="651" w:author="Lei Zhu" w:date="2017-06-17T22:31:00Z"/>
          <w:rFonts w:eastAsia="华文楷体"/>
          <w:rPrChange w:id="652" w:author="Lei Zhu" w:date="2017-07-10T21:00:00Z">
            <w:rPr>
              <w:ins w:id="653" w:author="Lei Zhu" w:date="2017-06-17T22:31:00Z"/>
              <w:highlight w:val="yellow"/>
            </w:rPr>
          </w:rPrChange>
        </w:rPr>
      </w:pPr>
      <w:ins w:id="654" w:author="Lei Zhu" w:date="2017-06-17T22:31:00Z">
        <w:r w:rsidRPr="00723DBB">
          <w:rPr>
            <w:rFonts w:eastAsia="华文楷体" w:hint="eastAsia"/>
            <w:rPrChange w:id="655" w:author="Lei Zhu" w:date="2017-07-10T21:00:00Z">
              <w:rPr>
                <w:rFonts w:hint="eastAsia"/>
                <w:highlight w:val="yellow"/>
              </w:rPr>
            </w:rPrChange>
          </w:rPr>
          <w:t>“唉，姐儿们，这话要倒过来问，男人到底是想要什么样的女人啊？我现在又不挑，只要对得上眼就行了。”</w:t>
        </w:r>
        <w:proofErr w:type="gramStart"/>
        <w:r w:rsidRPr="00723DBB">
          <w:rPr>
            <w:rFonts w:eastAsia="华文楷体" w:hint="eastAsia"/>
            <w:rPrChange w:id="656" w:author="Lei Zhu" w:date="2017-07-10T21:00:00Z">
              <w:rPr>
                <w:rFonts w:hint="eastAsia"/>
                <w:highlight w:val="yellow"/>
              </w:rPr>
            </w:rPrChange>
          </w:rPr>
          <w:t>方园</w:t>
        </w:r>
        <w:proofErr w:type="gramEnd"/>
        <w:r w:rsidRPr="00723DBB">
          <w:rPr>
            <w:rFonts w:eastAsia="华文楷体" w:hint="eastAsia"/>
            <w:rPrChange w:id="657" w:author="Lei Zhu" w:date="2017-07-10T21:00:00Z">
              <w:rPr>
                <w:rFonts w:hint="eastAsia"/>
                <w:highlight w:val="yellow"/>
              </w:rPr>
            </w:rPrChange>
          </w:rPr>
          <w:t>懒洋洋地回答。</w:t>
        </w:r>
      </w:ins>
    </w:p>
    <w:p w:rsidR="00D17EDF" w:rsidRPr="00723DBB" w:rsidRDefault="00D17EDF" w:rsidP="00D17EDF">
      <w:pPr>
        <w:ind w:firstLine="420"/>
        <w:jc w:val="left"/>
        <w:rPr>
          <w:ins w:id="658" w:author="Lei Zhu" w:date="2017-06-17T22:31:00Z"/>
          <w:rFonts w:eastAsia="华文楷体"/>
          <w:rPrChange w:id="659" w:author="Lei Zhu" w:date="2017-07-10T21:00:00Z">
            <w:rPr>
              <w:ins w:id="660" w:author="Lei Zhu" w:date="2017-06-17T22:31:00Z"/>
              <w:highlight w:val="yellow"/>
            </w:rPr>
          </w:rPrChange>
        </w:rPr>
      </w:pPr>
      <w:ins w:id="661" w:author="Lei Zhu" w:date="2017-06-17T22:31:00Z">
        <w:r w:rsidRPr="00723DBB">
          <w:rPr>
            <w:rFonts w:eastAsia="华文楷体" w:hint="eastAsia"/>
            <w:rPrChange w:id="662" w:author="Lei Zhu" w:date="2017-07-10T21:00:00Z">
              <w:rPr>
                <w:rFonts w:hint="eastAsia"/>
                <w:highlight w:val="yellow"/>
              </w:rPr>
            </w:rPrChange>
          </w:rPr>
          <w:t>“得，这条件就是最难达到的！什么叫对得上眼？什么又叫对</w:t>
        </w:r>
        <w:proofErr w:type="gramStart"/>
        <w:r w:rsidRPr="00723DBB">
          <w:rPr>
            <w:rFonts w:eastAsia="华文楷体" w:hint="eastAsia"/>
            <w:rPrChange w:id="663" w:author="Lei Zhu" w:date="2017-07-10T21:00:00Z">
              <w:rPr>
                <w:rFonts w:hint="eastAsia"/>
                <w:highlight w:val="yellow"/>
              </w:rPr>
            </w:rPrChange>
          </w:rPr>
          <w:t>不</w:t>
        </w:r>
        <w:proofErr w:type="gramEnd"/>
        <w:r w:rsidRPr="00723DBB">
          <w:rPr>
            <w:rFonts w:eastAsia="华文楷体" w:hint="eastAsia"/>
            <w:rPrChange w:id="664" w:author="Lei Zhu" w:date="2017-07-10T21:00:00Z">
              <w:rPr>
                <w:rFonts w:hint="eastAsia"/>
                <w:highlight w:val="yellow"/>
              </w:rPr>
            </w:rPrChange>
          </w:rPr>
          <w:t>上眼？</w:t>
        </w:r>
        <w:proofErr w:type="gramStart"/>
        <w:r w:rsidRPr="00723DBB">
          <w:rPr>
            <w:rFonts w:eastAsia="华文楷体" w:hint="eastAsia"/>
            <w:rPrChange w:id="665" w:author="Lei Zhu" w:date="2017-07-10T21:00:00Z">
              <w:rPr>
                <w:rFonts w:hint="eastAsia"/>
                <w:highlight w:val="yellow"/>
              </w:rPr>
            </w:rPrChange>
          </w:rPr>
          <w:t>方园</w:t>
        </w:r>
        <w:proofErr w:type="gramEnd"/>
        <w:r w:rsidRPr="00723DBB">
          <w:rPr>
            <w:rFonts w:eastAsia="华文楷体" w:hint="eastAsia"/>
            <w:rPrChange w:id="666" w:author="Lei Zhu" w:date="2017-07-10T21:00:00Z">
              <w:rPr>
                <w:rFonts w:hint="eastAsia"/>
                <w:highlight w:val="yellow"/>
              </w:rPr>
            </w:rPrChange>
          </w:rPr>
          <w:t>，还说你不挑？你这就是最挑剔的那种女人了！”美丽马上接口的这句话，让</w:t>
        </w:r>
        <w:proofErr w:type="gramStart"/>
        <w:r w:rsidRPr="00723DBB">
          <w:rPr>
            <w:rFonts w:eastAsia="华文楷体" w:hint="eastAsia"/>
            <w:rPrChange w:id="667" w:author="Lei Zhu" w:date="2017-07-10T21:00:00Z">
              <w:rPr>
                <w:rFonts w:hint="eastAsia"/>
                <w:highlight w:val="yellow"/>
              </w:rPr>
            </w:rPrChange>
          </w:rPr>
          <w:t>方园又翻她一个</w:t>
        </w:r>
        <w:proofErr w:type="gramEnd"/>
        <w:r w:rsidRPr="00723DBB">
          <w:rPr>
            <w:rFonts w:eastAsia="华文楷体" w:hint="eastAsia"/>
            <w:rPrChange w:id="668" w:author="Lei Zhu" w:date="2017-07-10T21:00:00Z">
              <w:rPr>
                <w:rFonts w:hint="eastAsia"/>
                <w:highlight w:val="yellow"/>
              </w:rPr>
            </w:rPrChange>
          </w:rPr>
          <w:t>白眼。</w:t>
        </w:r>
      </w:ins>
    </w:p>
    <w:p w:rsidR="00D17EDF" w:rsidRPr="00723DBB" w:rsidRDefault="00D17EDF" w:rsidP="00D17EDF">
      <w:pPr>
        <w:ind w:firstLine="420"/>
        <w:jc w:val="left"/>
        <w:rPr>
          <w:ins w:id="669" w:author="Lei Zhu" w:date="2017-06-17T22:31:00Z"/>
          <w:rFonts w:eastAsia="华文楷体"/>
          <w:rPrChange w:id="670" w:author="Lei Zhu" w:date="2017-07-10T21:00:00Z">
            <w:rPr>
              <w:ins w:id="671" w:author="Lei Zhu" w:date="2017-06-17T22:31:00Z"/>
              <w:highlight w:val="yellow"/>
            </w:rPr>
          </w:rPrChange>
        </w:rPr>
      </w:pPr>
      <w:ins w:id="672" w:author="Lei Zhu" w:date="2017-06-17T22:31:00Z">
        <w:r w:rsidRPr="00723DBB">
          <w:rPr>
            <w:rFonts w:eastAsia="华文楷体" w:hint="eastAsia"/>
            <w:rPrChange w:id="673" w:author="Lei Zhu" w:date="2017-07-10T21:00:00Z">
              <w:rPr>
                <w:rFonts w:hint="eastAsia"/>
                <w:highlight w:val="yellow"/>
              </w:rPr>
            </w:rPrChange>
          </w:rPr>
          <w:t>“该挑还是要挑！我们方园有才又有貌，虽然年龄是有点大，但谁能在世界</w:t>
        </w:r>
        <w:r w:rsidRPr="00723DBB">
          <w:rPr>
            <w:rFonts w:eastAsia="华文楷体"/>
            <w:rPrChange w:id="674" w:author="Lei Zhu" w:date="2017-07-10T21:00:00Z">
              <w:rPr>
                <w:highlight w:val="yellow"/>
              </w:rPr>
            </w:rPrChange>
          </w:rPr>
          <w:t>500</w:t>
        </w:r>
        <w:r w:rsidRPr="00723DBB">
          <w:rPr>
            <w:rFonts w:eastAsia="华文楷体" w:hint="eastAsia"/>
            <w:rPrChange w:id="675" w:author="Lei Zhu" w:date="2017-07-10T21:00:00Z">
              <w:rPr>
                <w:rFonts w:hint="eastAsia"/>
                <w:highlight w:val="yellow"/>
              </w:rPr>
            </w:rPrChange>
          </w:rPr>
          <w:t>强的公司里干得风声水起又貌美如花气质怡人？只有我们方园了，是现在的中国男人都太菜了，配不上咱女人啊！”宁奕只好又来打圆场。</w:t>
        </w:r>
      </w:ins>
    </w:p>
    <w:p w:rsidR="00D17EDF" w:rsidRPr="00723DBB" w:rsidRDefault="00D17EDF" w:rsidP="00D17EDF">
      <w:pPr>
        <w:ind w:firstLine="420"/>
        <w:jc w:val="left"/>
        <w:rPr>
          <w:ins w:id="676" w:author="Lei Zhu" w:date="2017-06-17T22:31:00Z"/>
          <w:rFonts w:eastAsia="华文楷体"/>
          <w:rPrChange w:id="677" w:author="Lei Zhu" w:date="2017-07-10T21:00:00Z">
            <w:rPr>
              <w:ins w:id="678" w:author="Lei Zhu" w:date="2017-06-17T22:31:00Z"/>
              <w:highlight w:val="yellow"/>
            </w:rPr>
          </w:rPrChange>
        </w:rPr>
      </w:pPr>
      <w:ins w:id="679" w:author="Lei Zhu" w:date="2017-06-17T22:31:00Z">
        <w:r w:rsidRPr="00723DBB">
          <w:rPr>
            <w:rFonts w:eastAsia="华文楷体" w:hint="eastAsia"/>
            <w:rPrChange w:id="680" w:author="Lei Zhu" w:date="2017-07-10T21:00:00Z">
              <w:rPr>
                <w:rFonts w:hint="eastAsia"/>
                <w:highlight w:val="yellow"/>
              </w:rPr>
            </w:rPrChange>
          </w:rPr>
          <w:t>“对，实在不行，我们就去国外找。人家老外才不会管你年龄多少？都说东方美女看不出年纪。”这回晓君也帮宁奕来劝导方园了。</w:t>
        </w:r>
      </w:ins>
    </w:p>
    <w:p w:rsidR="00D17EDF" w:rsidRPr="00723DBB" w:rsidRDefault="00D17EDF" w:rsidP="00D17EDF">
      <w:pPr>
        <w:ind w:firstLine="420"/>
        <w:jc w:val="left"/>
        <w:rPr>
          <w:ins w:id="681" w:author="Lei Zhu" w:date="2017-06-17T22:31:00Z"/>
          <w:rFonts w:eastAsia="华文楷体"/>
          <w:rPrChange w:id="682" w:author="Lei Zhu" w:date="2017-07-10T21:00:00Z">
            <w:rPr>
              <w:ins w:id="683" w:author="Lei Zhu" w:date="2017-06-17T22:31:00Z"/>
              <w:highlight w:val="yellow"/>
            </w:rPr>
          </w:rPrChange>
        </w:rPr>
      </w:pPr>
      <w:ins w:id="684" w:author="Lei Zhu" w:date="2017-06-17T22:31:00Z">
        <w:r w:rsidRPr="00723DBB">
          <w:rPr>
            <w:rFonts w:eastAsia="华文楷体" w:hint="eastAsia"/>
            <w:rPrChange w:id="685" w:author="Lei Zhu" w:date="2017-07-10T21:00:00Z">
              <w:rPr>
                <w:rFonts w:hint="eastAsia"/>
                <w:highlight w:val="yellow"/>
              </w:rPr>
            </w:rPrChange>
          </w:rPr>
          <w:t>“那好啊，美丽，跟你家老公说，他要再敢出门寻花，你就出国寻草！他只要负责把我们四个人都办到美国去了，他爱咋咋地！”</w:t>
        </w:r>
      </w:ins>
    </w:p>
    <w:p w:rsidR="00D17EDF" w:rsidRPr="00723DBB" w:rsidRDefault="00D17EDF" w:rsidP="00D17EDF">
      <w:pPr>
        <w:ind w:firstLine="420"/>
        <w:jc w:val="left"/>
        <w:rPr>
          <w:ins w:id="686" w:author="Lei Zhu" w:date="2017-06-17T22:31:00Z"/>
          <w:rFonts w:eastAsia="华文楷体"/>
          <w:rPrChange w:id="687" w:author="Lei Zhu" w:date="2017-07-10T21:00:00Z">
            <w:rPr>
              <w:ins w:id="688" w:author="Lei Zhu" w:date="2017-06-17T22:31:00Z"/>
              <w:highlight w:val="yellow"/>
            </w:rPr>
          </w:rPrChange>
        </w:rPr>
      </w:pPr>
      <w:ins w:id="689" w:author="Lei Zhu" w:date="2017-06-17T22:31:00Z">
        <w:r w:rsidRPr="00723DBB">
          <w:rPr>
            <w:rFonts w:eastAsia="华文楷体" w:hint="eastAsia"/>
            <w:rPrChange w:id="690" w:author="Lei Zhu" w:date="2017-07-10T21:00:00Z">
              <w:rPr>
                <w:rFonts w:hint="eastAsia"/>
                <w:highlight w:val="yellow"/>
              </w:rPr>
            </w:rPrChange>
          </w:rPr>
          <w:t>“对，宝宝我们也带去！不能让他和那个女人捡便宜，那可是我差点丢了命才生下来的。”</w:t>
        </w:r>
      </w:ins>
    </w:p>
    <w:p w:rsidR="00D17EDF" w:rsidRPr="00723DBB" w:rsidRDefault="00D17EDF" w:rsidP="00D17EDF">
      <w:pPr>
        <w:ind w:firstLine="420"/>
        <w:jc w:val="left"/>
        <w:rPr>
          <w:ins w:id="691" w:author="Lei Zhu" w:date="2017-06-17T22:31:00Z"/>
          <w:rFonts w:eastAsia="华文楷体"/>
          <w:rPrChange w:id="692" w:author="Lei Zhu" w:date="2017-07-10T21:00:00Z">
            <w:rPr>
              <w:ins w:id="693" w:author="Lei Zhu" w:date="2017-06-17T22:31:00Z"/>
              <w:highlight w:val="yellow"/>
            </w:rPr>
          </w:rPrChange>
        </w:rPr>
      </w:pPr>
      <w:ins w:id="694" w:author="Lei Zhu" w:date="2017-06-17T22:31:00Z">
        <w:r w:rsidRPr="00723DBB">
          <w:rPr>
            <w:rFonts w:eastAsia="华文楷体" w:hint="eastAsia"/>
            <w:rPrChange w:id="695" w:author="Lei Zhu" w:date="2017-07-10T21:00:00Z">
              <w:rPr>
                <w:rFonts w:hint="eastAsia"/>
                <w:highlight w:val="yellow"/>
              </w:rPr>
            </w:rPrChange>
          </w:rPr>
          <w:t>“哈哈哈．．．．．．好呀，好呀，美丽，这事儿就看你的本事了啊，哈哈哈．．．．．．”</w:t>
        </w:r>
      </w:ins>
    </w:p>
    <w:p w:rsidR="00D17EDF" w:rsidRPr="00723DBB" w:rsidRDefault="00D17EDF" w:rsidP="00D17EDF">
      <w:pPr>
        <w:ind w:firstLine="420"/>
        <w:jc w:val="left"/>
        <w:rPr>
          <w:ins w:id="696" w:author="Lei Zhu" w:date="2017-06-17T22:31:00Z"/>
          <w:rFonts w:eastAsia="华文楷体"/>
          <w:rPrChange w:id="697" w:author="Lei Zhu" w:date="2017-07-10T21:00:00Z">
            <w:rPr>
              <w:ins w:id="698" w:author="Lei Zhu" w:date="2017-06-17T22:31:00Z"/>
              <w:highlight w:val="yellow"/>
            </w:rPr>
          </w:rPrChange>
        </w:rPr>
      </w:pPr>
      <w:ins w:id="699" w:author="Lei Zhu" w:date="2017-06-17T22:31:00Z">
        <w:r w:rsidRPr="00723DBB">
          <w:rPr>
            <w:rFonts w:eastAsia="华文楷体" w:hint="eastAsia"/>
            <w:rPrChange w:id="700" w:author="Lei Zhu" w:date="2017-07-10T21:00:00Z">
              <w:rPr>
                <w:rFonts w:hint="eastAsia"/>
                <w:highlight w:val="yellow"/>
              </w:rPr>
            </w:rPrChange>
          </w:rPr>
          <w:t>五月的咖啡馆，五月的阳光还挺温柔的，五月的花香混合着咖啡和甜品的奶香一起在空气里蕴湮着．．．．．．</w:t>
        </w:r>
        <w:r w:rsidRPr="00723DBB">
          <w:rPr>
            <w:rFonts w:eastAsia="华文楷体"/>
            <w:rPrChange w:id="701" w:author="Lei Zhu" w:date="2017-07-10T21:00:00Z">
              <w:rPr>
                <w:highlight w:val="yellow"/>
              </w:rPr>
            </w:rPrChange>
          </w:rPr>
          <w:t xml:space="preserve"> </w:t>
        </w:r>
      </w:ins>
    </w:p>
    <w:p w:rsidR="00D17EDF" w:rsidRPr="00723DBB" w:rsidRDefault="00D17EDF" w:rsidP="00D17EDF">
      <w:pPr>
        <w:ind w:firstLine="420"/>
        <w:jc w:val="left"/>
        <w:rPr>
          <w:ins w:id="702" w:author="Lei Zhu" w:date="2017-06-17T22:31:00Z"/>
          <w:rFonts w:eastAsia="华文楷体"/>
          <w:rPrChange w:id="703" w:author="Lei Zhu" w:date="2017-07-10T21:00:00Z">
            <w:rPr>
              <w:ins w:id="704" w:author="Lei Zhu" w:date="2017-06-17T22:31:00Z"/>
            </w:rPr>
          </w:rPrChange>
        </w:rPr>
      </w:pPr>
    </w:p>
    <w:p w:rsidR="00D17EDF" w:rsidRDefault="00D17EDF" w:rsidP="00D17EDF">
      <w:pPr>
        <w:ind w:firstLine="420"/>
        <w:jc w:val="left"/>
        <w:rPr>
          <w:ins w:id="705" w:author="Lei Zhu" w:date="2017-06-17T22:31:00Z"/>
        </w:rPr>
      </w:pPr>
    </w:p>
    <w:p w:rsidR="00D17EDF" w:rsidRDefault="00D17EDF" w:rsidP="00D17EDF">
      <w:pPr>
        <w:ind w:firstLine="420"/>
        <w:jc w:val="left"/>
        <w:rPr>
          <w:ins w:id="706" w:author="Lei Zhu" w:date="2017-06-17T22:31:00Z"/>
        </w:rPr>
      </w:pPr>
    </w:p>
    <w:p w:rsidR="00D17EDF" w:rsidRPr="008D0BD4" w:rsidRDefault="00D17EDF" w:rsidP="00D17EDF">
      <w:pPr>
        <w:jc w:val="left"/>
        <w:rPr>
          <w:ins w:id="707" w:author="Lei Zhu" w:date="2017-06-17T22:31:00Z"/>
          <w:shd w:val="pct15" w:color="auto" w:fill="FFFFFF"/>
        </w:rPr>
      </w:pPr>
      <w:ins w:id="708" w:author="Lei Zhu" w:date="2017-06-17T22:31:00Z">
        <w:r w:rsidRPr="008D0BD4">
          <w:rPr>
            <w:rFonts w:hint="eastAsia"/>
            <w:shd w:val="pct15" w:color="auto" w:fill="FFFFFF"/>
          </w:rPr>
          <w:t>小家庭</w:t>
        </w:r>
        <w:r w:rsidRPr="008D0BD4">
          <w:rPr>
            <w:rFonts w:hint="eastAsia"/>
            <w:shd w:val="pct15" w:color="auto" w:fill="FFFFFF"/>
          </w:rPr>
          <w:t xml:space="preserve">: </w:t>
        </w:r>
        <w:r w:rsidRPr="008D0BD4">
          <w:rPr>
            <w:rFonts w:hint="eastAsia"/>
            <w:shd w:val="pct15" w:color="auto" w:fill="FFFFFF"/>
          </w:rPr>
          <w:t>白天忙工作，晚上忙孩子，养孩子的高额费用，操心要不要给孩子上这些昂贵的补习班，不上就怕比不过别的孩子</w:t>
        </w:r>
      </w:ins>
    </w:p>
    <w:p w:rsidR="00D17EDF" w:rsidRPr="008D0BD4" w:rsidRDefault="00D17EDF" w:rsidP="00D17EDF">
      <w:pPr>
        <w:jc w:val="left"/>
        <w:rPr>
          <w:ins w:id="709" w:author="Lei Zhu" w:date="2017-06-17T22:31:00Z"/>
          <w:shd w:val="pct15" w:color="auto" w:fill="FFFFFF"/>
        </w:rPr>
      </w:pPr>
      <w:ins w:id="710" w:author="Lei Zhu" w:date="2017-06-17T22:31:00Z">
        <w:r w:rsidRPr="008D0BD4">
          <w:rPr>
            <w:rFonts w:hint="eastAsia"/>
            <w:shd w:val="pct15" w:color="auto" w:fill="FFFFFF"/>
          </w:rPr>
          <w:t>场景</w:t>
        </w:r>
        <w:r w:rsidRPr="008D0BD4">
          <w:rPr>
            <w:rFonts w:hint="eastAsia"/>
            <w:shd w:val="pct15" w:color="auto" w:fill="FFFFFF"/>
          </w:rPr>
          <w:t>1</w:t>
        </w:r>
        <w:r w:rsidRPr="008D0BD4">
          <w:rPr>
            <w:rFonts w:hint="eastAsia"/>
            <w:shd w:val="pct15" w:color="auto" w:fill="FFFFFF"/>
          </w:rPr>
          <w:t>：放学老师说孩子怎么比同学们差啊？</w:t>
        </w:r>
        <w:r w:rsidRPr="008D0BD4">
          <w:rPr>
            <w:rFonts w:hint="eastAsia"/>
            <w:shd w:val="pct15" w:color="auto" w:fill="FFFFFF"/>
          </w:rPr>
          <w:t xml:space="preserve"> </w:t>
        </w:r>
        <w:r w:rsidRPr="008D0BD4">
          <w:rPr>
            <w:rFonts w:hint="eastAsia"/>
            <w:shd w:val="pct15" w:color="auto" w:fill="FFFFFF"/>
          </w:rPr>
          <w:t>要上补习班；一算补习班那么多钱</w:t>
        </w:r>
      </w:ins>
    </w:p>
    <w:p w:rsidR="00D17EDF" w:rsidRPr="008D0BD4" w:rsidRDefault="00D17EDF" w:rsidP="00D17EDF">
      <w:pPr>
        <w:jc w:val="left"/>
        <w:rPr>
          <w:ins w:id="711" w:author="Lei Zhu" w:date="2017-06-17T22:31:00Z"/>
          <w:shd w:val="pct15" w:color="auto" w:fill="FFFFFF"/>
        </w:rPr>
      </w:pPr>
      <w:ins w:id="712" w:author="Lei Zhu" w:date="2017-06-17T22:31:00Z">
        <w:r w:rsidRPr="008D0BD4">
          <w:rPr>
            <w:rFonts w:hint="eastAsia"/>
            <w:shd w:val="pct15" w:color="auto" w:fill="FFFFFF"/>
          </w:rPr>
          <w:t>场景</w:t>
        </w:r>
        <w:r w:rsidRPr="008D0BD4">
          <w:rPr>
            <w:rFonts w:hint="eastAsia"/>
            <w:shd w:val="pct15" w:color="auto" w:fill="FFFFFF"/>
          </w:rPr>
          <w:t>2</w:t>
        </w:r>
        <w:r w:rsidRPr="008D0BD4">
          <w:rPr>
            <w:rFonts w:hint="eastAsia"/>
            <w:shd w:val="pct15" w:color="auto" w:fill="FFFFFF"/>
          </w:rPr>
          <w:t>：公司要加班，孩子需要接，如何选择？</w:t>
        </w:r>
      </w:ins>
    </w:p>
    <w:p w:rsidR="00D17EDF" w:rsidRDefault="00D17EDF" w:rsidP="00D17EDF">
      <w:pPr>
        <w:jc w:val="left"/>
        <w:rPr>
          <w:ins w:id="713" w:author="Lei Zhu" w:date="2017-06-17T22:31:00Z"/>
          <w:sz w:val="30"/>
          <w:szCs w:val="30"/>
        </w:rPr>
      </w:pPr>
    </w:p>
    <w:p w:rsidR="00D17EDF" w:rsidRPr="00DE5A51" w:rsidRDefault="00D17EDF" w:rsidP="00D17EDF">
      <w:pPr>
        <w:jc w:val="left"/>
        <w:rPr>
          <w:ins w:id="714" w:author="Lei Zhu" w:date="2017-06-17T22:31:00Z"/>
          <w:b/>
          <w:bCs/>
          <w:sz w:val="28"/>
          <w:szCs w:val="28"/>
          <w:highlight w:val="yellow"/>
        </w:rPr>
      </w:pPr>
      <w:ins w:id="715" w:author="Lei Zhu" w:date="2017-06-17T22:31:00Z">
        <w:r>
          <w:rPr>
            <w:rFonts w:hint="eastAsia"/>
            <w:sz w:val="30"/>
            <w:szCs w:val="30"/>
          </w:rPr>
          <w:t xml:space="preserve">　　　　　　　　　</w:t>
        </w:r>
        <w:r w:rsidRPr="00DE5A51">
          <w:rPr>
            <w:rFonts w:hint="eastAsia"/>
            <w:sz w:val="28"/>
            <w:szCs w:val="28"/>
          </w:rPr>
          <w:t xml:space="preserve">　</w:t>
        </w:r>
        <w:r w:rsidRPr="00DE5A51">
          <w:rPr>
            <w:rFonts w:hint="eastAsia"/>
            <w:b/>
            <w:bCs/>
            <w:sz w:val="28"/>
            <w:szCs w:val="28"/>
            <w:highlight w:val="yellow"/>
          </w:rPr>
          <w:t>《赶．．．．．．》</w:t>
        </w:r>
      </w:ins>
    </w:p>
    <w:p w:rsidR="00D17EDF" w:rsidRDefault="00D17EDF" w:rsidP="00D17EDF">
      <w:pPr>
        <w:jc w:val="left"/>
        <w:rPr>
          <w:ins w:id="716" w:author="Lei Zhu" w:date="2017-06-17T22:31:00Z"/>
          <w:highlight w:val="yellow"/>
        </w:rPr>
      </w:pPr>
      <w:ins w:id="717" w:author="Lei Zhu" w:date="2017-06-17T22:31:00Z">
        <w:r>
          <w:rPr>
            <w:rFonts w:hint="eastAsia"/>
            <w:highlight w:val="yellow"/>
          </w:rPr>
          <w:t>场景：北京某个中档小区，四口之家</w:t>
        </w:r>
      </w:ins>
    </w:p>
    <w:p w:rsidR="00D17EDF" w:rsidRDefault="00D17EDF" w:rsidP="00D17EDF">
      <w:pPr>
        <w:jc w:val="left"/>
        <w:rPr>
          <w:ins w:id="718" w:author="Lei Zhu" w:date="2017-06-17T22:31:00Z"/>
          <w:highlight w:val="yellow"/>
        </w:rPr>
      </w:pPr>
      <w:ins w:id="719" w:author="Lei Zhu" w:date="2017-06-17T22:31:00Z">
        <w:r>
          <w:rPr>
            <w:rFonts w:hint="eastAsia"/>
            <w:highlight w:val="yellow"/>
          </w:rPr>
          <w:t>人物：爸爸阿健，文化公司创意总监；妈妈爱琳，保险公司财务；</w:t>
        </w:r>
      </w:ins>
    </w:p>
    <w:p w:rsidR="00D17EDF" w:rsidRDefault="00D17EDF" w:rsidP="00D17EDF">
      <w:pPr>
        <w:ind w:firstLineChars="300" w:firstLine="630"/>
        <w:jc w:val="left"/>
        <w:rPr>
          <w:ins w:id="720" w:author="Lei Zhu" w:date="2017-06-17T22:31:00Z"/>
          <w:highlight w:val="yellow"/>
        </w:rPr>
      </w:pPr>
      <w:ins w:id="721" w:author="Lei Zhu" w:date="2017-06-17T22:31:00Z">
        <w:r>
          <w:rPr>
            <w:rFonts w:hint="eastAsia"/>
            <w:highlight w:val="yellow"/>
          </w:rPr>
          <w:t>儿子小松</w:t>
        </w:r>
        <w:r>
          <w:rPr>
            <w:rFonts w:hint="eastAsia"/>
            <w:highlight w:val="yellow"/>
          </w:rPr>
          <w:t>11</w:t>
        </w:r>
        <w:r>
          <w:rPr>
            <w:rFonts w:hint="eastAsia"/>
            <w:highlight w:val="yellow"/>
          </w:rPr>
          <w:t>岁，小学六年级，马上要考初中了；女儿妞妞</w:t>
        </w:r>
        <w:r>
          <w:rPr>
            <w:rFonts w:hint="eastAsia"/>
            <w:highlight w:val="yellow"/>
          </w:rPr>
          <w:t>6</w:t>
        </w:r>
        <w:r>
          <w:rPr>
            <w:rFonts w:hint="eastAsia"/>
            <w:highlight w:val="yellow"/>
          </w:rPr>
          <w:t>岁，幼儿园大班；</w:t>
        </w:r>
      </w:ins>
    </w:p>
    <w:p w:rsidR="00D17EDF" w:rsidRDefault="00D17EDF" w:rsidP="00D17EDF">
      <w:pPr>
        <w:jc w:val="left"/>
        <w:rPr>
          <w:ins w:id="722" w:author="Lei Zhu" w:date="2017-06-17T22:31:00Z"/>
          <w:highlight w:val="yellow"/>
        </w:rPr>
      </w:pPr>
    </w:p>
    <w:p w:rsidR="00D17EDF" w:rsidRDefault="00D17EDF" w:rsidP="00D17EDF">
      <w:pPr>
        <w:jc w:val="left"/>
        <w:rPr>
          <w:ins w:id="723" w:author="Lei Zhu" w:date="2017-06-17T22:31:00Z"/>
          <w:highlight w:val="yellow"/>
        </w:rPr>
      </w:pPr>
      <w:ins w:id="724" w:author="Lei Zhu" w:date="2017-06-17T22:31:00Z">
        <w:r>
          <w:rPr>
            <w:rFonts w:hint="eastAsia"/>
            <w:highlight w:val="yellow"/>
          </w:rPr>
          <w:t xml:space="preserve">　　</w:t>
        </w:r>
        <w:r>
          <w:rPr>
            <w:rFonts w:hint="eastAsia"/>
            <w:highlight w:val="yellow"/>
          </w:rPr>
          <w:t xml:space="preserve"> </w:t>
        </w:r>
        <w:r>
          <w:rPr>
            <w:rFonts w:hint="eastAsia"/>
            <w:highlight w:val="yellow"/>
          </w:rPr>
          <w:t>一手拉着女儿，一手拎着从</w:t>
        </w:r>
        <w:r>
          <w:rPr>
            <w:rFonts w:hint="eastAsia"/>
            <w:highlight w:val="yellow"/>
          </w:rPr>
          <w:t>M6</w:t>
        </w:r>
        <w:r>
          <w:rPr>
            <w:rFonts w:hint="eastAsia"/>
            <w:highlight w:val="yellow"/>
          </w:rPr>
          <w:t>买的菜，爱琳从地下车库坐电梯上楼回家，嘴上有一搭没一搭地应着女儿叨叨叨的幼儿园趣事，一边腾出手给老公打了个电话。</w:t>
        </w:r>
      </w:ins>
    </w:p>
    <w:p w:rsidR="00D17EDF" w:rsidRDefault="00D17EDF" w:rsidP="00D17EDF">
      <w:pPr>
        <w:ind w:firstLineChars="250" w:firstLine="525"/>
        <w:jc w:val="left"/>
        <w:rPr>
          <w:ins w:id="725" w:author="Lei Zhu" w:date="2017-06-17T22:31:00Z"/>
          <w:highlight w:val="yellow"/>
        </w:rPr>
      </w:pPr>
      <w:ins w:id="726" w:author="Lei Zhu" w:date="2017-06-17T22:31:00Z">
        <w:r>
          <w:rPr>
            <w:rFonts w:hint="eastAsia"/>
            <w:highlight w:val="yellow"/>
          </w:rPr>
          <w:t>“喂，阿健啊，今晚你不能再加班了哦，小松我没接，因为他们班主任打电话说今天晚上</w:t>
        </w:r>
        <w:r>
          <w:rPr>
            <w:rFonts w:hint="eastAsia"/>
            <w:highlight w:val="yellow"/>
          </w:rPr>
          <w:t>18:30</w:t>
        </w:r>
        <w:r>
          <w:rPr>
            <w:rFonts w:hint="eastAsia"/>
            <w:highlight w:val="yellow"/>
          </w:rPr>
          <w:t>要开六年级毕业班的全体家长会，会后再统一把孩子接回家，小松晚饭在学校吃，所以我现在带着妞妞回家，吃好晚饭她</w:t>
        </w:r>
        <w:r>
          <w:rPr>
            <w:rFonts w:hint="eastAsia"/>
            <w:highlight w:val="yellow"/>
          </w:rPr>
          <w:t>19:00</w:t>
        </w:r>
        <w:r>
          <w:rPr>
            <w:rFonts w:hint="eastAsia"/>
            <w:highlight w:val="yellow"/>
          </w:rPr>
          <w:t>要去学钢琴，我实在没有空了，今晚你去开家会，再把小松接回来吧。就这样，拜拜！哦，晚饭你自己解决哦，我估计你是没时间回家吃了。</w:t>
        </w:r>
        <w:r>
          <w:rPr>
            <w:highlight w:val="yellow"/>
          </w:rPr>
          <w:t>”</w:t>
        </w:r>
        <w:r>
          <w:rPr>
            <w:rFonts w:hint="eastAsia"/>
            <w:highlight w:val="yellow"/>
          </w:rPr>
          <w:t>一口气说完要说的话，连让老公插讲一个字的空间都不留，爱琳和妞妞正好出电梯走到家门口，掏钥匙开门，一边换鞋一边催着妞妞去洗手换衣服，然后开始做饭，好多事情，必须以“冲锋打仗”的速度才能都按时做好。</w:t>
        </w:r>
      </w:ins>
    </w:p>
    <w:p w:rsidR="00D17EDF" w:rsidRDefault="00D17EDF" w:rsidP="00D17EDF">
      <w:pPr>
        <w:ind w:firstLineChars="250" w:firstLine="525"/>
        <w:jc w:val="left"/>
        <w:rPr>
          <w:ins w:id="727" w:author="Lei Zhu" w:date="2017-06-17T22:31:00Z"/>
          <w:highlight w:val="yellow"/>
        </w:rPr>
      </w:pPr>
      <w:ins w:id="728" w:author="Lei Zhu" w:date="2017-06-17T22:31:00Z">
        <w:r>
          <w:rPr>
            <w:rFonts w:hint="eastAsia"/>
            <w:highlight w:val="yellow"/>
          </w:rPr>
          <w:t>这一头，阿健看着手机显示“通话结束”，根本没反应过来，一通老婆的来电就打完了。自从结婚有了二个孩子，爱琳原来专属给阿健的“温柔可人”不知哪天就变成了“说一不二”，说话都不带重复的，好像那就会占用她本来就不够用的时间。这下完了，阿健看</w:t>
        </w:r>
        <w:r>
          <w:rPr>
            <w:rFonts w:hint="eastAsia"/>
            <w:highlight w:val="yellow"/>
          </w:rPr>
          <w:lastRenderedPageBreak/>
          <w:t>了看电脑上还没有完成的宣传方案，茫然地抬手又看了看手表。</w:t>
        </w:r>
        <w:r>
          <w:rPr>
            <w:rFonts w:hint="eastAsia"/>
            <w:highlight w:val="yellow"/>
          </w:rPr>
          <w:t>16:28</w:t>
        </w:r>
        <w:r>
          <w:rPr>
            <w:rFonts w:hint="eastAsia"/>
            <w:highlight w:val="yellow"/>
          </w:rPr>
          <w:t>分。原来打算今天再加个夜班，就能赶完这最后一稿了，明天可以放松半天睡个这个月来的唯一一个懒觉，这下又泡汤了！</w:t>
        </w:r>
      </w:ins>
    </w:p>
    <w:p w:rsidR="00D17EDF" w:rsidRDefault="00D17EDF" w:rsidP="00D17EDF">
      <w:pPr>
        <w:ind w:firstLineChars="250" w:firstLine="525"/>
        <w:jc w:val="left"/>
        <w:rPr>
          <w:ins w:id="729" w:author="Lei Zhu" w:date="2017-06-17T22:31:00Z"/>
          <w:highlight w:val="yellow"/>
        </w:rPr>
      </w:pPr>
      <w:ins w:id="730" w:author="Lei Zhu" w:date="2017-06-17T22:31:00Z">
        <w:r>
          <w:rPr>
            <w:rFonts w:hint="eastAsia"/>
            <w:highlight w:val="yellow"/>
          </w:rPr>
          <w:t>．．．．．．</w:t>
        </w:r>
      </w:ins>
    </w:p>
    <w:p w:rsidR="00D17EDF" w:rsidRDefault="00D17EDF" w:rsidP="00D17EDF">
      <w:pPr>
        <w:ind w:firstLineChars="250" w:firstLine="525"/>
        <w:jc w:val="left"/>
        <w:rPr>
          <w:ins w:id="731" w:author="Lei Zhu" w:date="2017-06-17T22:31:00Z"/>
          <w:highlight w:val="yellow"/>
        </w:rPr>
      </w:pPr>
      <w:ins w:id="732" w:author="Lei Zhu" w:date="2017-06-17T22:31:00Z">
        <w:r>
          <w:rPr>
            <w:rFonts w:hint="eastAsia"/>
            <w:highlight w:val="yellow"/>
          </w:rPr>
          <w:t>终于把两个孩子都安顿好，爱琳走进书房，打算和阿健聊聊。</w:t>
        </w:r>
      </w:ins>
    </w:p>
    <w:p w:rsidR="00D17EDF" w:rsidRDefault="00D17EDF" w:rsidP="00D17EDF">
      <w:pPr>
        <w:ind w:firstLineChars="250" w:firstLine="525"/>
        <w:jc w:val="left"/>
        <w:rPr>
          <w:ins w:id="733" w:author="Lei Zhu" w:date="2017-06-17T22:31:00Z"/>
          <w:highlight w:val="yellow"/>
        </w:rPr>
      </w:pPr>
      <w:ins w:id="734" w:author="Lei Zhu" w:date="2017-06-17T22:31:00Z">
        <w:r>
          <w:rPr>
            <w:rFonts w:hint="eastAsia"/>
            <w:highlight w:val="yellow"/>
          </w:rPr>
          <w:t>“家长会上老师说啥？”</w:t>
        </w:r>
      </w:ins>
    </w:p>
    <w:p w:rsidR="00D17EDF" w:rsidRDefault="00D17EDF" w:rsidP="00D17EDF">
      <w:pPr>
        <w:ind w:firstLineChars="250" w:firstLine="525"/>
        <w:jc w:val="left"/>
        <w:rPr>
          <w:ins w:id="735" w:author="Lei Zhu" w:date="2017-06-17T22:31:00Z"/>
          <w:highlight w:val="yellow"/>
        </w:rPr>
      </w:pPr>
      <w:ins w:id="736" w:author="Lei Zhu" w:date="2017-06-17T22:31:00Z">
        <w:r>
          <w:rPr>
            <w:rFonts w:hint="eastAsia"/>
            <w:highlight w:val="yellow"/>
          </w:rPr>
          <w:t>“也没啥，就是说小松他们已经是毕业班，马上要小升初，要让家长和孩子都紧张起来，冲刺的时候到了。”阿健一边没停下手上的工作，一边心不在焉地回答。</w:t>
        </w:r>
      </w:ins>
    </w:p>
    <w:p w:rsidR="00D17EDF" w:rsidRDefault="00D17EDF" w:rsidP="00D17EDF">
      <w:pPr>
        <w:ind w:firstLineChars="250" w:firstLine="525"/>
        <w:jc w:val="left"/>
        <w:rPr>
          <w:ins w:id="737" w:author="Lei Zhu" w:date="2017-06-17T22:31:00Z"/>
          <w:highlight w:val="yellow"/>
        </w:rPr>
      </w:pPr>
      <w:ins w:id="738" w:author="Lei Zhu" w:date="2017-06-17T22:31:00Z">
        <w:r>
          <w:rPr>
            <w:rFonts w:hint="eastAsia"/>
            <w:highlight w:val="yellow"/>
          </w:rPr>
          <w:t>“小松的学习如何啦？”</w:t>
        </w:r>
      </w:ins>
    </w:p>
    <w:p w:rsidR="00D17EDF" w:rsidRDefault="00D17EDF" w:rsidP="00D17EDF">
      <w:pPr>
        <w:ind w:firstLineChars="250" w:firstLine="525"/>
        <w:jc w:val="left"/>
        <w:rPr>
          <w:ins w:id="739" w:author="Lei Zhu" w:date="2017-06-17T22:31:00Z"/>
          <w:highlight w:val="yellow"/>
        </w:rPr>
      </w:pPr>
      <w:ins w:id="740" w:author="Lei Zhu" w:date="2017-06-17T22:31:00Z">
        <w:r>
          <w:rPr>
            <w:rFonts w:hint="eastAsia"/>
            <w:highlight w:val="yellow"/>
          </w:rPr>
          <w:t>“也没啥，就是最近退步了，老师建议最好找个补习班在双休日上上课。”</w:t>
        </w:r>
      </w:ins>
    </w:p>
    <w:p w:rsidR="00D17EDF" w:rsidRDefault="00D17EDF" w:rsidP="00D17EDF">
      <w:pPr>
        <w:ind w:firstLineChars="250" w:firstLine="525"/>
        <w:jc w:val="left"/>
        <w:rPr>
          <w:ins w:id="741" w:author="Lei Zhu" w:date="2017-06-17T22:31:00Z"/>
          <w:highlight w:val="yellow"/>
        </w:rPr>
      </w:pPr>
      <w:ins w:id="742" w:author="Lei Zhu" w:date="2017-06-17T22:31:00Z">
        <w:r>
          <w:rPr>
            <w:rFonts w:hint="eastAsia"/>
            <w:highlight w:val="yellow"/>
          </w:rPr>
          <w:t>“什么？退步了！上补习班？！哪门课啊？”</w:t>
        </w:r>
      </w:ins>
    </w:p>
    <w:p w:rsidR="00D17EDF" w:rsidRDefault="00D17EDF" w:rsidP="00D17EDF">
      <w:pPr>
        <w:ind w:firstLineChars="250" w:firstLine="525"/>
        <w:jc w:val="left"/>
        <w:rPr>
          <w:ins w:id="743" w:author="Lei Zhu" w:date="2017-06-17T22:31:00Z"/>
          <w:highlight w:val="yellow"/>
        </w:rPr>
      </w:pPr>
      <w:ins w:id="744" w:author="Lei Zhu" w:date="2017-06-17T22:31:00Z">
        <w:r>
          <w:rPr>
            <w:rFonts w:hint="eastAsia"/>
            <w:highlight w:val="yellow"/>
          </w:rPr>
          <w:t>“也没啥，是数学，他没学过奥数，考重点初中会吃亏</w:t>
        </w:r>
        <w:r>
          <w:rPr>
            <w:highlight w:val="yellow"/>
          </w:rPr>
          <w:t>…</w:t>
        </w:r>
        <w:r>
          <w:rPr>
            <w:rFonts w:hint="eastAsia"/>
            <w:highlight w:val="yellow"/>
          </w:rPr>
          <w:t>..</w:t>
        </w:r>
        <w:r>
          <w:rPr>
            <w:rFonts w:hint="eastAsia"/>
            <w:highlight w:val="yellow"/>
          </w:rPr>
          <w:t>”</w:t>
        </w:r>
      </w:ins>
    </w:p>
    <w:p w:rsidR="00D17EDF" w:rsidRDefault="00D17EDF" w:rsidP="00D17EDF">
      <w:pPr>
        <w:ind w:firstLineChars="250" w:firstLine="525"/>
        <w:jc w:val="left"/>
        <w:rPr>
          <w:ins w:id="745" w:author="Lei Zhu" w:date="2017-06-17T22:31:00Z"/>
          <w:highlight w:val="yellow"/>
        </w:rPr>
      </w:pPr>
      <w:ins w:id="746" w:author="Lei Zhu" w:date="2017-06-17T22:31:00Z">
        <w:r>
          <w:rPr>
            <w:rFonts w:hint="eastAsia"/>
            <w:highlight w:val="yellow"/>
          </w:rPr>
          <w:t>“张光健！什么叫也－没－啥　？！你是亲爹吗？！你什么意思啊？！”看着阿健的态度，爱琳终于还是没忍住发飙了。</w:t>
        </w:r>
      </w:ins>
    </w:p>
    <w:p w:rsidR="00D17EDF" w:rsidRPr="00DD6074" w:rsidRDefault="00D17EDF" w:rsidP="00D17EDF">
      <w:pPr>
        <w:ind w:firstLineChars="250" w:firstLine="525"/>
        <w:jc w:val="left"/>
        <w:rPr>
          <w:ins w:id="747" w:author="Lei Zhu" w:date="2017-06-17T22:31:00Z"/>
          <w:highlight w:val="yellow"/>
        </w:rPr>
      </w:pPr>
      <w:ins w:id="748" w:author="Lei Zhu" w:date="2017-06-17T22:31:00Z">
        <w:r>
          <w:rPr>
            <w:rFonts w:hint="eastAsia"/>
            <w:highlight w:val="yellow"/>
          </w:rPr>
          <w:t>老婆一发火，阿健知道自己要麻烦了，连忙停下手上活儿，给老婆道歉加解释。“我错了！我错了！我当然是亲爹，小松的事我也很心急的，我不是想把手上的这个方案做好嘛，明天下午要用，没时间了，怕来不及。亲爱的，这个项目很重要，明年的升职加薪就看它了。”</w:t>
        </w:r>
      </w:ins>
    </w:p>
    <w:p w:rsidR="00D17EDF" w:rsidRDefault="00D17EDF" w:rsidP="00D17EDF">
      <w:pPr>
        <w:ind w:firstLineChars="250" w:firstLine="525"/>
        <w:jc w:val="left"/>
        <w:rPr>
          <w:ins w:id="749" w:author="Lei Zhu" w:date="2017-06-17T22:31:00Z"/>
          <w:highlight w:val="yellow"/>
        </w:rPr>
      </w:pPr>
      <w:ins w:id="750" w:author="Lei Zhu" w:date="2017-06-17T22:31:00Z">
        <w:r>
          <w:rPr>
            <w:rFonts w:hint="eastAsia"/>
            <w:highlight w:val="yellow"/>
          </w:rPr>
          <w:t>“小松现在六年级，也是关键时刻，你难道不管啊？好像儿子女儿都是我一个人的</w:t>
        </w:r>
        <w:r>
          <w:rPr>
            <w:highlight w:val="yellow"/>
          </w:rPr>
          <w:t>……</w:t>
        </w:r>
        <w:r>
          <w:rPr>
            <w:rFonts w:hint="eastAsia"/>
            <w:highlight w:val="yellow"/>
          </w:rPr>
          <w:t>”</w:t>
        </w:r>
      </w:ins>
    </w:p>
    <w:p w:rsidR="00D17EDF" w:rsidRDefault="00D17EDF" w:rsidP="00D17EDF">
      <w:pPr>
        <w:ind w:firstLineChars="250" w:firstLine="525"/>
        <w:jc w:val="left"/>
        <w:rPr>
          <w:ins w:id="751" w:author="Lei Zhu" w:date="2017-06-17T22:31:00Z"/>
          <w:highlight w:val="yellow"/>
        </w:rPr>
      </w:pPr>
      <w:ins w:id="752" w:author="Lei Zhu" w:date="2017-06-17T22:31:00Z">
        <w:r>
          <w:rPr>
            <w:rFonts w:hint="eastAsia"/>
            <w:highlight w:val="yellow"/>
          </w:rPr>
          <w:t>“别啊，老婆，我管我管，孩子是我们两个人的，不过我这边努力工作不也是为了全家嘛。你看，小松要上补习班，我问了，去那种好一点的补习学校上</w:t>
        </w:r>
        <w:r>
          <w:rPr>
            <w:rFonts w:hint="eastAsia"/>
            <w:highlight w:val="yellow"/>
          </w:rPr>
          <w:t>40</w:t>
        </w:r>
        <w:r>
          <w:rPr>
            <w:rFonts w:hint="eastAsia"/>
            <w:highlight w:val="yellow"/>
          </w:rPr>
          <w:t>个人的大班，都要</w:t>
        </w:r>
        <w:r>
          <w:rPr>
            <w:rFonts w:hint="eastAsia"/>
            <w:highlight w:val="yellow"/>
          </w:rPr>
          <w:t>3000</w:t>
        </w:r>
        <w:r>
          <w:rPr>
            <w:rFonts w:hint="eastAsia"/>
            <w:highlight w:val="yellow"/>
          </w:rPr>
          <w:t>左右一学期，我们小松没有基础的话，可能还要上小班，那是按小时收费的，人家在上的家长说那超贵。然后，你看啊，咱妞妞要上钢琴课，学芭蕾，这哪一样不花钱？我不努力能行吗？再说，我发现我最亲爱的老婆已经好久没有给自己买衣服了，那哪儿成啊！我阿健的老婆是保险界的界花，怎么能这么怠慢自己的形象呢！必须．．．．．．”</w:t>
        </w:r>
      </w:ins>
    </w:p>
    <w:p w:rsidR="00D17EDF" w:rsidRDefault="00D17EDF" w:rsidP="00D17EDF">
      <w:pPr>
        <w:ind w:firstLineChars="250" w:firstLine="525"/>
        <w:jc w:val="left"/>
        <w:rPr>
          <w:ins w:id="753" w:author="Lei Zhu" w:date="2017-06-17T22:31:00Z"/>
          <w:highlight w:val="yellow"/>
        </w:rPr>
      </w:pPr>
      <w:ins w:id="754" w:author="Lei Zhu" w:date="2017-06-17T22:31:00Z">
        <w:r>
          <w:rPr>
            <w:rFonts w:hint="eastAsia"/>
            <w:highlight w:val="yellow"/>
          </w:rPr>
          <w:t>“行了！别贫！”爱琳虽然嘴里这么说，但口气已经软了不少，“哪里去找好的奥数班啊？小松他自己怎么说啊？”</w:t>
        </w:r>
      </w:ins>
    </w:p>
    <w:p w:rsidR="00D17EDF" w:rsidRPr="002B1680" w:rsidRDefault="00D17EDF" w:rsidP="00D17EDF">
      <w:pPr>
        <w:ind w:firstLineChars="250" w:firstLine="525"/>
        <w:jc w:val="left"/>
        <w:rPr>
          <w:ins w:id="755" w:author="Lei Zhu" w:date="2017-06-17T22:31:00Z"/>
          <w:highlight w:val="yellow"/>
        </w:rPr>
      </w:pPr>
      <w:ins w:id="756" w:author="Lei Zhu" w:date="2017-06-17T22:31:00Z">
        <w:r>
          <w:rPr>
            <w:rFonts w:hint="eastAsia"/>
            <w:highlight w:val="yellow"/>
          </w:rPr>
          <w:t>看看电脑，阿健知道今天晚上是加不成班了。</w:t>
        </w:r>
      </w:ins>
    </w:p>
    <w:p w:rsidR="00D17EDF" w:rsidRDefault="00D17EDF" w:rsidP="00D17EDF">
      <w:pPr>
        <w:jc w:val="left"/>
        <w:rPr>
          <w:ins w:id="757" w:author="Lei Zhu" w:date="2017-06-17T22:31:00Z"/>
        </w:rPr>
      </w:pPr>
    </w:p>
    <w:p w:rsidR="00D17EDF" w:rsidRDefault="00D17EDF" w:rsidP="00D17EDF">
      <w:pPr>
        <w:jc w:val="left"/>
        <w:rPr>
          <w:ins w:id="758" w:author="Lei Zhu" w:date="2017-06-17T22:31:00Z"/>
        </w:rPr>
      </w:pPr>
    </w:p>
    <w:p w:rsidR="00D17EDF" w:rsidRDefault="00D17EDF" w:rsidP="00D17EDF">
      <w:pPr>
        <w:jc w:val="left"/>
        <w:rPr>
          <w:ins w:id="759" w:author="Lei Zhu" w:date="2017-06-17T22:31:00Z"/>
        </w:rPr>
      </w:pPr>
    </w:p>
    <w:p w:rsidR="00D17EDF" w:rsidRDefault="00D17EDF" w:rsidP="00D17EDF">
      <w:pPr>
        <w:jc w:val="left"/>
        <w:rPr>
          <w:ins w:id="760" w:author="Lei Zhu" w:date="2017-06-17T22:31:00Z"/>
        </w:rPr>
      </w:pPr>
    </w:p>
    <w:p w:rsidR="00D17EDF" w:rsidRDefault="00D17EDF" w:rsidP="00D17EDF">
      <w:pPr>
        <w:jc w:val="left"/>
        <w:rPr>
          <w:ins w:id="761" w:author="Lei Zhu" w:date="2017-06-17T22:31:00Z"/>
        </w:rPr>
      </w:pPr>
    </w:p>
    <w:p w:rsidR="00D17EDF" w:rsidRDefault="00D17EDF" w:rsidP="00D17EDF">
      <w:pPr>
        <w:jc w:val="left"/>
        <w:rPr>
          <w:ins w:id="762" w:author="Lei Zhu" w:date="2017-06-17T22:31:00Z"/>
        </w:rPr>
      </w:pPr>
    </w:p>
    <w:p w:rsidR="00D17EDF" w:rsidRDefault="00D17EDF" w:rsidP="00D17EDF">
      <w:pPr>
        <w:jc w:val="left"/>
        <w:rPr>
          <w:ins w:id="763" w:author="Lei Zhu" w:date="2017-06-17T22:31:00Z"/>
        </w:rPr>
      </w:pPr>
    </w:p>
    <w:p w:rsidR="00D17EDF" w:rsidRDefault="00D17EDF" w:rsidP="00D17EDF">
      <w:pPr>
        <w:jc w:val="left"/>
        <w:rPr>
          <w:ins w:id="764" w:author="Lei Zhu" w:date="2017-06-17T22:31:00Z"/>
        </w:rPr>
      </w:pPr>
    </w:p>
    <w:p w:rsidR="00D17EDF" w:rsidRDefault="00D17EDF" w:rsidP="00D17EDF">
      <w:pPr>
        <w:jc w:val="left"/>
        <w:rPr>
          <w:ins w:id="765" w:author="Lei Zhu" w:date="2017-06-17T22:31:00Z"/>
        </w:rPr>
      </w:pPr>
    </w:p>
    <w:p w:rsidR="00D17EDF" w:rsidRDefault="00D17EDF" w:rsidP="00D17EDF">
      <w:pPr>
        <w:jc w:val="left"/>
        <w:rPr>
          <w:ins w:id="766" w:author="Lei Zhu" w:date="2017-06-17T22:31:00Z"/>
        </w:rPr>
      </w:pPr>
    </w:p>
    <w:p w:rsidR="00D17EDF" w:rsidRPr="008D0BD4" w:rsidRDefault="00D17EDF" w:rsidP="00D17EDF">
      <w:pPr>
        <w:jc w:val="left"/>
        <w:rPr>
          <w:ins w:id="767" w:author="Lei Zhu" w:date="2017-06-17T22:31:00Z"/>
          <w:shd w:val="pct15" w:color="auto" w:fill="FFFFFF"/>
        </w:rPr>
      </w:pPr>
      <w:ins w:id="768" w:author="Lei Zhu" w:date="2017-06-17T22:31:00Z">
        <w:r w:rsidRPr="008D0BD4">
          <w:rPr>
            <w:rFonts w:hint="eastAsia"/>
            <w:shd w:val="pct15" w:color="auto" w:fill="FFFFFF"/>
          </w:rPr>
          <w:t>老人</w:t>
        </w:r>
      </w:ins>
    </w:p>
    <w:p w:rsidR="00D17EDF" w:rsidRPr="008D0BD4" w:rsidRDefault="00D17EDF" w:rsidP="00D17EDF">
      <w:pPr>
        <w:jc w:val="left"/>
        <w:rPr>
          <w:ins w:id="769" w:author="Lei Zhu" w:date="2017-06-17T22:31:00Z"/>
          <w:shd w:val="pct15" w:color="auto" w:fill="FFFFFF"/>
        </w:rPr>
      </w:pPr>
      <w:ins w:id="770" w:author="Lei Zhu" w:date="2017-06-17T22:31:00Z">
        <w:r w:rsidRPr="008D0BD4">
          <w:rPr>
            <w:rFonts w:hint="eastAsia"/>
            <w:shd w:val="pct15" w:color="auto" w:fill="FFFFFF"/>
          </w:rPr>
          <w:t>场景</w:t>
        </w:r>
        <w:r w:rsidRPr="008D0BD4">
          <w:rPr>
            <w:rFonts w:hint="eastAsia"/>
            <w:shd w:val="pct15" w:color="auto" w:fill="FFFFFF"/>
          </w:rPr>
          <w:t>1</w:t>
        </w:r>
        <w:r w:rsidRPr="008D0BD4">
          <w:rPr>
            <w:rFonts w:hint="eastAsia"/>
            <w:shd w:val="pct15" w:color="auto" w:fill="FFFFFF"/>
          </w:rPr>
          <w:t>：父亲有点老年痴呆买了很多上门推销的无用的产品</w:t>
        </w:r>
      </w:ins>
    </w:p>
    <w:p w:rsidR="00D17EDF" w:rsidRPr="008D0BD4" w:rsidRDefault="00D17EDF" w:rsidP="00D17EDF">
      <w:pPr>
        <w:jc w:val="left"/>
        <w:rPr>
          <w:ins w:id="771" w:author="Lei Zhu" w:date="2017-06-17T22:31:00Z"/>
          <w:shd w:val="pct15" w:color="auto" w:fill="FFFFFF"/>
        </w:rPr>
      </w:pPr>
      <w:ins w:id="772" w:author="Lei Zhu" w:date="2017-06-17T22:31:00Z">
        <w:r w:rsidRPr="008D0BD4">
          <w:rPr>
            <w:rFonts w:hint="eastAsia"/>
            <w:shd w:val="pct15" w:color="auto" w:fill="FFFFFF"/>
          </w:rPr>
          <w:t>场景</w:t>
        </w:r>
        <w:r w:rsidRPr="008D0BD4">
          <w:rPr>
            <w:rFonts w:hint="eastAsia"/>
            <w:shd w:val="pct15" w:color="auto" w:fill="FFFFFF"/>
          </w:rPr>
          <w:t>2</w:t>
        </w:r>
        <w:r w:rsidRPr="008D0BD4">
          <w:rPr>
            <w:rFonts w:hint="eastAsia"/>
            <w:shd w:val="pct15" w:color="auto" w:fill="FFFFFF"/>
          </w:rPr>
          <w:t>：工作太忙没时间陪伴父母</w:t>
        </w:r>
      </w:ins>
    </w:p>
    <w:p w:rsidR="00D17EDF" w:rsidRPr="008D0BD4" w:rsidRDefault="00D17EDF" w:rsidP="00D17EDF">
      <w:pPr>
        <w:jc w:val="left"/>
        <w:rPr>
          <w:ins w:id="773" w:author="Lei Zhu" w:date="2017-06-17T22:31:00Z"/>
          <w:shd w:val="pct15" w:color="auto" w:fill="FFFFFF"/>
        </w:rPr>
      </w:pPr>
      <w:ins w:id="774" w:author="Lei Zhu" w:date="2017-06-17T22:31:00Z">
        <w:r w:rsidRPr="008D0BD4">
          <w:rPr>
            <w:rFonts w:hint="eastAsia"/>
            <w:shd w:val="pct15" w:color="auto" w:fill="FFFFFF"/>
          </w:rPr>
          <w:t>场景</w:t>
        </w:r>
        <w:r w:rsidRPr="008D0BD4">
          <w:rPr>
            <w:rFonts w:hint="eastAsia"/>
            <w:shd w:val="pct15" w:color="auto" w:fill="FFFFFF"/>
          </w:rPr>
          <w:t>3</w:t>
        </w:r>
        <w:r w:rsidRPr="008D0BD4">
          <w:rPr>
            <w:rFonts w:hint="eastAsia"/>
            <w:shd w:val="pct15" w:color="auto" w:fill="FFFFFF"/>
          </w:rPr>
          <w:t>：父母有明显的代购没法沟通，按照理解还得陪伴</w:t>
        </w:r>
      </w:ins>
    </w:p>
    <w:p w:rsidR="00D17EDF" w:rsidRPr="008D0BD4" w:rsidRDefault="00D17EDF" w:rsidP="00D17EDF">
      <w:pPr>
        <w:jc w:val="left"/>
        <w:rPr>
          <w:ins w:id="775" w:author="Lei Zhu" w:date="2017-06-17T22:31:00Z"/>
          <w:shd w:val="pct15" w:color="auto" w:fill="FFFFFF"/>
        </w:rPr>
      </w:pPr>
      <w:ins w:id="776" w:author="Lei Zhu" w:date="2017-06-17T22:31:00Z">
        <w:r w:rsidRPr="008D0BD4">
          <w:rPr>
            <w:rFonts w:hint="eastAsia"/>
            <w:shd w:val="pct15" w:color="auto" w:fill="FFFFFF"/>
          </w:rPr>
          <w:t>场景</w:t>
        </w:r>
        <w:r w:rsidRPr="008D0BD4">
          <w:rPr>
            <w:rFonts w:hint="eastAsia"/>
            <w:shd w:val="pct15" w:color="auto" w:fill="FFFFFF"/>
          </w:rPr>
          <w:t>4</w:t>
        </w:r>
        <w:r w:rsidRPr="008D0BD4">
          <w:rPr>
            <w:rFonts w:hint="eastAsia"/>
            <w:shd w:val="pct15" w:color="auto" w:fill="FFFFFF"/>
          </w:rPr>
          <w:t>：父母看病需要很多钱，花费自己所有的积蓄</w:t>
        </w:r>
      </w:ins>
    </w:p>
    <w:p w:rsidR="00D17EDF" w:rsidRDefault="00D17EDF" w:rsidP="00D17EDF">
      <w:pPr>
        <w:jc w:val="left"/>
        <w:rPr>
          <w:ins w:id="777" w:author="Lei Zhu" w:date="2017-06-17T22:31:00Z"/>
        </w:rPr>
      </w:pPr>
    </w:p>
    <w:p w:rsidR="00D17EDF" w:rsidRDefault="00D17EDF" w:rsidP="00D17EDF">
      <w:pPr>
        <w:jc w:val="left"/>
        <w:rPr>
          <w:ins w:id="778" w:author="Lei Zhu" w:date="2017-06-17T22:31:00Z"/>
        </w:rPr>
      </w:pPr>
    </w:p>
    <w:p w:rsidR="00D17EDF" w:rsidRDefault="00D17EDF" w:rsidP="00D17EDF">
      <w:pPr>
        <w:jc w:val="left"/>
        <w:rPr>
          <w:ins w:id="779" w:author="Lei Zhu" w:date="2017-06-17T22:31:00Z"/>
        </w:rPr>
      </w:pPr>
    </w:p>
    <w:p w:rsidR="00D17EDF" w:rsidRPr="00DE5A51" w:rsidRDefault="00D17EDF" w:rsidP="00D17EDF">
      <w:pPr>
        <w:jc w:val="left"/>
        <w:rPr>
          <w:ins w:id="780" w:author="Lei Zhu" w:date="2017-06-17T22:31:00Z"/>
          <w:b/>
          <w:sz w:val="28"/>
          <w:szCs w:val="28"/>
        </w:rPr>
      </w:pPr>
      <w:ins w:id="781" w:author="Lei Zhu" w:date="2017-06-17T22:31:00Z">
        <w:r>
          <w:rPr>
            <w:rFonts w:hint="eastAsia"/>
          </w:rPr>
          <w:t xml:space="preserve">　　　　　　</w:t>
        </w:r>
        <w:r w:rsidRPr="004C32D3">
          <w:rPr>
            <w:rFonts w:hint="eastAsia"/>
            <w:b/>
            <w:sz w:val="30"/>
            <w:szCs w:val="30"/>
          </w:rPr>
          <w:t xml:space="preserve">　　　</w:t>
        </w:r>
        <w:r w:rsidRPr="00DE5A51">
          <w:rPr>
            <w:rFonts w:hint="eastAsia"/>
            <w:b/>
            <w:sz w:val="28"/>
            <w:szCs w:val="28"/>
            <w:highlight w:val="yellow"/>
          </w:rPr>
          <w:t>《一串叹息，都不够》</w:t>
        </w:r>
      </w:ins>
    </w:p>
    <w:p w:rsidR="00D17EDF" w:rsidRDefault="00D17EDF" w:rsidP="00D17EDF">
      <w:pPr>
        <w:jc w:val="left"/>
        <w:rPr>
          <w:ins w:id="782" w:author="Lei Zhu" w:date="2017-06-17T22:31:00Z"/>
        </w:rPr>
      </w:pPr>
      <w:ins w:id="783" w:author="Lei Zhu" w:date="2017-06-17T22:31:00Z">
        <w:r>
          <w:rPr>
            <w:rFonts w:hint="eastAsia"/>
          </w:rPr>
          <w:t xml:space="preserve">　</w:t>
        </w:r>
      </w:ins>
    </w:p>
    <w:p w:rsidR="00D17EDF" w:rsidRDefault="00D17EDF" w:rsidP="00D17EDF">
      <w:pPr>
        <w:jc w:val="left"/>
        <w:rPr>
          <w:ins w:id="784" w:author="Lei Zhu" w:date="2017-06-17T22:31:00Z"/>
        </w:rPr>
      </w:pPr>
    </w:p>
    <w:p w:rsidR="00D17EDF" w:rsidRPr="004601AD" w:rsidRDefault="00D17EDF" w:rsidP="00D17EDF">
      <w:pPr>
        <w:jc w:val="left"/>
        <w:rPr>
          <w:ins w:id="785" w:author="Lei Zhu" w:date="2017-06-17T22:31:00Z"/>
          <w:highlight w:val="yellow"/>
        </w:rPr>
      </w:pPr>
      <w:ins w:id="786" w:author="Lei Zhu" w:date="2017-06-17T22:31:00Z">
        <w:r w:rsidRPr="004601AD">
          <w:rPr>
            <w:rFonts w:hint="eastAsia"/>
            <w:highlight w:val="yellow"/>
          </w:rPr>
          <w:t>场景：医院，家</w:t>
        </w:r>
        <w:r>
          <w:rPr>
            <w:rFonts w:hint="eastAsia"/>
            <w:highlight w:val="yellow"/>
          </w:rPr>
          <w:t>（父母家、女儿家）</w:t>
        </w:r>
      </w:ins>
    </w:p>
    <w:p w:rsidR="00D17EDF" w:rsidRDefault="00D17EDF" w:rsidP="00D17EDF">
      <w:pPr>
        <w:jc w:val="left"/>
        <w:rPr>
          <w:ins w:id="787" w:author="Lei Zhu" w:date="2017-06-17T22:31:00Z"/>
          <w:highlight w:val="yellow"/>
        </w:rPr>
      </w:pPr>
      <w:ins w:id="788" w:author="Lei Zhu" w:date="2017-06-17T22:31:00Z">
        <w:r w:rsidRPr="004601AD">
          <w:rPr>
            <w:rFonts w:hint="eastAsia"/>
            <w:highlight w:val="yellow"/>
          </w:rPr>
          <w:t>人物：父亲老顾，８０岁，患阿尔茨海默症和其他各种老年病；母亲赵阿姨，７６岁，几年前中风后偏瘫卧床，心脏衰竭；女儿顾萍，４５岁，公司高管，有个儿子上高中；</w:t>
        </w:r>
      </w:ins>
    </w:p>
    <w:p w:rsidR="00D17EDF" w:rsidRPr="004601AD" w:rsidRDefault="00D17EDF" w:rsidP="00D17EDF">
      <w:pPr>
        <w:jc w:val="left"/>
        <w:rPr>
          <w:ins w:id="789" w:author="Lei Zhu" w:date="2017-06-17T22:31:00Z"/>
          <w:highlight w:val="yellow"/>
        </w:rPr>
      </w:pPr>
      <w:ins w:id="790" w:author="Lei Zhu" w:date="2017-06-17T22:31:00Z">
        <w:r w:rsidRPr="004601AD">
          <w:rPr>
            <w:highlight w:val="yellow"/>
          </w:rPr>
          <w:t xml:space="preserve"> </w:t>
        </w:r>
      </w:ins>
    </w:p>
    <w:p w:rsidR="00D17EDF" w:rsidRPr="004601AD" w:rsidRDefault="00D17EDF" w:rsidP="00D17EDF">
      <w:pPr>
        <w:jc w:val="left"/>
        <w:rPr>
          <w:ins w:id="791" w:author="Lei Zhu" w:date="2017-06-17T22:31:00Z"/>
          <w:highlight w:val="yellow"/>
        </w:rPr>
      </w:pPr>
      <w:ins w:id="792" w:author="Lei Zhu" w:date="2017-06-17T22:31:00Z">
        <w:r w:rsidRPr="004601AD">
          <w:rPr>
            <w:rFonts w:hint="eastAsia"/>
            <w:highlight w:val="yellow"/>
          </w:rPr>
          <w:t xml:space="preserve">　　坐在医院的走廊</w:t>
        </w:r>
        <w:r>
          <w:rPr>
            <w:rFonts w:hint="eastAsia"/>
            <w:highlight w:val="yellow"/>
          </w:rPr>
          <w:t>里，顾萍觉得浑身疲惫。刚刚父亲的主治医生和她谈过话，主要告诉</w:t>
        </w:r>
        <w:r w:rsidRPr="004601AD">
          <w:rPr>
            <w:rFonts w:hint="eastAsia"/>
            <w:highlight w:val="yellow"/>
          </w:rPr>
          <w:t>她</w:t>
        </w:r>
        <w:r>
          <w:rPr>
            <w:rFonts w:hint="eastAsia"/>
            <w:highlight w:val="yellow"/>
          </w:rPr>
          <w:t>，她</w:t>
        </w:r>
        <w:r w:rsidRPr="004601AD">
          <w:rPr>
            <w:rFonts w:hint="eastAsia"/>
            <w:highlight w:val="yellow"/>
          </w:rPr>
          <w:t>父亲目前是重症高危病人，随时要让她作好准备。签下知情书的那一刻，她居然没有了上几次的</w:t>
        </w:r>
        <w:r>
          <w:rPr>
            <w:rFonts w:hint="eastAsia"/>
            <w:highlight w:val="yellow"/>
          </w:rPr>
          <w:t>那种害怕，转而是</w:t>
        </w:r>
        <w:r w:rsidRPr="004601AD">
          <w:rPr>
            <w:rFonts w:hint="eastAsia"/>
            <w:highlight w:val="yellow"/>
          </w:rPr>
          <w:t>大脑</w:t>
        </w:r>
        <w:r>
          <w:rPr>
            <w:rFonts w:hint="eastAsia"/>
            <w:highlight w:val="yellow"/>
          </w:rPr>
          <w:t>的一片空白</w:t>
        </w:r>
        <w:r w:rsidRPr="004601AD">
          <w:rPr>
            <w:rFonts w:hint="eastAsia"/>
            <w:highlight w:val="yellow"/>
          </w:rPr>
          <w:t>，也许正是因为这几年时不</w:t>
        </w:r>
        <w:r>
          <w:rPr>
            <w:rFonts w:hint="eastAsia"/>
            <w:highlight w:val="yellow"/>
          </w:rPr>
          <w:t>时地要在医院进进出出，她的大脑</w:t>
        </w:r>
        <w:r w:rsidRPr="004601AD">
          <w:rPr>
            <w:rFonts w:hint="eastAsia"/>
            <w:highlight w:val="yellow"/>
          </w:rPr>
          <w:t>已经反而习惯了这种焦虑，麻木了。</w:t>
        </w:r>
      </w:ins>
    </w:p>
    <w:p w:rsidR="00D17EDF" w:rsidRPr="004601AD" w:rsidRDefault="00D17EDF" w:rsidP="00D17EDF">
      <w:pPr>
        <w:jc w:val="left"/>
        <w:rPr>
          <w:ins w:id="793" w:author="Lei Zhu" w:date="2017-06-17T22:31:00Z"/>
          <w:highlight w:val="yellow"/>
        </w:rPr>
      </w:pPr>
      <w:ins w:id="794" w:author="Lei Zhu" w:date="2017-06-17T22:31:00Z">
        <w:r w:rsidRPr="004601AD">
          <w:rPr>
            <w:rFonts w:hint="eastAsia"/>
            <w:highlight w:val="yellow"/>
          </w:rPr>
          <w:t xml:space="preserve">　　手机铃声响起，她接听，原来是儿子的电话。</w:t>
        </w:r>
      </w:ins>
    </w:p>
    <w:p w:rsidR="00D17EDF" w:rsidRPr="004601AD" w:rsidRDefault="00D17EDF" w:rsidP="00D17EDF">
      <w:pPr>
        <w:ind w:firstLineChars="200" w:firstLine="420"/>
        <w:jc w:val="left"/>
        <w:rPr>
          <w:ins w:id="795" w:author="Lei Zhu" w:date="2017-06-17T22:31:00Z"/>
          <w:highlight w:val="yellow"/>
        </w:rPr>
      </w:pPr>
      <w:ins w:id="796" w:author="Lei Zhu" w:date="2017-06-17T22:31:00Z">
        <w:r w:rsidRPr="004601AD">
          <w:rPr>
            <w:rFonts w:hint="eastAsia"/>
            <w:highlight w:val="yellow"/>
          </w:rPr>
          <w:t>“老妈，我回家了。”</w:t>
        </w:r>
      </w:ins>
    </w:p>
    <w:p w:rsidR="00D17EDF" w:rsidRPr="004601AD" w:rsidRDefault="00D17EDF" w:rsidP="00D17EDF">
      <w:pPr>
        <w:ind w:firstLine="405"/>
        <w:jc w:val="left"/>
        <w:rPr>
          <w:ins w:id="797" w:author="Lei Zhu" w:date="2017-06-17T22:31:00Z"/>
          <w:highlight w:val="yellow"/>
        </w:rPr>
      </w:pPr>
      <w:ins w:id="798" w:author="Lei Zhu" w:date="2017-06-17T22:31:00Z">
        <w:r w:rsidRPr="004601AD">
          <w:rPr>
            <w:rFonts w:hint="eastAsia"/>
            <w:highlight w:val="yellow"/>
          </w:rPr>
          <w:t>“哦，知道了。你自己做点儿饭吃吧，外公又进医院了，我得晚点儿回来。”</w:t>
        </w:r>
      </w:ins>
    </w:p>
    <w:p w:rsidR="00D17EDF" w:rsidRPr="004601AD" w:rsidRDefault="00D17EDF" w:rsidP="00D17EDF">
      <w:pPr>
        <w:ind w:firstLine="405"/>
        <w:jc w:val="left"/>
        <w:rPr>
          <w:ins w:id="799" w:author="Lei Zhu" w:date="2017-06-17T22:31:00Z"/>
          <w:highlight w:val="yellow"/>
        </w:rPr>
      </w:pPr>
      <w:ins w:id="800" w:author="Lei Zhu" w:date="2017-06-17T22:31:00Z">
        <w:r w:rsidRPr="004601AD">
          <w:rPr>
            <w:rFonts w:hint="eastAsia"/>
            <w:highlight w:val="yellow"/>
          </w:rPr>
          <w:t>“好的。不过今天功课有点多，我叫个外卖吧，</w:t>
        </w:r>
        <w:r>
          <w:rPr>
            <w:rFonts w:hint="eastAsia"/>
            <w:highlight w:val="yellow"/>
          </w:rPr>
          <w:t>要</w:t>
        </w:r>
        <w:r w:rsidRPr="004601AD">
          <w:rPr>
            <w:rFonts w:hint="eastAsia"/>
            <w:highlight w:val="yellow"/>
          </w:rPr>
          <w:t>我给你的晚饭</w:t>
        </w:r>
        <w:r>
          <w:rPr>
            <w:rFonts w:hint="eastAsia"/>
            <w:highlight w:val="yellow"/>
          </w:rPr>
          <w:t>也一起叫了好吗</w:t>
        </w:r>
        <w:r w:rsidRPr="004601AD">
          <w:rPr>
            <w:rFonts w:hint="eastAsia"/>
            <w:highlight w:val="yellow"/>
          </w:rPr>
          <w:t>？”</w:t>
        </w:r>
      </w:ins>
    </w:p>
    <w:p w:rsidR="00D17EDF" w:rsidRPr="004601AD" w:rsidRDefault="00D17EDF" w:rsidP="00D17EDF">
      <w:pPr>
        <w:ind w:firstLine="405"/>
        <w:jc w:val="left"/>
        <w:rPr>
          <w:ins w:id="801" w:author="Lei Zhu" w:date="2017-06-17T22:31:00Z"/>
          <w:highlight w:val="yellow"/>
        </w:rPr>
      </w:pPr>
      <w:ins w:id="802" w:author="Lei Zhu" w:date="2017-06-17T22:31:00Z">
        <w:r>
          <w:rPr>
            <w:rFonts w:hint="eastAsia"/>
            <w:highlight w:val="yellow"/>
          </w:rPr>
          <w:t>“不用管我了，我要给外公去买晚餐</w:t>
        </w:r>
        <w:r w:rsidRPr="004601AD">
          <w:rPr>
            <w:rFonts w:hint="eastAsia"/>
            <w:highlight w:val="yellow"/>
          </w:rPr>
          <w:t>，</w:t>
        </w:r>
        <w:r>
          <w:rPr>
            <w:rFonts w:hint="eastAsia"/>
            <w:highlight w:val="yellow"/>
          </w:rPr>
          <w:t>顺便自己会解决的，</w:t>
        </w:r>
        <w:r w:rsidRPr="004601AD">
          <w:rPr>
            <w:rFonts w:hint="eastAsia"/>
            <w:highlight w:val="yellow"/>
          </w:rPr>
          <w:t>你早点吃完复习功课吧，马上要考试了呢。”</w:t>
        </w:r>
      </w:ins>
    </w:p>
    <w:p w:rsidR="00D17EDF" w:rsidRDefault="00D17EDF" w:rsidP="00D17EDF">
      <w:pPr>
        <w:ind w:firstLine="405"/>
        <w:jc w:val="left"/>
        <w:rPr>
          <w:ins w:id="803" w:author="Lei Zhu" w:date="2017-06-17T22:31:00Z"/>
        </w:rPr>
      </w:pPr>
      <w:ins w:id="804" w:author="Lei Zhu" w:date="2017-06-17T22:31:00Z">
        <w:r w:rsidRPr="004601AD">
          <w:rPr>
            <w:rFonts w:hint="eastAsia"/>
            <w:highlight w:val="yellow"/>
          </w:rPr>
          <w:t>也许正应了穷人的孩子早当家，这几年因为父母的健康状况让顾萍很操心，所以１７岁的儿子也</w:t>
        </w:r>
        <w:r>
          <w:rPr>
            <w:rFonts w:hint="eastAsia"/>
            <w:highlight w:val="yellow"/>
          </w:rPr>
          <w:t>已经习惯了自己照顾自己，</w:t>
        </w:r>
        <w:r w:rsidRPr="004601AD">
          <w:rPr>
            <w:rFonts w:hint="eastAsia"/>
            <w:highlight w:val="yellow"/>
          </w:rPr>
          <w:t>学会减轻妈妈的负担。挂了电话，顾萍想起要给母亲打电话说一声</w:t>
        </w:r>
        <w:r>
          <w:rPr>
            <w:rFonts w:hint="eastAsia"/>
            <w:highlight w:val="yellow"/>
          </w:rPr>
          <w:t>了</w:t>
        </w:r>
        <w:r w:rsidRPr="004601AD">
          <w:rPr>
            <w:rFonts w:hint="eastAsia"/>
            <w:highlight w:val="yellow"/>
          </w:rPr>
          <w:t>，</w:t>
        </w:r>
        <w:r>
          <w:rPr>
            <w:rFonts w:hint="eastAsia"/>
            <w:highlight w:val="yellow"/>
          </w:rPr>
          <w:t>因为刚才她已经打了好几个电话来。当时正</w:t>
        </w:r>
        <w:r w:rsidRPr="004601AD">
          <w:rPr>
            <w:rFonts w:hint="eastAsia"/>
            <w:highlight w:val="yellow"/>
          </w:rPr>
          <w:t>在和医生谈话，所</w:t>
        </w:r>
        <w:r>
          <w:rPr>
            <w:rFonts w:hint="eastAsia"/>
            <w:highlight w:val="yellow"/>
          </w:rPr>
          <w:t>以她告诉母亲晚一些她会打回去</w:t>
        </w:r>
        <w:r w:rsidRPr="004601AD">
          <w:rPr>
            <w:rFonts w:hint="eastAsia"/>
            <w:highlight w:val="yellow"/>
          </w:rPr>
          <w:t>，可是母亲不知道是忘记了还是不能理解，总是不停地打</w:t>
        </w:r>
        <w:r>
          <w:rPr>
            <w:rFonts w:hint="eastAsia"/>
            <w:highlight w:val="yellow"/>
          </w:rPr>
          <w:t>来</w:t>
        </w:r>
        <w:r w:rsidRPr="004601AD">
          <w:rPr>
            <w:rFonts w:hint="eastAsia"/>
            <w:highlight w:val="yellow"/>
          </w:rPr>
          <w:t>，后来她只好一次一次按掉了电话，可心里又担心母亲会不会生气，</w:t>
        </w:r>
        <w:r>
          <w:rPr>
            <w:rFonts w:hint="eastAsia"/>
            <w:highlight w:val="yellow"/>
          </w:rPr>
          <w:t>所以得空了还是要赶紧打回给她。电话里顾萍告诉她不用担心父亲，自己会安排好一切的，然后</w:t>
        </w:r>
        <w:r w:rsidRPr="004601AD">
          <w:rPr>
            <w:rFonts w:hint="eastAsia"/>
            <w:highlight w:val="yellow"/>
          </w:rPr>
          <w:t>听她在电话里一遍遍地重复</w:t>
        </w:r>
        <w:r>
          <w:rPr>
            <w:rFonts w:hint="eastAsia"/>
            <w:highlight w:val="yellow"/>
          </w:rPr>
          <w:t>着轱辘</w:t>
        </w:r>
        <w:r w:rsidRPr="004601AD">
          <w:rPr>
            <w:rFonts w:hint="eastAsia"/>
            <w:highlight w:val="yellow"/>
          </w:rPr>
          <w:t>话，一边还不能</w:t>
        </w:r>
        <w:r>
          <w:rPr>
            <w:rFonts w:hint="eastAsia"/>
            <w:highlight w:val="yellow"/>
          </w:rPr>
          <w:t>着</w:t>
        </w:r>
        <w:r w:rsidRPr="004601AD">
          <w:rPr>
            <w:rFonts w:hint="eastAsia"/>
            <w:highlight w:val="yellow"/>
          </w:rPr>
          <w:t>急，</w:t>
        </w:r>
        <w:r>
          <w:rPr>
            <w:rFonts w:hint="eastAsia"/>
            <w:highlight w:val="yellow"/>
          </w:rPr>
          <w:t>耐着性子</w:t>
        </w:r>
        <w:r w:rsidRPr="004601AD">
          <w:rPr>
            <w:rFonts w:hint="eastAsia"/>
            <w:highlight w:val="yellow"/>
          </w:rPr>
          <w:t>安慰着母亲，希望她和保姆在家安安眈眈的，</w:t>
        </w:r>
        <w:r>
          <w:rPr>
            <w:rFonts w:hint="eastAsia"/>
            <w:highlight w:val="yellow"/>
          </w:rPr>
          <w:t>这会儿可</w:t>
        </w:r>
        <w:r w:rsidRPr="004601AD">
          <w:rPr>
            <w:rFonts w:hint="eastAsia"/>
            <w:highlight w:val="yellow"/>
          </w:rPr>
          <w:t>别再出</w:t>
        </w:r>
        <w:r>
          <w:rPr>
            <w:rFonts w:hint="eastAsia"/>
            <w:highlight w:val="yellow"/>
          </w:rPr>
          <w:t>什么事儿，不然怕自己是真的要顾</w:t>
        </w:r>
        <w:r w:rsidRPr="004601AD">
          <w:rPr>
            <w:rFonts w:hint="eastAsia"/>
            <w:highlight w:val="yellow"/>
          </w:rPr>
          <w:t>不过来了。</w:t>
        </w:r>
      </w:ins>
    </w:p>
    <w:p w:rsidR="00D17EDF" w:rsidRDefault="00D17EDF" w:rsidP="00D17EDF">
      <w:pPr>
        <w:ind w:firstLine="405"/>
        <w:jc w:val="left"/>
        <w:rPr>
          <w:ins w:id="805" w:author="Lei Zhu" w:date="2017-06-17T22:31:00Z"/>
        </w:rPr>
      </w:pPr>
    </w:p>
    <w:p w:rsidR="00D17EDF" w:rsidRDefault="00D17EDF" w:rsidP="00D17EDF">
      <w:pPr>
        <w:ind w:firstLine="405"/>
        <w:jc w:val="left"/>
        <w:rPr>
          <w:ins w:id="806" w:author="Lei Zhu" w:date="2017-06-17T22:31:00Z"/>
          <w:highlight w:val="yellow"/>
        </w:rPr>
      </w:pPr>
      <w:ins w:id="807" w:author="Lei Zhu" w:date="2017-06-17T22:31:00Z">
        <w:r w:rsidRPr="00944BF0">
          <w:rPr>
            <w:rFonts w:hint="eastAsia"/>
            <w:highlight w:val="yellow"/>
          </w:rPr>
          <w:t>自从</w:t>
        </w:r>
        <w:r>
          <w:rPr>
            <w:rFonts w:hint="eastAsia"/>
            <w:highlight w:val="yellow"/>
          </w:rPr>
          <w:t>七</w:t>
        </w:r>
        <w:r w:rsidRPr="00944BF0">
          <w:rPr>
            <w:rFonts w:hint="eastAsia"/>
            <w:highlight w:val="yellow"/>
          </w:rPr>
          <w:t>年前母亲中风后，父母家</w:t>
        </w:r>
        <w:r>
          <w:rPr>
            <w:rFonts w:hint="eastAsia"/>
            <w:highlight w:val="yellow"/>
          </w:rPr>
          <w:t>就基本上是靠</w:t>
        </w:r>
        <w:r w:rsidRPr="00944BF0">
          <w:rPr>
            <w:rFonts w:hint="eastAsia"/>
            <w:highlight w:val="yellow"/>
          </w:rPr>
          <w:t>顾萍在撑着的。父亲不光是自己身体也不</w:t>
        </w:r>
        <w:r>
          <w:rPr>
            <w:rFonts w:hint="eastAsia"/>
            <w:highlight w:val="yellow"/>
          </w:rPr>
          <w:t>怎么</w:t>
        </w:r>
        <w:r w:rsidRPr="00944BF0">
          <w:rPr>
            <w:rFonts w:hint="eastAsia"/>
            <w:highlight w:val="yellow"/>
          </w:rPr>
          <w:t>好，</w:t>
        </w:r>
        <w:r>
          <w:rPr>
            <w:rFonts w:hint="eastAsia"/>
            <w:highlight w:val="yellow"/>
          </w:rPr>
          <w:t>生活能力也不算太强。按照中国传统，他作为一介书生在</w:t>
        </w:r>
        <w:r w:rsidRPr="00944BF0">
          <w:rPr>
            <w:rFonts w:hint="eastAsia"/>
            <w:highlight w:val="yellow"/>
          </w:rPr>
          <w:t>生活上</w:t>
        </w:r>
        <w:r>
          <w:rPr>
            <w:rFonts w:hint="eastAsia"/>
            <w:highlight w:val="yellow"/>
          </w:rPr>
          <w:t>不需要有太多能力，只要好好工作，努力挣钱就行，生活上主要</w:t>
        </w:r>
        <w:r w:rsidRPr="00944BF0">
          <w:rPr>
            <w:rFonts w:hint="eastAsia"/>
            <w:highlight w:val="yellow"/>
          </w:rPr>
          <w:t>靠着母亲</w:t>
        </w:r>
        <w:r>
          <w:rPr>
            <w:rFonts w:hint="eastAsia"/>
            <w:highlight w:val="yellow"/>
          </w:rPr>
          <w:t>的</w:t>
        </w:r>
        <w:r w:rsidRPr="00944BF0">
          <w:rPr>
            <w:rFonts w:hint="eastAsia"/>
            <w:highlight w:val="yellow"/>
          </w:rPr>
          <w:t>照顾，</w:t>
        </w:r>
        <w:r>
          <w:rPr>
            <w:rFonts w:hint="eastAsia"/>
            <w:highlight w:val="yellow"/>
          </w:rPr>
          <w:t>原来的日子还过平平稳稳的，</w:t>
        </w:r>
        <w:r w:rsidRPr="00944BF0">
          <w:rPr>
            <w:rFonts w:hint="eastAsia"/>
            <w:highlight w:val="yellow"/>
          </w:rPr>
          <w:t>可是母亲一病倒，这家里就乱套了，当时还不知道他已经患了阿尔茨海</w:t>
        </w:r>
        <w:r>
          <w:rPr>
            <w:rFonts w:hint="eastAsia"/>
            <w:highlight w:val="yellow"/>
          </w:rPr>
          <w:t>默症，也就平时所说的“老年痴呆”，所以家里人只是对他爱信保健品、爱买保健品、</w:t>
        </w:r>
        <w:r w:rsidRPr="00944BF0">
          <w:rPr>
            <w:rFonts w:hint="eastAsia"/>
            <w:highlight w:val="yellow"/>
          </w:rPr>
          <w:t>爱和保健品的销售人员在一起感到很烦，总是反对他</w:t>
        </w:r>
        <w:r>
          <w:rPr>
            <w:rFonts w:hint="eastAsia"/>
            <w:highlight w:val="yellow"/>
          </w:rPr>
          <w:t>，有一阵子还闹得</w:t>
        </w:r>
        <w:r w:rsidRPr="00944BF0">
          <w:rPr>
            <w:rFonts w:hint="eastAsia"/>
            <w:highlight w:val="yellow"/>
          </w:rPr>
          <w:t>家庭关系很僵，以至于他更</w:t>
        </w:r>
        <w:r>
          <w:rPr>
            <w:rFonts w:hint="eastAsia"/>
            <w:highlight w:val="yellow"/>
          </w:rPr>
          <w:t>加依赖卖保健品的人给他带来的存在感。</w:t>
        </w:r>
        <w:r w:rsidRPr="00944BF0">
          <w:rPr>
            <w:rFonts w:hint="eastAsia"/>
            <w:highlight w:val="yellow"/>
          </w:rPr>
          <w:t>不光大把大把地花钱</w:t>
        </w:r>
        <w:r>
          <w:rPr>
            <w:rFonts w:hint="eastAsia"/>
            <w:highlight w:val="yellow"/>
          </w:rPr>
          <w:t>买保健品，还向</w:t>
        </w:r>
        <w:r w:rsidRPr="00944BF0">
          <w:rPr>
            <w:rFonts w:hint="eastAsia"/>
            <w:highlight w:val="yellow"/>
          </w:rPr>
          <w:t>自己身边的亲戚和</w:t>
        </w:r>
        <w:r>
          <w:rPr>
            <w:rFonts w:hint="eastAsia"/>
            <w:highlight w:val="yellow"/>
          </w:rPr>
          <w:t>朋友介绍保健品</w:t>
        </w:r>
        <w:r w:rsidRPr="00944BF0">
          <w:rPr>
            <w:rFonts w:hint="eastAsia"/>
            <w:highlight w:val="yellow"/>
          </w:rPr>
          <w:t>，</w:t>
        </w:r>
        <w:r>
          <w:rPr>
            <w:rFonts w:hint="eastAsia"/>
            <w:highlight w:val="yellow"/>
          </w:rPr>
          <w:t>搞得大家</w:t>
        </w:r>
        <w:r w:rsidRPr="00944BF0">
          <w:rPr>
            <w:rFonts w:hint="eastAsia"/>
            <w:highlight w:val="yellow"/>
          </w:rPr>
          <w:t>日子都</w:t>
        </w:r>
        <w:r>
          <w:rPr>
            <w:rFonts w:hint="eastAsia"/>
            <w:highlight w:val="yellow"/>
          </w:rPr>
          <w:t>过得</w:t>
        </w:r>
        <w:r w:rsidRPr="00944BF0">
          <w:rPr>
            <w:rFonts w:hint="eastAsia"/>
            <w:highlight w:val="yellow"/>
          </w:rPr>
          <w:t>不安定，母亲的心脏病也时不时犯，然后终</w:t>
        </w:r>
        <w:r>
          <w:rPr>
            <w:rFonts w:hint="eastAsia"/>
            <w:highlight w:val="yellow"/>
          </w:rPr>
          <w:t>于病倒。</w:t>
        </w:r>
      </w:ins>
    </w:p>
    <w:p w:rsidR="00D17EDF" w:rsidRDefault="00D17EDF" w:rsidP="00D17EDF">
      <w:pPr>
        <w:ind w:firstLine="405"/>
        <w:jc w:val="left"/>
        <w:rPr>
          <w:ins w:id="808" w:author="Lei Zhu" w:date="2017-06-17T22:31:00Z"/>
          <w:highlight w:val="yellow"/>
        </w:rPr>
      </w:pPr>
      <w:ins w:id="809" w:author="Lei Zhu" w:date="2017-06-17T22:31:00Z">
        <w:r>
          <w:rPr>
            <w:rFonts w:hint="eastAsia"/>
            <w:highlight w:val="yellow"/>
          </w:rPr>
          <w:t>人到中年，工作上顾萍已是公司里的中流砥柱，很多大的项目老板交给她才能放心，可是自从母亲生病后，她医院、父母和自己家、单位还有儿子学校轮着跑，一个人都恨不得分成几份来用。总觉得时间不够！精力不够！人很焦虑！还好儿子是读寄宿学校的，一周回来一次，不然可能真的要崩溃了。</w:t>
        </w:r>
      </w:ins>
    </w:p>
    <w:p w:rsidR="00D17EDF" w:rsidRDefault="00D17EDF" w:rsidP="00D17EDF">
      <w:pPr>
        <w:ind w:firstLine="405"/>
        <w:jc w:val="left"/>
        <w:rPr>
          <w:ins w:id="810" w:author="Lei Zhu" w:date="2017-06-17T22:31:00Z"/>
          <w:highlight w:val="yellow"/>
        </w:rPr>
      </w:pPr>
      <w:ins w:id="811" w:author="Lei Zhu" w:date="2017-06-17T22:31:00Z">
        <w:r>
          <w:rPr>
            <w:rFonts w:hint="eastAsia"/>
            <w:highlight w:val="yellow"/>
          </w:rPr>
          <w:t>而且，当时顾萍自己的小家庭也濒临结束，儿子才</w:t>
        </w:r>
        <w:r>
          <w:rPr>
            <w:rFonts w:hint="eastAsia"/>
            <w:highlight w:val="yellow"/>
          </w:rPr>
          <w:t>11</w:t>
        </w:r>
        <w:r>
          <w:rPr>
            <w:rFonts w:hint="eastAsia"/>
            <w:highlight w:val="yellow"/>
          </w:rPr>
          <w:t>岁，小学毕业升初中的关键时</w:t>
        </w:r>
        <w:r>
          <w:rPr>
            <w:rFonts w:hint="eastAsia"/>
            <w:highlight w:val="yellow"/>
          </w:rPr>
          <w:lastRenderedPageBreak/>
          <w:t>刻，她每天都被各种各样的杂事纠緾，根本不能平静地过，每一天每一个小时每一分钟，好像都要提着气才能过下去，人也开始失眠，要用安眠药和酒精才能让自己睡一小会儿，最怕晚上手机铃声响起，因为那意味着父母亲又有什么状况了！</w:t>
        </w:r>
      </w:ins>
    </w:p>
    <w:p w:rsidR="00D17EDF" w:rsidRDefault="00D17EDF" w:rsidP="00D17EDF">
      <w:pPr>
        <w:ind w:firstLine="405"/>
        <w:jc w:val="left"/>
        <w:rPr>
          <w:ins w:id="812" w:author="Lei Zhu" w:date="2017-06-17T22:31:00Z"/>
          <w:highlight w:val="yellow"/>
        </w:rPr>
      </w:pPr>
      <w:ins w:id="813" w:author="Lei Zhu" w:date="2017-06-17T22:31:00Z">
        <w:r>
          <w:rPr>
            <w:rFonts w:hint="eastAsia"/>
            <w:highlight w:val="yellow"/>
          </w:rPr>
          <w:t>顾萍的精神压力越来越大，人也一下子憔悴了好多，直到今天顾萍都不知道当时自己是怎么熬过来的。后来住院半年的母亲要回家了，为了方便照顾她，顾萍租了一个带电梯的房子，她自己也从家里搬出来和母亲住在一起，请了一个阿姨，阿姨的主要任务是照顾母亲的生活起居，</w:t>
        </w:r>
        <w:r w:rsidRPr="00944BF0">
          <w:rPr>
            <w:rFonts w:hint="eastAsia"/>
            <w:highlight w:val="yellow"/>
          </w:rPr>
          <w:t>然后</w:t>
        </w:r>
        <w:r>
          <w:rPr>
            <w:rFonts w:hint="eastAsia"/>
            <w:highlight w:val="yellow"/>
          </w:rPr>
          <w:t>帮顾萍一起对母亲进行家庭康复锻炼。</w:t>
        </w:r>
      </w:ins>
    </w:p>
    <w:p w:rsidR="00D17EDF" w:rsidRDefault="00D17EDF" w:rsidP="00D17EDF">
      <w:pPr>
        <w:ind w:firstLine="405"/>
        <w:jc w:val="left"/>
        <w:rPr>
          <w:ins w:id="814" w:author="Lei Zhu" w:date="2017-06-17T22:31:00Z"/>
          <w:highlight w:val="yellow"/>
        </w:rPr>
      </w:pPr>
      <w:ins w:id="815" w:author="Lei Zhu" w:date="2017-06-17T22:31:00Z">
        <w:r>
          <w:rPr>
            <w:rFonts w:hint="eastAsia"/>
            <w:highlight w:val="yellow"/>
          </w:rPr>
          <w:t>【顾萍租的房子】</w:t>
        </w:r>
      </w:ins>
    </w:p>
    <w:p w:rsidR="00D17EDF" w:rsidRDefault="00D17EDF" w:rsidP="00D17EDF">
      <w:pPr>
        <w:ind w:firstLine="405"/>
        <w:jc w:val="left"/>
        <w:rPr>
          <w:ins w:id="816" w:author="Lei Zhu" w:date="2017-06-17T22:31:00Z"/>
          <w:highlight w:val="yellow"/>
        </w:rPr>
      </w:pPr>
      <w:ins w:id="817" w:author="Lei Zhu" w:date="2017-06-17T22:31:00Z">
        <w:r>
          <w:rPr>
            <w:rFonts w:hint="eastAsia"/>
            <w:highlight w:val="yellow"/>
          </w:rPr>
          <w:t>“呜</w:t>
        </w:r>
        <w:r>
          <w:rPr>
            <w:highlight w:val="yellow"/>
          </w:rPr>
          <w:t>……</w:t>
        </w:r>
        <w:r>
          <w:rPr>
            <w:rFonts w:hint="eastAsia"/>
            <w:highlight w:val="yellow"/>
          </w:rPr>
          <w:t>小顾，你找别人做吧，阿姨不听我的话，还说我人难弄</w:t>
        </w:r>
        <w:r>
          <w:rPr>
            <w:highlight w:val="yellow"/>
          </w:rPr>
          <w:t>……</w:t>
        </w:r>
        <w:r>
          <w:rPr>
            <w:rFonts w:hint="eastAsia"/>
            <w:highlight w:val="yellow"/>
          </w:rPr>
          <w:t>”</w:t>
        </w:r>
      </w:ins>
    </w:p>
    <w:p w:rsidR="00D17EDF" w:rsidRDefault="00D17EDF" w:rsidP="00D17EDF">
      <w:pPr>
        <w:ind w:firstLine="405"/>
        <w:jc w:val="left"/>
        <w:rPr>
          <w:ins w:id="818" w:author="Lei Zhu" w:date="2017-06-17T22:31:00Z"/>
          <w:highlight w:val="yellow"/>
        </w:rPr>
      </w:pPr>
      <w:ins w:id="819" w:author="Lei Zhu" w:date="2017-06-17T22:31:00Z">
        <w:r>
          <w:rPr>
            <w:rFonts w:hint="eastAsia"/>
            <w:highlight w:val="yellow"/>
          </w:rPr>
          <w:t>“啊，这么晚了你让我上哪里去找别人啊？！你等下哦，我再和我妈去说说。”</w:t>
        </w:r>
      </w:ins>
    </w:p>
    <w:p w:rsidR="00D17EDF" w:rsidRDefault="00D17EDF" w:rsidP="00D17EDF">
      <w:pPr>
        <w:ind w:firstLine="405"/>
        <w:jc w:val="left"/>
        <w:rPr>
          <w:ins w:id="820" w:author="Lei Zhu" w:date="2017-06-17T22:31:00Z"/>
          <w:highlight w:val="yellow"/>
        </w:rPr>
      </w:pPr>
      <w:ins w:id="821" w:author="Lei Zhu" w:date="2017-06-17T22:31:00Z">
        <w:r>
          <w:rPr>
            <w:rFonts w:hint="eastAsia"/>
            <w:highlight w:val="yellow"/>
          </w:rPr>
          <w:t>“她让我手举起来，举起来，可是举起来很累的，人家邻居都说她那么凶，不像一个保姆</w:t>
        </w:r>
        <w:r>
          <w:rPr>
            <w:highlight w:val="yellow"/>
          </w:rPr>
          <w:t>……</w:t>
        </w:r>
        <w:r>
          <w:rPr>
            <w:rFonts w:hint="eastAsia"/>
            <w:highlight w:val="yellow"/>
          </w:rPr>
          <w:t>我反正是废人一个，你们都不用管我。”</w:t>
        </w:r>
      </w:ins>
    </w:p>
    <w:p w:rsidR="00D17EDF" w:rsidRDefault="00D17EDF" w:rsidP="00D17EDF">
      <w:pPr>
        <w:ind w:firstLine="405"/>
        <w:jc w:val="left"/>
        <w:rPr>
          <w:ins w:id="822" w:author="Lei Zhu" w:date="2017-06-17T22:31:00Z"/>
          <w:highlight w:val="yellow"/>
        </w:rPr>
      </w:pPr>
      <w:ins w:id="823" w:author="Lei Zhu" w:date="2017-06-17T22:31:00Z">
        <w:r>
          <w:rPr>
            <w:rFonts w:hint="eastAsia"/>
            <w:highlight w:val="yellow"/>
          </w:rPr>
          <w:t>“我的老妈呀，兰香这么做都是我要求的，你的身体需要努力康复才能有恢复的希望，邻居又不清楚我们家的情况，随便人家去说好了</w:t>
        </w:r>
        <w:r>
          <w:rPr>
            <w:highlight w:val="yellow"/>
          </w:rPr>
          <w:t>……</w:t>
        </w:r>
        <w:r>
          <w:rPr>
            <w:rFonts w:hint="eastAsia"/>
            <w:highlight w:val="yellow"/>
          </w:rPr>
          <w:t>”</w:t>
        </w:r>
      </w:ins>
    </w:p>
    <w:p w:rsidR="00D17EDF" w:rsidRPr="00FC6466" w:rsidRDefault="00D17EDF" w:rsidP="00D17EDF">
      <w:pPr>
        <w:ind w:firstLine="405"/>
        <w:jc w:val="left"/>
        <w:rPr>
          <w:ins w:id="824" w:author="Lei Zhu" w:date="2017-06-17T22:31:00Z"/>
          <w:highlight w:val="yellow"/>
        </w:rPr>
      </w:pPr>
      <w:ins w:id="825" w:author="Lei Zhu" w:date="2017-06-17T22:31:00Z">
        <w:r>
          <w:rPr>
            <w:rFonts w:hint="eastAsia"/>
            <w:highlight w:val="yellow"/>
          </w:rPr>
          <w:t>最后阿姨换了一个又一个，顾萍也弄得筋疲力尽，母亲也对自己完全康复失去了信心。</w:t>
        </w:r>
      </w:ins>
    </w:p>
    <w:p w:rsidR="00D17EDF" w:rsidRDefault="00D17EDF" w:rsidP="00D17EDF">
      <w:pPr>
        <w:ind w:firstLine="405"/>
        <w:jc w:val="left"/>
        <w:rPr>
          <w:ins w:id="826" w:author="Lei Zhu" w:date="2017-06-17T22:31:00Z"/>
          <w:highlight w:val="yellow"/>
        </w:rPr>
      </w:pPr>
    </w:p>
    <w:p w:rsidR="00D17EDF" w:rsidRDefault="00D17EDF" w:rsidP="00D17EDF">
      <w:pPr>
        <w:ind w:firstLine="405"/>
        <w:jc w:val="left"/>
        <w:rPr>
          <w:ins w:id="827" w:author="Lei Zhu" w:date="2017-06-17T22:31:00Z"/>
          <w:highlight w:val="yellow"/>
        </w:rPr>
      </w:pPr>
      <w:ins w:id="828" w:author="Lei Zhu" w:date="2017-06-17T22:31:00Z">
        <w:r>
          <w:rPr>
            <w:rFonts w:hint="eastAsia"/>
            <w:highlight w:val="yellow"/>
          </w:rPr>
          <w:t>租的房子特意找离父亲家近一点，这样父亲的一日三餐都可以在女儿家里吃完，然后他就出去自己爱做啥做啥。这一年多顾萍真的没有太多的精力再去关注</w:t>
        </w:r>
        <w:r w:rsidRPr="00944BF0">
          <w:rPr>
            <w:rFonts w:hint="eastAsia"/>
            <w:highlight w:val="yellow"/>
          </w:rPr>
          <w:t>父亲</w:t>
        </w:r>
        <w:r>
          <w:rPr>
            <w:rFonts w:hint="eastAsia"/>
            <w:highlight w:val="yellow"/>
          </w:rPr>
          <w:t>了</w:t>
        </w:r>
        <w:r w:rsidRPr="00944BF0">
          <w:rPr>
            <w:rFonts w:hint="eastAsia"/>
            <w:highlight w:val="yellow"/>
          </w:rPr>
          <w:t>，</w:t>
        </w:r>
        <w:r>
          <w:rPr>
            <w:rFonts w:hint="eastAsia"/>
            <w:highlight w:val="yellow"/>
          </w:rPr>
          <w:t>再加上看到父亲一次次花大钱搬回家很多无用的保健品，她甚至很怕这些三无产品吃下去用下去反而对父亲的身体有害！而且因为保健品很贵，所以生活必须品和一些食物父亲都是能省则省，一张纸巾都扯成两半用，而省下来的钱都拱手送到骗子们手里，连他和母亲看病住院的一些费用都是顾萍给的，他反正觉得花女儿的钱也是应该的。眼看着父亲听不进劝，自己又无能为力，顾萍真的如百爪挠心！</w:t>
        </w:r>
      </w:ins>
    </w:p>
    <w:p w:rsidR="00D17EDF" w:rsidRDefault="00D17EDF" w:rsidP="00D17EDF">
      <w:pPr>
        <w:ind w:firstLine="405"/>
        <w:jc w:val="left"/>
        <w:rPr>
          <w:ins w:id="829" w:author="Lei Zhu" w:date="2017-06-17T22:31:00Z"/>
          <w:highlight w:val="yellow"/>
        </w:rPr>
      </w:pPr>
      <w:ins w:id="830" w:author="Lei Zhu" w:date="2017-06-17T22:31:00Z">
        <w:r>
          <w:rPr>
            <w:rFonts w:hint="eastAsia"/>
            <w:highlight w:val="yellow"/>
          </w:rPr>
          <w:t>【父亲家】</w:t>
        </w:r>
      </w:ins>
    </w:p>
    <w:p w:rsidR="00D17EDF" w:rsidRDefault="00D17EDF" w:rsidP="00D17EDF">
      <w:pPr>
        <w:ind w:firstLine="405"/>
        <w:jc w:val="left"/>
        <w:rPr>
          <w:ins w:id="831" w:author="Lei Zhu" w:date="2017-06-17T22:31:00Z"/>
          <w:highlight w:val="yellow"/>
        </w:rPr>
      </w:pPr>
      <w:ins w:id="832" w:author="Lei Zhu" w:date="2017-06-17T22:31:00Z">
        <w:r>
          <w:rPr>
            <w:rFonts w:hint="eastAsia"/>
            <w:highlight w:val="yellow"/>
          </w:rPr>
          <w:t xml:space="preserve"> </w:t>
        </w:r>
        <w:r>
          <w:rPr>
            <w:rFonts w:hint="eastAsia"/>
            <w:highlight w:val="yellow"/>
          </w:rPr>
          <w:t>顾萍推门进去时，家里高朋满座，有人给父亲按摩背，有人给父亲按摩脚，还有人手拿打印资料在不停地说着什么，父亲正享受着一群人的围捧，非常得意；看到有人要给父亲喝一种装在不明小瓶子里的东西，顾萍立马叫停。</w:t>
        </w:r>
      </w:ins>
    </w:p>
    <w:p w:rsidR="00D17EDF" w:rsidRDefault="00D17EDF" w:rsidP="00D17EDF">
      <w:pPr>
        <w:ind w:firstLine="405"/>
        <w:jc w:val="left"/>
        <w:rPr>
          <w:ins w:id="833" w:author="Lei Zhu" w:date="2017-06-17T22:31:00Z"/>
          <w:highlight w:val="yellow"/>
        </w:rPr>
      </w:pPr>
      <w:ins w:id="834" w:author="Lei Zhu" w:date="2017-06-17T22:31:00Z">
        <w:r>
          <w:rPr>
            <w:rFonts w:hint="eastAsia"/>
            <w:highlight w:val="yellow"/>
          </w:rPr>
          <w:t>“爸爸，等一下，别喝，我看看。”</w:t>
        </w:r>
      </w:ins>
    </w:p>
    <w:p w:rsidR="00D17EDF" w:rsidRDefault="00D17EDF" w:rsidP="00D17EDF">
      <w:pPr>
        <w:ind w:firstLine="405"/>
        <w:jc w:val="left"/>
        <w:rPr>
          <w:ins w:id="835" w:author="Lei Zhu" w:date="2017-06-17T22:31:00Z"/>
          <w:highlight w:val="yellow"/>
        </w:rPr>
      </w:pPr>
      <w:ins w:id="836" w:author="Lei Zhu" w:date="2017-06-17T22:31:00Z">
        <w:r>
          <w:rPr>
            <w:rFonts w:hint="eastAsia"/>
            <w:highlight w:val="yellow"/>
          </w:rPr>
          <w:t>“你是女儿哦，我们是中国长寿药品公司，我们的产品都通过正规渠道检验的</w:t>
        </w:r>
        <w:r>
          <w:rPr>
            <w:highlight w:val="yellow"/>
          </w:rPr>
          <w:t>……</w:t>
        </w:r>
        <w:r>
          <w:rPr>
            <w:rFonts w:hint="eastAsia"/>
            <w:highlight w:val="yellow"/>
          </w:rPr>
          <w:t>”拿药的一个东北口音中年男人说。</w:t>
        </w:r>
      </w:ins>
    </w:p>
    <w:p w:rsidR="00D17EDF" w:rsidRDefault="00D17EDF" w:rsidP="00D17EDF">
      <w:pPr>
        <w:ind w:firstLine="405"/>
        <w:jc w:val="left"/>
        <w:rPr>
          <w:ins w:id="837" w:author="Lei Zhu" w:date="2017-06-17T22:31:00Z"/>
          <w:highlight w:val="yellow"/>
        </w:rPr>
      </w:pPr>
      <w:ins w:id="838" w:author="Lei Zhu" w:date="2017-06-17T22:31:00Z">
        <w:r>
          <w:rPr>
            <w:rFonts w:hint="eastAsia"/>
            <w:highlight w:val="yellow"/>
          </w:rPr>
          <w:t>“不用你说，把你们的产品给我看看。”</w:t>
        </w:r>
      </w:ins>
    </w:p>
    <w:p w:rsidR="00D17EDF" w:rsidRDefault="00D17EDF" w:rsidP="00D17EDF">
      <w:pPr>
        <w:ind w:firstLine="405"/>
        <w:jc w:val="left"/>
        <w:rPr>
          <w:ins w:id="839" w:author="Lei Zhu" w:date="2017-06-17T22:31:00Z"/>
          <w:highlight w:val="yellow"/>
        </w:rPr>
      </w:pPr>
      <w:ins w:id="840" w:author="Lei Zhu" w:date="2017-06-17T22:31:00Z">
        <w:r>
          <w:rPr>
            <w:rFonts w:hint="eastAsia"/>
            <w:highlight w:val="yellow"/>
          </w:rPr>
          <w:t>顾萍看到虽然产品说明上印着“食药准字</w:t>
        </w:r>
        <w:r>
          <w:rPr>
            <w:rFonts w:hint="eastAsia"/>
            <w:highlight w:val="yellow"/>
          </w:rPr>
          <w:t>XXXXX</w:t>
        </w:r>
        <w:r>
          <w:rPr>
            <w:rFonts w:hint="eastAsia"/>
            <w:highlight w:val="yellow"/>
          </w:rPr>
          <w:t>号”，但印得很模糊，一看就不像是正规的产品，就问：“这产品治什么？”</w:t>
        </w:r>
      </w:ins>
    </w:p>
    <w:p w:rsidR="00D17EDF" w:rsidRDefault="00D17EDF" w:rsidP="00D17EDF">
      <w:pPr>
        <w:ind w:firstLine="405"/>
        <w:jc w:val="left"/>
        <w:rPr>
          <w:ins w:id="841" w:author="Lei Zhu" w:date="2017-06-17T22:31:00Z"/>
          <w:highlight w:val="yellow"/>
        </w:rPr>
      </w:pPr>
      <w:ins w:id="842" w:author="Lei Zhu" w:date="2017-06-17T22:31:00Z">
        <w:r>
          <w:rPr>
            <w:rFonts w:hint="eastAsia"/>
            <w:highlight w:val="yellow"/>
          </w:rPr>
          <w:t>还没等男人开口，父亲忙不迭地说：“这是我的干儿子，对我很好，你要喊哥的。他的产品什么都能治，有病治病，没病防病，我相信他</w:t>
        </w:r>
        <w:r>
          <w:rPr>
            <w:highlight w:val="yellow"/>
          </w:rPr>
          <w:t>…</w:t>
        </w:r>
        <w:r>
          <w:rPr>
            <w:rFonts w:hint="eastAsia"/>
            <w:highlight w:val="yellow"/>
          </w:rPr>
          <w:t>..</w:t>
        </w:r>
        <w:r>
          <w:rPr>
            <w:rFonts w:hint="eastAsia"/>
            <w:highlight w:val="yellow"/>
          </w:rPr>
          <w:t>”</w:t>
        </w:r>
      </w:ins>
    </w:p>
    <w:p w:rsidR="00D17EDF" w:rsidRDefault="00D17EDF" w:rsidP="00D17EDF">
      <w:pPr>
        <w:ind w:firstLine="405"/>
        <w:jc w:val="left"/>
        <w:rPr>
          <w:ins w:id="843" w:author="Lei Zhu" w:date="2017-06-17T22:31:00Z"/>
          <w:highlight w:val="yellow"/>
        </w:rPr>
      </w:pPr>
      <w:ins w:id="844" w:author="Lei Zhu" w:date="2017-06-17T22:31:00Z">
        <w:r>
          <w:rPr>
            <w:rFonts w:hint="eastAsia"/>
            <w:highlight w:val="yellow"/>
          </w:rPr>
          <w:t>听了这话，顾萍的火一下子窜上来。这都已经是数不清第几个父亲给她找的干姐干哥干妹妹了，明摆着是骗人的，他还这么相信，还要自己配合！</w:t>
        </w:r>
      </w:ins>
    </w:p>
    <w:p w:rsidR="00D17EDF" w:rsidRDefault="00D17EDF" w:rsidP="00D17EDF">
      <w:pPr>
        <w:ind w:firstLine="405"/>
        <w:jc w:val="left"/>
        <w:rPr>
          <w:ins w:id="845" w:author="Lei Zhu" w:date="2017-06-17T22:31:00Z"/>
          <w:highlight w:val="yellow"/>
        </w:rPr>
      </w:pPr>
      <w:ins w:id="846" w:author="Lei Zhu" w:date="2017-06-17T22:31:00Z">
        <w:r>
          <w:rPr>
            <w:rFonts w:hint="eastAsia"/>
            <w:highlight w:val="yellow"/>
          </w:rPr>
          <w:t>“请你们都从我家出去！我们不需要买你们的产品。”</w:t>
        </w:r>
      </w:ins>
    </w:p>
    <w:p w:rsidR="00D17EDF" w:rsidRDefault="00D17EDF" w:rsidP="00D17EDF">
      <w:pPr>
        <w:ind w:firstLine="405"/>
        <w:jc w:val="left"/>
        <w:rPr>
          <w:ins w:id="847" w:author="Lei Zhu" w:date="2017-06-17T22:31:00Z"/>
          <w:highlight w:val="yellow"/>
        </w:rPr>
      </w:pPr>
      <w:ins w:id="848" w:author="Lei Zhu" w:date="2017-06-17T22:31:00Z">
        <w:r>
          <w:rPr>
            <w:rFonts w:hint="eastAsia"/>
            <w:highlight w:val="yellow"/>
          </w:rPr>
          <w:t>“哎，是你父亲要买，又不是你要买，你有什么权力让我们出去？”</w:t>
        </w:r>
      </w:ins>
    </w:p>
    <w:p w:rsidR="00D17EDF" w:rsidRDefault="00D17EDF" w:rsidP="00D17EDF">
      <w:pPr>
        <w:ind w:firstLine="405"/>
        <w:jc w:val="left"/>
        <w:rPr>
          <w:ins w:id="849" w:author="Lei Zhu" w:date="2017-06-17T22:31:00Z"/>
          <w:highlight w:val="yellow"/>
        </w:rPr>
      </w:pPr>
      <w:ins w:id="850" w:author="Lei Zhu" w:date="2017-06-17T22:31:00Z">
        <w:r>
          <w:rPr>
            <w:rFonts w:hint="eastAsia"/>
            <w:highlight w:val="yellow"/>
          </w:rPr>
          <w:t>“是啊，小萍，我要买，你不要管！”</w:t>
        </w:r>
      </w:ins>
    </w:p>
    <w:p w:rsidR="00D17EDF" w:rsidRDefault="00D17EDF" w:rsidP="00D17EDF">
      <w:pPr>
        <w:ind w:firstLine="405"/>
        <w:jc w:val="left"/>
        <w:rPr>
          <w:ins w:id="851" w:author="Lei Zhu" w:date="2017-06-17T22:31:00Z"/>
          <w:highlight w:val="yellow"/>
        </w:rPr>
      </w:pPr>
      <w:ins w:id="852" w:author="Lei Zhu" w:date="2017-06-17T22:31:00Z">
        <w:r>
          <w:rPr>
            <w:rFonts w:hint="eastAsia"/>
            <w:highlight w:val="yellow"/>
          </w:rPr>
          <w:t>“爸爸，您买的保健品都堆了一房间了，吃不完浪费钱，还对身体有害，医生的话都您不听，还要继续相信这些骗子吗？我不管了！”顾萍摔门而去．．．．．．</w:t>
        </w:r>
      </w:ins>
    </w:p>
    <w:p w:rsidR="00D17EDF" w:rsidRDefault="00D17EDF" w:rsidP="00D17EDF">
      <w:pPr>
        <w:ind w:firstLine="405"/>
        <w:jc w:val="left"/>
        <w:rPr>
          <w:ins w:id="853" w:author="Lei Zhu" w:date="2017-06-17T22:31:00Z"/>
          <w:highlight w:val="yellow"/>
        </w:rPr>
      </w:pPr>
    </w:p>
    <w:p w:rsidR="00D17EDF" w:rsidRPr="00B736A7" w:rsidRDefault="00D17EDF" w:rsidP="00D17EDF">
      <w:pPr>
        <w:ind w:firstLine="405"/>
        <w:jc w:val="left"/>
        <w:rPr>
          <w:ins w:id="854" w:author="Lei Zhu" w:date="2017-06-17T22:31:00Z"/>
          <w:highlight w:val="yellow"/>
        </w:rPr>
      </w:pPr>
      <w:ins w:id="855" w:author="Lei Zhu" w:date="2017-06-17T22:31:00Z">
        <w:r>
          <w:rPr>
            <w:rFonts w:hint="eastAsia"/>
            <w:highlight w:val="yellow"/>
          </w:rPr>
          <w:lastRenderedPageBreak/>
          <w:t>接下来，父亲身体状</w:t>
        </w:r>
        <w:r w:rsidRPr="00944BF0">
          <w:rPr>
            <w:rFonts w:hint="eastAsia"/>
            <w:highlight w:val="yellow"/>
          </w:rPr>
          <w:t>况</w:t>
        </w:r>
        <w:r>
          <w:rPr>
            <w:rFonts w:hint="eastAsia"/>
            <w:highlight w:val="yellow"/>
          </w:rPr>
          <w:t>也开始</w:t>
        </w:r>
        <w:r w:rsidRPr="00944BF0">
          <w:rPr>
            <w:rFonts w:hint="eastAsia"/>
            <w:highlight w:val="yellow"/>
          </w:rPr>
          <w:t>越来越差，一次一次在外面犯病，然后人家打电话让女儿送他进医院，好点了又出去和那些保健品的人一起搞他的“健康事业”，直到这一次熟悉他病情医生都没有办法</w:t>
        </w:r>
        <w:r>
          <w:rPr>
            <w:rFonts w:hint="eastAsia"/>
            <w:highlight w:val="yellow"/>
          </w:rPr>
          <w:t>了，让顾萍</w:t>
        </w:r>
        <w:r w:rsidRPr="00944BF0">
          <w:rPr>
            <w:rFonts w:hint="eastAsia"/>
            <w:highlight w:val="yellow"/>
          </w:rPr>
          <w:t>作好心理准备。</w:t>
        </w:r>
      </w:ins>
    </w:p>
    <w:p w:rsidR="00D17EDF" w:rsidRDefault="00D17EDF" w:rsidP="00D17EDF">
      <w:pPr>
        <w:jc w:val="left"/>
        <w:rPr>
          <w:ins w:id="856" w:author="Lei Zhu" w:date="2017-06-17T22:31:00Z"/>
        </w:rPr>
      </w:pPr>
    </w:p>
    <w:p w:rsidR="00D17EDF" w:rsidRPr="004C32D3" w:rsidRDefault="00D17EDF" w:rsidP="00D17EDF">
      <w:pPr>
        <w:jc w:val="left"/>
        <w:rPr>
          <w:ins w:id="857" w:author="Lei Zhu" w:date="2017-06-17T22:31:00Z"/>
        </w:rPr>
      </w:pPr>
    </w:p>
    <w:p w:rsidR="00D17EDF" w:rsidRPr="008D0BD4" w:rsidRDefault="00D17EDF" w:rsidP="00D17EDF">
      <w:pPr>
        <w:jc w:val="left"/>
        <w:rPr>
          <w:ins w:id="858" w:author="Lei Zhu" w:date="2017-06-17T22:31:00Z"/>
          <w:shd w:val="pct15" w:color="auto" w:fill="FFFFFF"/>
        </w:rPr>
      </w:pPr>
      <w:ins w:id="859" w:author="Lei Zhu" w:date="2017-06-17T22:31:00Z">
        <w:r>
          <w:rPr>
            <w:rFonts w:hint="eastAsia"/>
          </w:rPr>
          <w:t xml:space="preserve"> </w:t>
        </w:r>
      </w:ins>
    </w:p>
    <w:p w:rsidR="00D17EDF" w:rsidRPr="008D0BD4" w:rsidRDefault="00D17EDF" w:rsidP="00D17EDF">
      <w:pPr>
        <w:jc w:val="left"/>
        <w:rPr>
          <w:ins w:id="860" w:author="Lei Zhu" w:date="2017-06-17T22:31:00Z"/>
          <w:shd w:val="pct15" w:color="auto" w:fill="FFFFFF"/>
        </w:rPr>
      </w:pPr>
      <w:ins w:id="861" w:author="Lei Zhu" w:date="2017-06-17T22:31:00Z">
        <w:r w:rsidRPr="008D0BD4">
          <w:rPr>
            <w:rFonts w:hint="eastAsia"/>
            <w:shd w:val="pct15" w:color="auto" w:fill="FFFFFF"/>
          </w:rPr>
          <w:t>看病</w:t>
        </w:r>
      </w:ins>
    </w:p>
    <w:p w:rsidR="00D17EDF" w:rsidRPr="008D0BD4" w:rsidRDefault="00D17EDF" w:rsidP="00D17EDF">
      <w:pPr>
        <w:jc w:val="left"/>
        <w:rPr>
          <w:ins w:id="862" w:author="Lei Zhu" w:date="2017-06-17T22:31:00Z"/>
          <w:shd w:val="pct15" w:color="auto" w:fill="FFFFFF"/>
        </w:rPr>
      </w:pPr>
      <w:ins w:id="863" w:author="Lei Zhu" w:date="2017-06-17T22:31:00Z">
        <w:r w:rsidRPr="008D0BD4">
          <w:rPr>
            <w:rFonts w:hint="eastAsia"/>
            <w:shd w:val="pct15" w:color="auto" w:fill="FFFFFF"/>
          </w:rPr>
          <w:t>场景</w:t>
        </w:r>
        <w:r w:rsidRPr="008D0BD4">
          <w:rPr>
            <w:rFonts w:hint="eastAsia"/>
            <w:shd w:val="pct15" w:color="auto" w:fill="FFFFFF"/>
          </w:rPr>
          <w:t>1</w:t>
        </w:r>
        <w:r w:rsidRPr="008D0BD4">
          <w:rPr>
            <w:rFonts w:hint="eastAsia"/>
            <w:shd w:val="pct15" w:color="auto" w:fill="FFFFFF"/>
          </w:rPr>
          <w:t>：挂不上号，黄牛</w:t>
        </w:r>
      </w:ins>
    </w:p>
    <w:p w:rsidR="00D17EDF" w:rsidRPr="008D0BD4" w:rsidRDefault="00D17EDF" w:rsidP="00D17EDF">
      <w:pPr>
        <w:jc w:val="left"/>
        <w:rPr>
          <w:ins w:id="864" w:author="Lei Zhu" w:date="2017-06-17T22:31:00Z"/>
          <w:shd w:val="pct15" w:color="auto" w:fill="FFFFFF"/>
        </w:rPr>
      </w:pPr>
      <w:ins w:id="865" w:author="Lei Zhu" w:date="2017-06-17T22:31:00Z">
        <w:r w:rsidRPr="008D0BD4">
          <w:rPr>
            <w:rFonts w:hint="eastAsia"/>
            <w:shd w:val="pct15" w:color="auto" w:fill="FFFFFF"/>
          </w:rPr>
          <w:t>场景</w:t>
        </w:r>
        <w:r w:rsidRPr="008D0BD4">
          <w:rPr>
            <w:rFonts w:hint="eastAsia"/>
            <w:shd w:val="pct15" w:color="auto" w:fill="FFFFFF"/>
          </w:rPr>
          <w:t>2</w:t>
        </w:r>
        <w:r w:rsidRPr="008D0BD4">
          <w:rPr>
            <w:rFonts w:hint="eastAsia"/>
            <w:shd w:val="pct15" w:color="auto" w:fill="FFFFFF"/>
          </w:rPr>
          <w:t>：很挤很差的公立医院，医生没有耐心几分钟就把病人给打发走了</w:t>
        </w:r>
      </w:ins>
    </w:p>
    <w:p w:rsidR="00D17EDF" w:rsidRPr="008D0BD4" w:rsidRDefault="00D17EDF" w:rsidP="00D17EDF">
      <w:pPr>
        <w:jc w:val="left"/>
        <w:rPr>
          <w:ins w:id="866" w:author="Lei Zhu" w:date="2017-06-17T22:31:00Z"/>
          <w:shd w:val="pct15" w:color="auto" w:fill="FFFFFF"/>
        </w:rPr>
      </w:pPr>
      <w:ins w:id="867" w:author="Lei Zhu" w:date="2017-06-17T22:31:00Z">
        <w:r w:rsidRPr="008D0BD4">
          <w:rPr>
            <w:rFonts w:hint="eastAsia"/>
            <w:shd w:val="pct15" w:color="auto" w:fill="FFFFFF"/>
          </w:rPr>
          <w:t>场景</w:t>
        </w:r>
        <w:r w:rsidRPr="008D0BD4">
          <w:rPr>
            <w:rFonts w:hint="eastAsia"/>
            <w:shd w:val="pct15" w:color="auto" w:fill="FFFFFF"/>
          </w:rPr>
          <w:t>3</w:t>
        </w:r>
        <w:r w:rsidRPr="008D0BD4">
          <w:rPr>
            <w:rFonts w:hint="eastAsia"/>
            <w:shd w:val="pct15" w:color="auto" w:fill="FFFFFF"/>
          </w:rPr>
          <w:t>：私立医院，很贵</w:t>
        </w:r>
      </w:ins>
    </w:p>
    <w:p w:rsidR="00D17EDF" w:rsidRDefault="00D17EDF" w:rsidP="00D17EDF">
      <w:pPr>
        <w:jc w:val="left"/>
        <w:rPr>
          <w:ins w:id="868" w:author="Lei Zhu" w:date="2017-06-17T22:31:00Z"/>
        </w:rPr>
      </w:pPr>
      <w:ins w:id="869" w:author="Lei Zhu" w:date="2017-06-17T22:31:00Z">
        <w:r>
          <w:rPr>
            <w:rFonts w:hint="eastAsia"/>
          </w:rPr>
          <w:t xml:space="preserve">  </w:t>
        </w:r>
      </w:ins>
    </w:p>
    <w:p w:rsidR="00D17EDF" w:rsidRPr="00DE5A51" w:rsidRDefault="00D17EDF" w:rsidP="00D17EDF">
      <w:pPr>
        <w:jc w:val="left"/>
        <w:rPr>
          <w:ins w:id="870" w:author="Lei Zhu" w:date="2017-06-17T22:31:00Z"/>
          <w:b/>
          <w:sz w:val="28"/>
          <w:szCs w:val="28"/>
          <w:highlight w:val="yellow"/>
        </w:rPr>
      </w:pPr>
      <w:ins w:id="871" w:author="Lei Zhu" w:date="2017-06-17T22:31:00Z">
        <w:r>
          <w:rPr>
            <w:rFonts w:hint="eastAsia"/>
          </w:rPr>
          <w:t xml:space="preserve">                          </w:t>
        </w:r>
        <w:r w:rsidRPr="000D6DFC">
          <w:rPr>
            <w:rFonts w:hint="eastAsia"/>
            <w:b/>
            <w:sz w:val="30"/>
            <w:szCs w:val="30"/>
          </w:rPr>
          <w:t xml:space="preserve"> </w:t>
        </w:r>
        <w:r>
          <w:rPr>
            <w:rFonts w:hint="eastAsia"/>
            <w:b/>
            <w:sz w:val="30"/>
            <w:szCs w:val="30"/>
          </w:rPr>
          <w:t xml:space="preserve">  </w:t>
        </w:r>
        <w:r w:rsidRPr="00DE5A51">
          <w:rPr>
            <w:rFonts w:hint="eastAsia"/>
            <w:b/>
            <w:sz w:val="28"/>
            <w:szCs w:val="28"/>
            <w:highlight w:val="yellow"/>
          </w:rPr>
          <w:t>《医之殇》</w:t>
        </w:r>
      </w:ins>
    </w:p>
    <w:p w:rsidR="00D17EDF" w:rsidRDefault="00D17EDF" w:rsidP="00D17EDF">
      <w:pPr>
        <w:jc w:val="left"/>
        <w:rPr>
          <w:ins w:id="872" w:author="Lei Zhu" w:date="2017-06-17T22:31:00Z"/>
          <w:highlight w:val="yellow"/>
        </w:rPr>
      </w:pPr>
      <w:ins w:id="873" w:author="Lei Zhu" w:date="2017-06-17T22:31:00Z">
        <w:r w:rsidRPr="000D6DFC">
          <w:rPr>
            <w:rFonts w:hint="eastAsia"/>
            <w:highlight w:val="yellow"/>
          </w:rPr>
          <w:t>场景：专科医院，公立医院，私立医院</w:t>
        </w:r>
        <w:r w:rsidRPr="000D6DFC">
          <w:rPr>
            <w:rFonts w:hint="eastAsia"/>
            <w:highlight w:val="yellow"/>
          </w:rPr>
          <w:t xml:space="preserve">  </w:t>
        </w:r>
      </w:ins>
    </w:p>
    <w:p w:rsidR="00D17EDF" w:rsidRPr="000D6DFC" w:rsidRDefault="00D17EDF" w:rsidP="00D17EDF">
      <w:pPr>
        <w:jc w:val="left"/>
        <w:rPr>
          <w:ins w:id="874" w:author="Lei Zhu" w:date="2017-06-17T22:31:00Z"/>
          <w:highlight w:val="yellow"/>
        </w:rPr>
      </w:pPr>
    </w:p>
    <w:p w:rsidR="00D17EDF" w:rsidRPr="000D6DFC" w:rsidRDefault="00D17EDF" w:rsidP="00D17EDF">
      <w:pPr>
        <w:ind w:firstLine="405"/>
        <w:jc w:val="left"/>
        <w:rPr>
          <w:ins w:id="875" w:author="Lei Zhu" w:date="2017-06-17T22:31:00Z"/>
          <w:highlight w:val="yellow"/>
        </w:rPr>
      </w:pPr>
      <w:ins w:id="876" w:author="Lei Zhu" w:date="2017-06-17T22:31:00Z">
        <w:r>
          <w:rPr>
            <w:rFonts w:hint="eastAsia"/>
            <w:highlight w:val="yellow"/>
          </w:rPr>
          <w:t>【公立医院，</w:t>
        </w:r>
        <w:r w:rsidRPr="000D6DFC">
          <w:rPr>
            <w:rFonts w:hint="eastAsia"/>
            <w:highlight w:val="yellow"/>
          </w:rPr>
          <w:t>挂</w:t>
        </w:r>
        <w:r>
          <w:rPr>
            <w:rFonts w:hint="eastAsia"/>
            <w:highlight w:val="yellow"/>
          </w:rPr>
          <w:t>号窗口</w:t>
        </w:r>
        <w:r w:rsidRPr="000D6DFC">
          <w:rPr>
            <w:rFonts w:hint="eastAsia"/>
            <w:highlight w:val="yellow"/>
          </w:rPr>
          <w:t>】</w:t>
        </w:r>
      </w:ins>
    </w:p>
    <w:p w:rsidR="00D17EDF" w:rsidRPr="000D6DFC" w:rsidRDefault="00D17EDF" w:rsidP="00D17EDF">
      <w:pPr>
        <w:ind w:firstLine="405"/>
        <w:jc w:val="left"/>
        <w:rPr>
          <w:ins w:id="877" w:author="Lei Zhu" w:date="2017-06-17T22:31:00Z"/>
          <w:highlight w:val="yellow"/>
        </w:rPr>
      </w:pPr>
      <w:ins w:id="878" w:author="Lei Zhu" w:date="2017-06-17T22:31:00Z">
        <w:r w:rsidRPr="000D6DFC">
          <w:rPr>
            <w:rFonts w:hint="eastAsia"/>
            <w:highlight w:val="yellow"/>
          </w:rPr>
          <w:t>凌晨</w:t>
        </w:r>
        <w:r w:rsidRPr="000D6DFC">
          <w:rPr>
            <w:rFonts w:hint="eastAsia"/>
            <w:highlight w:val="yellow"/>
          </w:rPr>
          <w:t>2</w:t>
        </w:r>
        <w:r w:rsidRPr="000D6DFC">
          <w:rPr>
            <w:rFonts w:hint="eastAsia"/>
            <w:highlight w:val="yellow"/>
          </w:rPr>
          <w:t>点，因为没有那么早的公共交通工具，老林只好</w:t>
        </w:r>
        <w:r>
          <w:rPr>
            <w:rFonts w:hint="eastAsia"/>
            <w:highlight w:val="yellow"/>
          </w:rPr>
          <w:t>靠两条腿走去医院给老伴</w:t>
        </w:r>
        <w:r w:rsidRPr="000D6DFC">
          <w:rPr>
            <w:rFonts w:hint="eastAsia"/>
            <w:highlight w:val="yellow"/>
          </w:rPr>
          <w:t>挂个专家号，可是当他气喘嘘嘘地终于来</w:t>
        </w:r>
        <w:r>
          <w:rPr>
            <w:rFonts w:hint="eastAsia"/>
            <w:highlight w:val="yellow"/>
          </w:rPr>
          <w:t>到挂号窗口时</w:t>
        </w:r>
        <w:r w:rsidRPr="000D6DFC">
          <w:rPr>
            <w:rFonts w:hint="eastAsia"/>
            <w:highlight w:val="yellow"/>
          </w:rPr>
          <w:t>傻眼了！天呐，挂号的队伍已经长长地排到了走廊的拐弯处。</w:t>
        </w:r>
        <w:r>
          <w:rPr>
            <w:rFonts w:hint="eastAsia"/>
            <w:highlight w:val="yellow"/>
          </w:rPr>
          <w:t>一打听，</w:t>
        </w:r>
        <w:r w:rsidRPr="000D6DFC">
          <w:rPr>
            <w:rFonts w:hint="eastAsia"/>
            <w:highlight w:val="yellow"/>
          </w:rPr>
          <w:t>有</w:t>
        </w:r>
        <w:r>
          <w:rPr>
            <w:rFonts w:hint="eastAsia"/>
            <w:highlight w:val="yellow"/>
          </w:rPr>
          <w:t>好多</w:t>
        </w:r>
        <w:r w:rsidRPr="000D6DFC">
          <w:rPr>
            <w:rFonts w:hint="eastAsia"/>
            <w:highlight w:val="yellow"/>
          </w:rPr>
          <w:t>的人竟然是昨天下午就来了，带着简单的铺盖</w:t>
        </w:r>
        <w:r>
          <w:rPr>
            <w:rFonts w:hint="eastAsia"/>
            <w:highlight w:val="yellow"/>
          </w:rPr>
          <w:t>就</w:t>
        </w:r>
        <w:r w:rsidRPr="000D6DFC">
          <w:rPr>
            <w:rFonts w:hint="eastAsia"/>
            <w:highlight w:val="yellow"/>
          </w:rPr>
          <w:t>在医院</w:t>
        </w:r>
        <w:r>
          <w:rPr>
            <w:rFonts w:hint="eastAsia"/>
            <w:highlight w:val="yellow"/>
          </w:rPr>
          <w:t>水门汀地上睡了一夜</w:t>
        </w:r>
        <w:r w:rsidRPr="000D6DFC">
          <w:rPr>
            <w:rFonts w:hint="eastAsia"/>
            <w:highlight w:val="yellow"/>
          </w:rPr>
          <w:t>。</w:t>
        </w:r>
      </w:ins>
    </w:p>
    <w:p w:rsidR="00D17EDF" w:rsidRPr="000D6DFC" w:rsidRDefault="00D17EDF" w:rsidP="00D17EDF">
      <w:pPr>
        <w:ind w:firstLine="405"/>
        <w:jc w:val="left"/>
        <w:rPr>
          <w:ins w:id="879" w:author="Lei Zhu" w:date="2017-06-17T22:31:00Z"/>
          <w:highlight w:val="yellow"/>
        </w:rPr>
      </w:pPr>
      <w:ins w:id="880" w:author="Lei Zhu" w:date="2017-06-17T22:31:00Z">
        <w:r>
          <w:rPr>
            <w:rFonts w:hint="eastAsia"/>
            <w:highlight w:val="yellow"/>
          </w:rPr>
          <w:t>今天必须挂上号，不然再多花钱吃饭住店就没钱看病了。</w:t>
        </w:r>
        <w:r w:rsidRPr="000D6DFC">
          <w:rPr>
            <w:rFonts w:hint="eastAsia"/>
            <w:highlight w:val="yellow"/>
          </w:rPr>
          <w:t>可是看到这样的场景，老林不禁乱了方寸，</w:t>
        </w:r>
        <w:r>
          <w:rPr>
            <w:rFonts w:hint="eastAsia"/>
            <w:highlight w:val="yellow"/>
          </w:rPr>
          <w:t>虽然是</w:t>
        </w:r>
        <w:r w:rsidRPr="000D6DFC">
          <w:rPr>
            <w:rFonts w:hint="eastAsia"/>
            <w:highlight w:val="yellow"/>
          </w:rPr>
          <w:t>大冬天，</w:t>
        </w:r>
        <w:r>
          <w:rPr>
            <w:rFonts w:hint="eastAsia"/>
            <w:highlight w:val="yellow"/>
          </w:rPr>
          <w:t>可</w:t>
        </w:r>
        <w:r w:rsidRPr="000D6DFC">
          <w:rPr>
            <w:rFonts w:hint="eastAsia"/>
            <w:highlight w:val="yellow"/>
          </w:rPr>
          <w:t>他</w:t>
        </w:r>
        <w:r>
          <w:rPr>
            <w:rFonts w:hint="eastAsia"/>
            <w:highlight w:val="yellow"/>
          </w:rPr>
          <w:t>额头</w:t>
        </w:r>
        <w:r w:rsidRPr="000D6DFC">
          <w:rPr>
            <w:rFonts w:hint="eastAsia"/>
            <w:highlight w:val="yellow"/>
          </w:rPr>
          <w:t>也开始冒出大颗大颗的汗珠。</w:t>
        </w:r>
      </w:ins>
    </w:p>
    <w:p w:rsidR="00D17EDF" w:rsidRDefault="00D17EDF" w:rsidP="00D17EDF">
      <w:pPr>
        <w:ind w:firstLine="405"/>
        <w:jc w:val="left"/>
        <w:rPr>
          <w:ins w:id="881" w:author="Lei Zhu" w:date="2017-06-17T22:31:00Z"/>
        </w:rPr>
      </w:pPr>
      <w:ins w:id="882" w:author="Lei Zhu" w:date="2017-06-17T22:31:00Z">
        <w:r w:rsidRPr="000D6DFC">
          <w:rPr>
            <w:rFonts w:hint="eastAsia"/>
            <w:highlight w:val="yellow"/>
          </w:rPr>
          <w:t>“大爷，您需要挂号吧？”一个年青的小伙子操着河南口音问。</w:t>
        </w:r>
      </w:ins>
    </w:p>
    <w:p w:rsidR="00D17EDF" w:rsidRDefault="00D17EDF" w:rsidP="00D17EDF">
      <w:pPr>
        <w:ind w:firstLine="405"/>
        <w:jc w:val="left"/>
        <w:rPr>
          <w:ins w:id="883" w:author="Lei Zhu" w:date="2017-06-17T22:31:00Z"/>
          <w:highlight w:val="yellow"/>
        </w:rPr>
      </w:pPr>
      <w:ins w:id="884" w:author="Lei Zhu" w:date="2017-06-17T22:31:00Z">
        <w:r w:rsidRPr="000D6DFC">
          <w:rPr>
            <w:rFonts w:hint="eastAsia"/>
            <w:highlight w:val="yellow"/>
          </w:rPr>
          <w:t>“哦，哦，是啊。”老林转头，看到一个披着绿色军大衣男青年，手里捏着一叠号单，心里立刻明白，这是一个</w:t>
        </w:r>
        <w:r>
          <w:rPr>
            <w:rFonts w:hint="eastAsia"/>
            <w:highlight w:val="yellow"/>
          </w:rPr>
          <w:t>倒</w:t>
        </w:r>
        <w:r w:rsidRPr="000D6DFC">
          <w:rPr>
            <w:rFonts w:hint="eastAsia"/>
            <w:highlight w:val="yellow"/>
          </w:rPr>
          <w:t>号的黄牛，但他还是想问问，因为专家一天只能挂</w:t>
        </w:r>
        <w:r w:rsidRPr="000D6DFC">
          <w:rPr>
            <w:rFonts w:hint="eastAsia"/>
            <w:highlight w:val="yellow"/>
          </w:rPr>
          <w:t>30</w:t>
        </w:r>
        <w:r>
          <w:rPr>
            <w:rFonts w:hint="eastAsia"/>
            <w:highlight w:val="yellow"/>
          </w:rPr>
          <w:t>个号，看这排队架式，再</w:t>
        </w:r>
        <w:r w:rsidRPr="000D6DFC">
          <w:rPr>
            <w:rFonts w:hint="eastAsia"/>
            <w:highlight w:val="yellow"/>
          </w:rPr>
          <w:t>2</w:t>
        </w:r>
        <w:r>
          <w:rPr>
            <w:rFonts w:hint="eastAsia"/>
            <w:highlight w:val="yellow"/>
          </w:rPr>
          <w:t>、</w:t>
        </w:r>
        <w:r>
          <w:rPr>
            <w:rFonts w:hint="eastAsia"/>
            <w:highlight w:val="yellow"/>
          </w:rPr>
          <w:t>3</w:t>
        </w:r>
        <w:r>
          <w:rPr>
            <w:rFonts w:hint="eastAsia"/>
            <w:highlight w:val="yellow"/>
          </w:rPr>
          <w:t>天他也排不上</w:t>
        </w:r>
        <w:r w:rsidRPr="000D6DFC">
          <w:rPr>
            <w:rFonts w:hint="eastAsia"/>
            <w:highlight w:val="yellow"/>
          </w:rPr>
          <w:t>的。</w:t>
        </w:r>
      </w:ins>
    </w:p>
    <w:p w:rsidR="00D17EDF" w:rsidRDefault="00D17EDF" w:rsidP="00D17EDF">
      <w:pPr>
        <w:ind w:firstLine="405"/>
        <w:jc w:val="left"/>
        <w:rPr>
          <w:ins w:id="885" w:author="Lei Zhu" w:date="2017-06-17T22:31:00Z"/>
        </w:rPr>
      </w:pPr>
      <w:ins w:id="886" w:author="Lei Zhu" w:date="2017-06-17T22:31:00Z">
        <w:r w:rsidRPr="000D6DFC">
          <w:rPr>
            <w:rFonts w:hint="eastAsia"/>
            <w:highlight w:val="yellow"/>
          </w:rPr>
          <w:t>“你的号怎么卖啊？”</w:t>
        </w:r>
      </w:ins>
    </w:p>
    <w:p w:rsidR="00D17EDF" w:rsidRDefault="00D17EDF" w:rsidP="00D17EDF">
      <w:pPr>
        <w:ind w:firstLine="405"/>
        <w:jc w:val="left"/>
        <w:rPr>
          <w:ins w:id="887" w:author="Lei Zhu" w:date="2017-06-17T22:31:00Z"/>
        </w:rPr>
      </w:pPr>
      <w:ins w:id="888" w:author="Lei Zhu" w:date="2017-06-17T22:31:00Z">
        <w:r w:rsidRPr="000D6DFC">
          <w:rPr>
            <w:rFonts w:hint="eastAsia"/>
            <w:highlight w:val="yellow"/>
          </w:rPr>
          <w:t>“</w:t>
        </w:r>
        <w:r w:rsidRPr="000D6DFC">
          <w:rPr>
            <w:rFonts w:hint="eastAsia"/>
            <w:highlight w:val="yellow"/>
          </w:rPr>
          <w:t>600</w:t>
        </w:r>
        <w:r w:rsidRPr="000D6DFC">
          <w:rPr>
            <w:rFonts w:hint="eastAsia"/>
            <w:highlight w:val="yellow"/>
          </w:rPr>
          <w:t>块钱一个，明天上午的，要吗？”</w:t>
        </w:r>
      </w:ins>
    </w:p>
    <w:p w:rsidR="00D17EDF" w:rsidRPr="009B737F" w:rsidRDefault="00D17EDF" w:rsidP="00D17EDF">
      <w:pPr>
        <w:ind w:firstLine="405"/>
        <w:jc w:val="left"/>
        <w:rPr>
          <w:ins w:id="889" w:author="Lei Zhu" w:date="2017-06-17T22:31:00Z"/>
          <w:highlight w:val="yellow"/>
        </w:rPr>
      </w:pPr>
      <w:ins w:id="890" w:author="Lei Zhu" w:date="2017-06-17T22:31:00Z">
        <w:r w:rsidRPr="009B737F">
          <w:rPr>
            <w:rFonts w:hint="eastAsia"/>
            <w:highlight w:val="yellow"/>
          </w:rPr>
          <w:t>“什么？窗口不是写着</w:t>
        </w:r>
        <w:r w:rsidRPr="009B737F">
          <w:rPr>
            <w:rFonts w:hint="eastAsia"/>
            <w:highlight w:val="yellow"/>
          </w:rPr>
          <w:t>60</w:t>
        </w:r>
        <w:r w:rsidRPr="009B737F">
          <w:rPr>
            <w:rFonts w:hint="eastAsia"/>
            <w:highlight w:val="yellow"/>
          </w:rPr>
          <w:t>元吗？你要</w:t>
        </w:r>
        <w:r w:rsidRPr="009B737F">
          <w:rPr>
            <w:rFonts w:hint="eastAsia"/>
            <w:highlight w:val="yellow"/>
          </w:rPr>
          <w:t>600</w:t>
        </w:r>
        <w:r w:rsidRPr="009B737F">
          <w:rPr>
            <w:rFonts w:hint="eastAsia"/>
            <w:highlight w:val="yellow"/>
          </w:rPr>
          <w:t>元？太贵了吧！”</w:t>
        </w:r>
      </w:ins>
    </w:p>
    <w:p w:rsidR="00D17EDF" w:rsidRPr="009B737F" w:rsidRDefault="00D17EDF" w:rsidP="00D17EDF">
      <w:pPr>
        <w:ind w:firstLine="405"/>
        <w:jc w:val="left"/>
        <w:rPr>
          <w:ins w:id="891" w:author="Lei Zhu" w:date="2017-06-17T22:31:00Z"/>
          <w:highlight w:val="yellow"/>
        </w:rPr>
      </w:pPr>
      <w:ins w:id="892" w:author="Lei Zhu" w:date="2017-06-17T22:31:00Z">
        <w:r w:rsidRPr="009B737F">
          <w:rPr>
            <w:rFonts w:hint="eastAsia"/>
            <w:highlight w:val="yellow"/>
          </w:rPr>
          <w:t>“这还叫贵啊？我们也是辛苦排队才拿来的号。如果要今天的，得</w:t>
        </w:r>
        <w:r w:rsidRPr="009B737F">
          <w:rPr>
            <w:rFonts w:hint="eastAsia"/>
            <w:highlight w:val="yellow"/>
          </w:rPr>
          <w:t>1200</w:t>
        </w:r>
        <w:r w:rsidRPr="009B737F">
          <w:rPr>
            <w:rFonts w:hint="eastAsia"/>
            <w:highlight w:val="yellow"/>
          </w:rPr>
          <w:t>元一个呢，越靠前越贵。”男青年看了看老林，那眼神好像在看一个外星人。</w:t>
        </w:r>
      </w:ins>
    </w:p>
    <w:p w:rsidR="00D17EDF" w:rsidRPr="009B737F" w:rsidRDefault="00D17EDF" w:rsidP="00D17EDF">
      <w:pPr>
        <w:ind w:firstLine="405"/>
        <w:jc w:val="left"/>
        <w:rPr>
          <w:ins w:id="893" w:author="Lei Zhu" w:date="2017-06-17T22:31:00Z"/>
          <w:highlight w:val="yellow"/>
        </w:rPr>
      </w:pPr>
      <w:ins w:id="894" w:author="Lei Zhu" w:date="2017-06-17T22:31:00Z">
        <w:r w:rsidRPr="009B737F">
          <w:rPr>
            <w:rFonts w:hint="eastAsia"/>
            <w:highlight w:val="yellow"/>
          </w:rPr>
          <w:t>“能不能便宜一点，我是想要一个，但没那么多钱．．．．．．”</w:t>
        </w:r>
      </w:ins>
    </w:p>
    <w:p w:rsidR="00D17EDF" w:rsidRDefault="00D17EDF" w:rsidP="00D17EDF">
      <w:pPr>
        <w:ind w:firstLine="405"/>
        <w:jc w:val="left"/>
        <w:rPr>
          <w:ins w:id="895" w:author="Lei Zhu" w:date="2017-06-17T22:31:00Z"/>
        </w:rPr>
      </w:pPr>
      <w:ins w:id="896" w:author="Lei Zhu" w:date="2017-06-17T22:31:00Z">
        <w:r w:rsidRPr="009B737F">
          <w:rPr>
            <w:rFonts w:hint="eastAsia"/>
            <w:highlight w:val="yellow"/>
          </w:rPr>
          <w:t>“没钱你看什么病？！．．．．．．阿姨，您要号吗？”男青年翻了翻白眼，走开去问另外一个排在队伍尾巴上的人。</w:t>
        </w:r>
      </w:ins>
    </w:p>
    <w:p w:rsidR="00D17EDF" w:rsidRDefault="00D17EDF" w:rsidP="00D17EDF">
      <w:pPr>
        <w:ind w:firstLine="405"/>
        <w:jc w:val="left"/>
        <w:rPr>
          <w:ins w:id="897" w:author="Lei Zhu" w:date="2017-06-17T22:31:00Z"/>
        </w:rPr>
      </w:pPr>
      <w:ins w:id="898" w:author="Lei Zhu" w:date="2017-06-17T22:31:00Z">
        <w:r>
          <w:rPr>
            <w:rFonts w:hint="eastAsia"/>
          </w:rPr>
          <w:t xml:space="preserve">  </w:t>
        </w:r>
      </w:ins>
    </w:p>
    <w:p w:rsidR="00D17EDF" w:rsidRPr="00B2059B" w:rsidRDefault="00D17EDF" w:rsidP="00D17EDF">
      <w:pPr>
        <w:ind w:firstLine="405"/>
        <w:jc w:val="left"/>
        <w:rPr>
          <w:ins w:id="899" w:author="Lei Zhu" w:date="2017-06-17T22:31:00Z"/>
          <w:highlight w:val="yellow"/>
        </w:rPr>
      </w:pPr>
      <w:ins w:id="900" w:author="Lei Zhu" w:date="2017-06-17T22:31:00Z">
        <w:r w:rsidRPr="00B2059B">
          <w:rPr>
            <w:rFonts w:hint="eastAsia"/>
            <w:highlight w:val="yellow"/>
          </w:rPr>
          <w:t>【专家门诊室前】</w:t>
        </w:r>
      </w:ins>
    </w:p>
    <w:p w:rsidR="00D17EDF" w:rsidRDefault="00D17EDF" w:rsidP="00D17EDF">
      <w:pPr>
        <w:ind w:firstLine="405"/>
        <w:jc w:val="left"/>
        <w:rPr>
          <w:ins w:id="901" w:author="Lei Zhu" w:date="2017-06-17T22:31:00Z"/>
          <w:highlight w:val="yellow"/>
        </w:rPr>
      </w:pPr>
      <w:ins w:id="902" w:author="Lei Zhu" w:date="2017-06-17T22:31:00Z">
        <w:r w:rsidRPr="00B2059B">
          <w:rPr>
            <w:rFonts w:hint="eastAsia"/>
            <w:highlight w:val="yellow"/>
          </w:rPr>
          <w:t>咬牙花了</w:t>
        </w:r>
        <w:r w:rsidRPr="00B2059B">
          <w:rPr>
            <w:rFonts w:hint="eastAsia"/>
            <w:highlight w:val="yellow"/>
          </w:rPr>
          <w:t>600</w:t>
        </w:r>
        <w:r>
          <w:rPr>
            <w:rFonts w:hint="eastAsia"/>
            <w:highlight w:val="yellow"/>
          </w:rPr>
          <w:t>元，老林昨天跟黄牛拿</w:t>
        </w:r>
        <w:r w:rsidRPr="00B2059B">
          <w:rPr>
            <w:rFonts w:hint="eastAsia"/>
            <w:highlight w:val="yellow"/>
          </w:rPr>
          <w:t>了一个第二天的第</w:t>
        </w:r>
        <w:r w:rsidRPr="00B2059B">
          <w:rPr>
            <w:rFonts w:hint="eastAsia"/>
            <w:highlight w:val="yellow"/>
          </w:rPr>
          <w:t>28</w:t>
        </w:r>
        <w:r w:rsidRPr="00B2059B">
          <w:rPr>
            <w:rFonts w:hint="eastAsia"/>
            <w:highlight w:val="yellow"/>
          </w:rPr>
          <w:t>号。</w:t>
        </w:r>
      </w:ins>
    </w:p>
    <w:p w:rsidR="00D17EDF" w:rsidRPr="00B2059B" w:rsidRDefault="00D17EDF" w:rsidP="00D17EDF">
      <w:pPr>
        <w:ind w:firstLine="405"/>
        <w:jc w:val="left"/>
        <w:rPr>
          <w:ins w:id="903" w:author="Lei Zhu" w:date="2017-06-17T22:31:00Z"/>
          <w:highlight w:val="yellow"/>
        </w:rPr>
      </w:pPr>
      <w:ins w:id="904" w:author="Lei Zhu" w:date="2017-06-17T22:31:00Z">
        <w:r>
          <w:rPr>
            <w:rFonts w:hint="eastAsia"/>
            <w:highlight w:val="yellow"/>
          </w:rPr>
          <w:t>第二天上午，一早赶到医院，现在老两口</w:t>
        </w:r>
        <w:r w:rsidRPr="00B2059B">
          <w:rPr>
            <w:rFonts w:hint="eastAsia"/>
            <w:highlight w:val="yellow"/>
          </w:rPr>
          <w:t>已经在</w:t>
        </w:r>
        <w:r>
          <w:rPr>
            <w:rFonts w:hint="eastAsia"/>
            <w:highlight w:val="yellow"/>
          </w:rPr>
          <w:t>专家诊室的</w:t>
        </w:r>
        <w:r w:rsidRPr="00B2059B">
          <w:rPr>
            <w:rFonts w:hint="eastAsia"/>
            <w:highlight w:val="yellow"/>
          </w:rPr>
          <w:t>门口坐等了快</w:t>
        </w:r>
        <w:r w:rsidRPr="00B2059B">
          <w:rPr>
            <w:rFonts w:hint="eastAsia"/>
            <w:highlight w:val="yellow"/>
          </w:rPr>
          <w:t>3</w:t>
        </w:r>
        <w:r>
          <w:rPr>
            <w:rFonts w:hint="eastAsia"/>
            <w:highlight w:val="yellow"/>
          </w:rPr>
          <w:t>个小时了，老伴捂着胸口</w:t>
        </w:r>
        <w:r w:rsidRPr="00B2059B">
          <w:rPr>
            <w:rFonts w:hint="eastAsia"/>
            <w:highlight w:val="yellow"/>
          </w:rPr>
          <w:t>痛得一动也不能动，整个上半身都靠着老林</w:t>
        </w:r>
        <w:r>
          <w:rPr>
            <w:rFonts w:hint="eastAsia"/>
            <w:highlight w:val="yellow"/>
          </w:rPr>
          <w:t>，半躺</w:t>
        </w:r>
        <w:r w:rsidRPr="00B2059B">
          <w:rPr>
            <w:rFonts w:hint="eastAsia"/>
            <w:highlight w:val="yellow"/>
          </w:rPr>
          <w:t>在医院</w:t>
        </w:r>
        <w:r>
          <w:rPr>
            <w:rFonts w:hint="eastAsia"/>
            <w:highlight w:val="yellow"/>
          </w:rPr>
          <w:t>冰冷</w:t>
        </w:r>
        <w:r w:rsidRPr="00B2059B">
          <w:rPr>
            <w:rFonts w:hint="eastAsia"/>
            <w:highlight w:val="yellow"/>
          </w:rPr>
          <w:t>的金属凳子上。</w:t>
        </w:r>
      </w:ins>
    </w:p>
    <w:p w:rsidR="00D17EDF" w:rsidRDefault="00D17EDF" w:rsidP="00D17EDF">
      <w:pPr>
        <w:ind w:firstLine="405"/>
        <w:jc w:val="left"/>
        <w:rPr>
          <w:ins w:id="905" w:author="Lei Zhu" w:date="2017-06-17T22:31:00Z"/>
        </w:rPr>
      </w:pPr>
      <w:ins w:id="906" w:author="Lei Zhu" w:date="2017-06-17T22:31:00Z">
        <w:r w:rsidRPr="00B2059B">
          <w:rPr>
            <w:rFonts w:hint="eastAsia"/>
            <w:highlight w:val="yellow"/>
          </w:rPr>
          <w:t>“</w:t>
        </w:r>
        <w:r w:rsidRPr="00B2059B">
          <w:rPr>
            <w:rFonts w:hint="eastAsia"/>
            <w:highlight w:val="yellow"/>
          </w:rPr>
          <w:t>28</w:t>
        </w:r>
        <w:r w:rsidRPr="00B2059B">
          <w:rPr>
            <w:rFonts w:hint="eastAsia"/>
            <w:highlight w:val="yellow"/>
          </w:rPr>
          <w:t>号”终于听到了叫号，“在，在，在，”老林连连应着，扶着老伴起立，艰难地</w:t>
        </w:r>
        <w:r>
          <w:rPr>
            <w:rFonts w:hint="eastAsia"/>
            <w:highlight w:val="yellow"/>
          </w:rPr>
          <w:t>挪进了</w:t>
        </w:r>
        <w:r w:rsidRPr="00B2059B">
          <w:rPr>
            <w:rFonts w:hint="eastAsia"/>
            <w:highlight w:val="yellow"/>
          </w:rPr>
          <w:t>门。</w:t>
        </w:r>
      </w:ins>
    </w:p>
    <w:p w:rsidR="00D17EDF" w:rsidRPr="00B2059B" w:rsidRDefault="00D17EDF" w:rsidP="00D17EDF">
      <w:pPr>
        <w:ind w:firstLine="405"/>
        <w:jc w:val="left"/>
        <w:rPr>
          <w:ins w:id="907" w:author="Lei Zhu" w:date="2017-06-17T22:31:00Z"/>
          <w:highlight w:val="yellow"/>
        </w:rPr>
      </w:pPr>
      <w:ins w:id="908" w:author="Lei Zhu" w:date="2017-06-17T22:31:00Z">
        <w:r>
          <w:rPr>
            <w:rFonts w:hint="eastAsia"/>
            <w:highlight w:val="yellow"/>
          </w:rPr>
          <w:t>“大夫，我老伴胸口痛得很厉害，说话疼</w:t>
        </w:r>
        <w:r w:rsidRPr="00B2059B">
          <w:rPr>
            <w:rFonts w:hint="eastAsia"/>
            <w:highlight w:val="yellow"/>
          </w:rPr>
          <w:t>，</w:t>
        </w:r>
        <w:r>
          <w:rPr>
            <w:rFonts w:hint="eastAsia"/>
            <w:highlight w:val="yellow"/>
          </w:rPr>
          <w:t>吃饭疼，</w:t>
        </w:r>
        <w:r w:rsidRPr="00B2059B">
          <w:rPr>
            <w:rFonts w:hint="eastAsia"/>
            <w:highlight w:val="yellow"/>
          </w:rPr>
          <w:t>连</w:t>
        </w:r>
        <w:r>
          <w:rPr>
            <w:rFonts w:hint="eastAsia"/>
            <w:highlight w:val="yellow"/>
          </w:rPr>
          <w:t>喘口气</w:t>
        </w:r>
        <w:r w:rsidRPr="00B2059B">
          <w:rPr>
            <w:rFonts w:hint="eastAsia"/>
            <w:highlight w:val="yellow"/>
          </w:rPr>
          <w:t>都．．．．．．”</w:t>
        </w:r>
      </w:ins>
    </w:p>
    <w:p w:rsidR="00D17EDF" w:rsidRDefault="00D17EDF" w:rsidP="00D17EDF">
      <w:pPr>
        <w:ind w:firstLine="405"/>
        <w:jc w:val="left"/>
        <w:rPr>
          <w:ins w:id="909" w:author="Lei Zhu" w:date="2017-06-17T22:31:00Z"/>
        </w:rPr>
      </w:pPr>
      <w:ins w:id="910" w:author="Lei Zhu" w:date="2017-06-17T22:31:00Z">
        <w:r w:rsidRPr="00B2059B">
          <w:rPr>
            <w:rFonts w:hint="eastAsia"/>
            <w:highlight w:val="yellow"/>
          </w:rPr>
          <w:t>“病人自己</w:t>
        </w:r>
        <w:r>
          <w:rPr>
            <w:rFonts w:hint="eastAsia"/>
            <w:highlight w:val="yellow"/>
          </w:rPr>
          <w:t>能</w:t>
        </w:r>
        <w:r w:rsidRPr="00B2059B">
          <w:rPr>
            <w:rFonts w:hint="eastAsia"/>
            <w:highlight w:val="yellow"/>
          </w:rPr>
          <w:t>说</w:t>
        </w:r>
        <w:r>
          <w:rPr>
            <w:rFonts w:hint="eastAsia"/>
            <w:highlight w:val="yellow"/>
          </w:rPr>
          <w:t>吗？”老林还没把老伴的症状描述完，老专家就打断了他，“这样多久</w:t>
        </w:r>
        <w:r>
          <w:rPr>
            <w:rFonts w:hint="eastAsia"/>
            <w:highlight w:val="yellow"/>
          </w:rPr>
          <w:lastRenderedPageBreak/>
          <w:t>了？</w:t>
        </w:r>
        <w:r w:rsidRPr="00B2059B">
          <w:rPr>
            <w:rFonts w:hint="eastAsia"/>
            <w:highlight w:val="yellow"/>
          </w:rPr>
          <w:t>”</w:t>
        </w:r>
      </w:ins>
    </w:p>
    <w:p w:rsidR="00D17EDF" w:rsidRDefault="00D17EDF" w:rsidP="00D17EDF">
      <w:pPr>
        <w:ind w:firstLine="405"/>
        <w:jc w:val="left"/>
        <w:rPr>
          <w:ins w:id="911" w:author="Lei Zhu" w:date="2017-06-17T22:31:00Z"/>
        </w:rPr>
      </w:pPr>
      <w:ins w:id="912" w:author="Lei Zhu" w:date="2017-06-17T22:31:00Z">
        <w:r w:rsidRPr="000F0DC2">
          <w:rPr>
            <w:rFonts w:hint="eastAsia"/>
            <w:highlight w:val="yellow"/>
          </w:rPr>
          <w:t>“</w:t>
        </w:r>
        <w:r>
          <w:rPr>
            <w:rFonts w:hint="eastAsia"/>
            <w:highlight w:val="yellow"/>
          </w:rPr>
          <w:t>嗯，</w:t>
        </w:r>
        <w:r w:rsidRPr="000F0DC2">
          <w:rPr>
            <w:rFonts w:hint="eastAsia"/>
            <w:highlight w:val="yellow"/>
          </w:rPr>
          <w:t>有</w:t>
        </w:r>
        <w:r>
          <w:rPr>
            <w:rFonts w:hint="eastAsia"/>
            <w:highlight w:val="yellow"/>
          </w:rPr>
          <w:t>1</w:t>
        </w:r>
        <w:r>
          <w:rPr>
            <w:rFonts w:hint="eastAsia"/>
            <w:highlight w:val="yellow"/>
          </w:rPr>
          <w:t>个多月了．．．．．．刚开始疼也还好，就没放心上</w:t>
        </w:r>
        <w:r w:rsidRPr="000F0DC2">
          <w:rPr>
            <w:rFonts w:hint="eastAsia"/>
            <w:highlight w:val="yellow"/>
          </w:rPr>
          <w:t>，</w:t>
        </w:r>
        <w:r>
          <w:rPr>
            <w:rFonts w:hint="eastAsia"/>
            <w:highlight w:val="yellow"/>
          </w:rPr>
          <w:t>然后，有一天</w:t>
        </w:r>
        <w:r w:rsidRPr="000F0DC2">
          <w:rPr>
            <w:rFonts w:hint="eastAsia"/>
            <w:highlight w:val="yellow"/>
          </w:rPr>
          <w:t>睡觉好好的，</w:t>
        </w:r>
        <w:r>
          <w:rPr>
            <w:rFonts w:hint="eastAsia"/>
            <w:highlight w:val="yellow"/>
          </w:rPr>
          <w:t>哎，突然起床后，起来后突然，觉得喘不上气</w:t>
        </w:r>
        <w:r w:rsidRPr="000F0DC2">
          <w:rPr>
            <w:rFonts w:hint="eastAsia"/>
            <w:highlight w:val="yellow"/>
          </w:rPr>
          <w:t>了</w:t>
        </w:r>
        <w:r>
          <w:rPr>
            <w:rFonts w:hint="eastAsia"/>
            <w:highlight w:val="yellow"/>
          </w:rPr>
          <w:t>，．．．．．．</w:t>
        </w:r>
        <w:r w:rsidRPr="000F0DC2">
          <w:rPr>
            <w:rFonts w:hint="eastAsia"/>
            <w:highlight w:val="yellow"/>
          </w:rPr>
          <w:t>”</w:t>
        </w:r>
      </w:ins>
    </w:p>
    <w:p w:rsidR="00D17EDF" w:rsidRDefault="00D17EDF" w:rsidP="00D17EDF">
      <w:pPr>
        <w:ind w:firstLine="405"/>
        <w:jc w:val="left"/>
        <w:rPr>
          <w:ins w:id="913" w:author="Lei Zhu" w:date="2017-06-17T22:31:00Z"/>
        </w:rPr>
      </w:pPr>
      <w:ins w:id="914" w:author="Lei Zhu" w:date="2017-06-17T22:31:00Z">
        <w:r>
          <w:rPr>
            <w:rFonts w:hint="eastAsia"/>
            <w:highlight w:val="yellow"/>
          </w:rPr>
          <w:t>“胸口闷</w:t>
        </w:r>
        <w:r w:rsidRPr="002A7E6D">
          <w:rPr>
            <w:rFonts w:hint="eastAsia"/>
            <w:highlight w:val="yellow"/>
          </w:rPr>
          <w:t>吗？”</w:t>
        </w:r>
      </w:ins>
    </w:p>
    <w:p w:rsidR="00D17EDF" w:rsidRDefault="00D17EDF" w:rsidP="00D17EDF">
      <w:pPr>
        <w:ind w:firstLine="405"/>
        <w:jc w:val="left"/>
        <w:rPr>
          <w:ins w:id="915" w:author="Lei Zhu" w:date="2017-06-17T22:31:00Z"/>
          <w:highlight w:val="yellow"/>
        </w:rPr>
      </w:pPr>
      <w:ins w:id="916" w:author="Lei Zhu" w:date="2017-06-17T22:31:00Z">
        <w:r>
          <w:rPr>
            <w:rFonts w:hint="eastAsia"/>
            <w:highlight w:val="yellow"/>
          </w:rPr>
          <w:t>“好像有一点，人难受．．．．．．说不清楚．．．．．．”</w:t>
        </w:r>
      </w:ins>
    </w:p>
    <w:p w:rsidR="00D17EDF" w:rsidRDefault="00D17EDF" w:rsidP="00D17EDF">
      <w:pPr>
        <w:ind w:firstLine="405"/>
        <w:jc w:val="left"/>
        <w:rPr>
          <w:ins w:id="917" w:author="Lei Zhu" w:date="2017-06-17T22:31:00Z"/>
          <w:highlight w:val="yellow"/>
        </w:rPr>
      </w:pPr>
      <w:ins w:id="918" w:author="Lei Zhu" w:date="2017-06-17T22:31:00Z">
        <w:r>
          <w:rPr>
            <w:rFonts w:hint="eastAsia"/>
            <w:highlight w:val="yellow"/>
          </w:rPr>
          <w:t>“咳嗽吗？”</w:t>
        </w:r>
      </w:ins>
    </w:p>
    <w:p w:rsidR="00D17EDF" w:rsidRDefault="00D17EDF" w:rsidP="00D17EDF">
      <w:pPr>
        <w:ind w:firstLine="405"/>
        <w:jc w:val="left"/>
        <w:rPr>
          <w:ins w:id="919" w:author="Lei Zhu" w:date="2017-06-17T22:31:00Z"/>
          <w:highlight w:val="yellow"/>
        </w:rPr>
      </w:pPr>
      <w:ins w:id="920" w:author="Lei Zhu" w:date="2017-06-17T22:31:00Z">
        <w:r>
          <w:rPr>
            <w:rFonts w:hint="eastAsia"/>
            <w:highlight w:val="yellow"/>
          </w:rPr>
          <w:t>“有，有时候有．．．．．．咳．．．．．．咳咳．．．．．．”好像是为了表明自己的病，老伴真的咳起来，而且越咳越厉害，气又开始喘不上了。</w:t>
        </w:r>
      </w:ins>
    </w:p>
    <w:p w:rsidR="00D17EDF" w:rsidRPr="002A7E6D" w:rsidRDefault="00D17EDF" w:rsidP="00D17EDF">
      <w:pPr>
        <w:ind w:firstLine="405"/>
        <w:jc w:val="left"/>
        <w:rPr>
          <w:ins w:id="921" w:author="Lei Zhu" w:date="2017-06-17T22:31:00Z"/>
          <w:highlight w:val="yellow"/>
        </w:rPr>
      </w:pPr>
      <w:ins w:id="922" w:author="Lei Zhu" w:date="2017-06-17T22:31:00Z">
        <w:r>
          <w:rPr>
            <w:rFonts w:hint="eastAsia"/>
            <w:highlight w:val="yellow"/>
          </w:rPr>
          <w:t>“大夫，您能先给看看吗？她</w:t>
        </w:r>
        <w:r w:rsidRPr="002A7E6D">
          <w:rPr>
            <w:rFonts w:hint="eastAsia"/>
            <w:highlight w:val="yellow"/>
          </w:rPr>
          <w:t>这个年纪了</w:t>
        </w:r>
        <w:r>
          <w:rPr>
            <w:rFonts w:hint="eastAsia"/>
            <w:highlight w:val="yellow"/>
          </w:rPr>
          <w:t>，原本身体也不太好，不过，这次特别厉害，连上个厕所都要人扶着去，大夫有什么办法让她不疼吗？</w:t>
        </w:r>
        <w:r w:rsidRPr="002A7E6D">
          <w:rPr>
            <w:rFonts w:hint="eastAsia"/>
            <w:highlight w:val="yellow"/>
          </w:rPr>
          <w:t>”</w:t>
        </w:r>
        <w:r>
          <w:rPr>
            <w:rFonts w:hint="eastAsia"/>
            <w:highlight w:val="yellow"/>
          </w:rPr>
          <w:t>看老伴已经又咳又疼得哼哼唧唧的，说话也说不清，老林</w:t>
        </w:r>
        <w:r w:rsidRPr="002A7E6D">
          <w:rPr>
            <w:rFonts w:hint="eastAsia"/>
            <w:highlight w:val="yellow"/>
          </w:rPr>
          <w:t>急了。</w:t>
        </w:r>
      </w:ins>
    </w:p>
    <w:p w:rsidR="00D17EDF" w:rsidRDefault="00D17EDF" w:rsidP="00D17EDF">
      <w:pPr>
        <w:tabs>
          <w:tab w:val="left" w:pos="7056"/>
        </w:tabs>
        <w:ind w:firstLine="405"/>
        <w:jc w:val="left"/>
        <w:rPr>
          <w:ins w:id="923" w:author="Lei Zhu" w:date="2017-06-17T22:31:00Z"/>
        </w:rPr>
      </w:pPr>
      <w:ins w:id="924" w:author="Lei Zhu" w:date="2017-06-17T22:31:00Z">
        <w:r>
          <w:rPr>
            <w:rFonts w:hint="eastAsia"/>
            <w:highlight w:val="yellow"/>
          </w:rPr>
          <w:t>老医生不满意地瞪了老林一眼，“这不正看着吗？先去拍个片子</w:t>
        </w:r>
        <w:r w:rsidRPr="00262C1A">
          <w:rPr>
            <w:rFonts w:hint="eastAsia"/>
            <w:highlight w:val="yellow"/>
          </w:rPr>
          <w:t>吧。”</w:t>
        </w:r>
      </w:ins>
    </w:p>
    <w:p w:rsidR="00D17EDF" w:rsidRPr="002A7E6D" w:rsidRDefault="00D17EDF" w:rsidP="00D17EDF">
      <w:pPr>
        <w:ind w:firstLine="405"/>
        <w:jc w:val="left"/>
        <w:rPr>
          <w:ins w:id="925" w:author="Lei Zhu" w:date="2017-06-17T22:31:00Z"/>
          <w:highlight w:val="yellow"/>
        </w:rPr>
      </w:pPr>
      <w:ins w:id="926" w:author="Lei Zhu" w:date="2017-06-17T22:31:00Z">
        <w:r w:rsidRPr="002A7E6D">
          <w:rPr>
            <w:rFonts w:hint="eastAsia"/>
            <w:highlight w:val="yellow"/>
          </w:rPr>
          <w:t>．．．．．．</w:t>
        </w:r>
      </w:ins>
    </w:p>
    <w:p w:rsidR="00D17EDF" w:rsidRPr="000F0DC2" w:rsidRDefault="00D17EDF" w:rsidP="00D17EDF">
      <w:pPr>
        <w:ind w:firstLine="405"/>
        <w:jc w:val="left"/>
        <w:rPr>
          <w:ins w:id="927" w:author="Lei Zhu" w:date="2017-06-17T22:31:00Z"/>
        </w:rPr>
      </w:pPr>
      <w:ins w:id="928" w:author="Lei Zhu" w:date="2017-06-17T22:31:00Z">
        <w:r w:rsidRPr="002A7E6D">
          <w:rPr>
            <w:rFonts w:hint="eastAsia"/>
            <w:highlight w:val="yellow"/>
          </w:rPr>
          <w:t>黄牛那里花了</w:t>
        </w:r>
        <w:r w:rsidRPr="002A7E6D">
          <w:rPr>
            <w:rFonts w:hint="eastAsia"/>
            <w:highlight w:val="yellow"/>
          </w:rPr>
          <w:t>600</w:t>
        </w:r>
        <w:r w:rsidRPr="002A7E6D">
          <w:rPr>
            <w:rFonts w:hint="eastAsia"/>
            <w:highlight w:val="yellow"/>
          </w:rPr>
          <w:t>元挂了</w:t>
        </w:r>
        <w:r>
          <w:rPr>
            <w:rFonts w:hint="eastAsia"/>
            <w:highlight w:val="yellow"/>
          </w:rPr>
          <w:t>个原本标价</w:t>
        </w:r>
        <w:r w:rsidRPr="002A7E6D">
          <w:rPr>
            <w:rFonts w:hint="eastAsia"/>
            <w:highlight w:val="yellow"/>
          </w:rPr>
          <w:t>60</w:t>
        </w:r>
        <w:r w:rsidRPr="002A7E6D">
          <w:rPr>
            <w:rFonts w:hint="eastAsia"/>
            <w:highlight w:val="yellow"/>
          </w:rPr>
          <w:t>元的号，</w:t>
        </w:r>
        <w:r>
          <w:rPr>
            <w:rFonts w:hint="eastAsia"/>
            <w:highlight w:val="yellow"/>
          </w:rPr>
          <w:t>在</w:t>
        </w:r>
        <w:r w:rsidRPr="002A7E6D">
          <w:rPr>
            <w:rFonts w:hint="eastAsia"/>
            <w:highlight w:val="yellow"/>
          </w:rPr>
          <w:t>门外</w:t>
        </w:r>
        <w:r>
          <w:rPr>
            <w:rFonts w:hint="eastAsia"/>
            <w:highlight w:val="yellow"/>
          </w:rPr>
          <w:t>又</w:t>
        </w:r>
        <w:r w:rsidRPr="002A7E6D">
          <w:rPr>
            <w:rFonts w:hint="eastAsia"/>
            <w:highlight w:val="yellow"/>
          </w:rPr>
          <w:t>等了</w:t>
        </w:r>
        <w:r>
          <w:rPr>
            <w:rFonts w:hint="eastAsia"/>
            <w:highlight w:val="yellow"/>
          </w:rPr>
          <w:t>快</w:t>
        </w:r>
        <w:r w:rsidRPr="002A7E6D">
          <w:rPr>
            <w:rFonts w:hint="eastAsia"/>
            <w:highlight w:val="yellow"/>
          </w:rPr>
          <w:t>3</w:t>
        </w:r>
        <w:r w:rsidRPr="002A7E6D">
          <w:rPr>
            <w:rFonts w:hint="eastAsia"/>
            <w:highlight w:val="yellow"/>
          </w:rPr>
          <w:t>小时，进门不过</w:t>
        </w:r>
        <w:r w:rsidRPr="002A7E6D">
          <w:rPr>
            <w:rFonts w:hint="eastAsia"/>
            <w:highlight w:val="yellow"/>
          </w:rPr>
          <w:t>3</w:t>
        </w:r>
        <w:r w:rsidRPr="002A7E6D">
          <w:rPr>
            <w:rFonts w:hint="eastAsia"/>
            <w:highlight w:val="yellow"/>
          </w:rPr>
          <w:t>分钟，一次看病就这样结束了？老林实在是想不通！</w:t>
        </w:r>
      </w:ins>
    </w:p>
    <w:p w:rsidR="00D17EDF" w:rsidRPr="008B508D" w:rsidRDefault="00D17EDF" w:rsidP="00D17EDF">
      <w:pPr>
        <w:jc w:val="left"/>
        <w:rPr>
          <w:ins w:id="929" w:author="Lei Zhu" w:date="2017-06-17T22:31:00Z"/>
        </w:rPr>
      </w:pPr>
    </w:p>
    <w:p w:rsidR="00D17EDF" w:rsidRDefault="00D17EDF" w:rsidP="00D17EDF">
      <w:pPr>
        <w:ind w:firstLine="405"/>
        <w:jc w:val="left"/>
        <w:rPr>
          <w:ins w:id="930" w:author="Lei Zhu" w:date="2017-06-17T22:31:00Z"/>
        </w:rPr>
      </w:pPr>
      <w:ins w:id="931" w:author="Lei Zhu" w:date="2017-06-17T22:31:00Z">
        <w:r w:rsidRPr="003A1195">
          <w:rPr>
            <w:rFonts w:hint="eastAsia"/>
            <w:highlight w:val="yellow"/>
          </w:rPr>
          <w:t>【</w:t>
        </w:r>
        <w:r>
          <w:rPr>
            <w:rFonts w:hint="eastAsia"/>
            <w:highlight w:val="yellow"/>
          </w:rPr>
          <w:t>某</w:t>
        </w:r>
        <w:r w:rsidRPr="003A1195">
          <w:rPr>
            <w:rFonts w:hint="eastAsia"/>
            <w:highlight w:val="yellow"/>
          </w:rPr>
          <w:t>私立医院</w:t>
        </w:r>
        <w:r>
          <w:rPr>
            <w:rFonts w:hint="eastAsia"/>
            <w:highlight w:val="yellow"/>
          </w:rPr>
          <w:t>大门口</w:t>
        </w:r>
        <w:r w:rsidRPr="003A1195">
          <w:rPr>
            <w:rFonts w:hint="eastAsia"/>
            <w:highlight w:val="yellow"/>
          </w:rPr>
          <w:t>】</w:t>
        </w:r>
      </w:ins>
    </w:p>
    <w:p w:rsidR="00D17EDF" w:rsidRDefault="00D17EDF" w:rsidP="00D17EDF">
      <w:pPr>
        <w:jc w:val="left"/>
        <w:rPr>
          <w:ins w:id="932" w:author="Lei Zhu" w:date="2017-06-17T22:31:00Z"/>
        </w:rPr>
      </w:pPr>
      <w:ins w:id="933" w:author="Lei Zhu" w:date="2017-06-17T22:31:00Z">
        <w:r>
          <w:rPr>
            <w:rFonts w:hint="eastAsia"/>
          </w:rPr>
          <w:t xml:space="preserve">     </w:t>
        </w:r>
        <w:r w:rsidRPr="007E2763">
          <w:rPr>
            <w:rFonts w:hint="eastAsia"/>
            <w:highlight w:val="yellow"/>
          </w:rPr>
          <w:t>小林抱着则出生</w:t>
        </w:r>
        <w:r w:rsidRPr="007E2763">
          <w:rPr>
            <w:rFonts w:hint="eastAsia"/>
            <w:highlight w:val="yellow"/>
          </w:rPr>
          <w:t>20</w:t>
        </w:r>
        <w:r w:rsidRPr="007E2763">
          <w:rPr>
            <w:rFonts w:hint="eastAsia"/>
            <w:highlight w:val="yellow"/>
          </w:rPr>
          <w:t>天的女儿已经在这家医院的大门口徘徊了</w:t>
        </w:r>
        <w:r>
          <w:rPr>
            <w:rFonts w:hint="eastAsia"/>
            <w:highlight w:val="yellow"/>
          </w:rPr>
          <w:t>整整</w:t>
        </w:r>
        <w:r w:rsidRPr="007E2763">
          <w:rPr>
            <w:rFonts w:hint="eastAsia"/>
            <w:highlight w:val="yellow"/>
          </w:rPr>
          <w:t>一天了，虽然他知道这里</w:t>
        </w:r>
        <w:r>
          <w:rPr>
            <w:rFonts w:hint="eastAsia"/>
            <w:highlight w:val="yellow"/>
          </w:rPr>
          <w:t>是全市最好的私立妇幼医院</w:t>
        </w:r>
        <w:r w:rsidRPr="007E2763">
          <w:rPr>
            <w:rFonts w:hint="eastAsia"/>
            <w:highlight w:val="yellow"/>
          </w:rPr>
          <w:t>，也知道女儿的病如果能在这家医院得到治疗，很快就能好，可是兜里没钱，再加上媳妇还在</w:t>
        </w:r>
        <w:r>
          <w:rPr>
            <w:rFonts w:hint="eastAsia"/>
            <w:highlight w:val="yellow"/>
          </w:rPr>
          <w:t>公立医院的</w:t>
        </w:r>
        <w:r w:rsidRPr="007E2763">
          <w:rPr>
            <w:rFonts w:hint="eastAsia"/>
            <w:highlight w:val="yellow"/>
          </w:rPr>
          <w:t>妇产科住院</w:t>
        </w:r>
        <w:r>
          <w:rPr>
            <w:rFonts w:hint="eastAsia"/>
            <w:highlight w:val="yellow"/>
          </w:rPr>
          <w:t>着</w:t>
        </w:r>
        <w:r w:rsidRPr="007E2763">
          <w:rPr>
            <w:rFonts w:hint="eastAsia"/>
            <w:highlight w:val="yellow"/>
          </w:rPr>
          <w:t>，</w:t>
        </w:r>
        <w:r>
          <w:rPr>
            <w:rFonts w:hint="eastAsia"/>
            <w:highlight w:val="yellow"/>
          </w:rPr>
          <w:t>还要继续花钱，他实在是迈不开</w:t>
        </w:r>
        <w:r w:rsidRPr="007E2763">
          <w:rPr>
            <w:rFonts w:hint="eastAsia"/>
            <w:highlight w:val="yellow"/>
          </w:rPr>
          <w:t>走进大门脚步。</w:t>
        </w:r>
      </w:ins>
    </w:p>
    <w:p w:rsidR="00D17EDF" w:rsidRDefault="00D17EDF" w:rsidP="00D17EDF">
      <w:pPr>
        <w:jc w:val="left"/>
        <w:rPr>
          <w:ins w:id="934" w:author="Lei Zhu" w:date="2017-06-17T22:31:00Z"/>
        </w:rPr>
      </w:pPr>
      <w:ins w:id="935" w:author="Lei Zhu" w:date="2017-06-17T22:31:00Z">
        <w:r>
          <w:rPr>
            <w:rFonts w:hint="eastAsia"/>
          </w:rPr>
          <w:t xml:space="preserve">      </w:t>
        </w:r>
        <w:r w:rsidRPr="00A80A73">
          <w:rPr>
            <w:rFonts w:hint="eastAsia"/>
            <w:highlight w:val="yellow"/>
          </w:rPr>
          <w:t>“小林？是你吧？你怎么在这里？”</w:t>
        </w:r>
        <w:r w:rsidRPr="004A3426">
          <w:rPr>
            <w:rFonts w:hint="eastAsia"/>
            <w:highlight w:val="yellow"/>
          </w:rPr>
          <w:t>一辆黑色奔驰开到他身后停下。</w:t>
        </w:r>
      </w:ins>
    </w:p>
    <w:p w:rsidR="00D17EDF" w:rsidRDefault="00D17EDF" w:rsidP="00D17EDF">
      <w:pPr>
        <w:jc w:val="left"/>
        <w:rPr>
          <w:ins w:id="936" w:author="Lei Zhu" w:date="2017-06-17T22:31:00Z"/>
          <w:highlight w:val="yellow"/>
        </w:rPr>
      </w:pPr>
      <w:ins w:id="937" w:author="Lei Zhu" w:date="2017-06-17T22:31:00Z">
        <w:r>
          <w:rPr>
            <w:rFonts w:hint="eastAsia"/>
          </w:rPr>
          <w:t xml:space="preserve">      </w:t>
        </w:r>
        <w:r w:rsidRPr="0071309C">
          <w:rPr>
            <w:rFonts w:hint="eastAsia"/>
            <w:highlight w:val="yellow"/>
          </w:rPr>
          <w:t>小林应声抬头，看到</w:t>
        </w:r>
        <w:r>
          <w:rPr>
            <w:rFonts w:hint="eastAsia"/>
            <w:highlight w:val="yellow"/>
          </w:rPr>
          <w:t>和他一个公司的小张，他开门下车，他的妻子小艾正抱着也是刚刚出生</w:t>
        </w:r>
        <w:r w:rsidRPr="0071309C">
          <w:rPr>
            <w:rFonts w:hint="eastAsia"/>
            <w:highlight w:val="yellow"/>
          </w:rPr>
          <w:t>的儿子</w:t>
        </w:r>
        <w:r>
          <w:rPr>
            <w:rFonts w:hint="eastAsia"/>
            <w:highlight w:val="yellow"/>
          </w:rPr>
          <w:t>从医院大门里出来，他把他们母子俩搀扶进车里坐好，又</w:t>
        </w:r>
        <w:r w:rsidRPr="0071309C">
          <w:rPr>
            <w:rFonts w:hint="eastAsia"/>
            <w:highlight w:val="yellow"/>
          </w:rPr>
          <w:t>走</w:t>
        </w:r>
        <w:r>
          <w:rPr>
            <w:rFonts w:hint="eastAsia"/>
            <w:highlight w:val="yellow"/>
          </w:rPr>
          <w:t>到小林身边。</w:t>
        </w:r>
      </w:ins>
    </w:p>
    <w:p w:rsidR="00D17EDF" w:rsidRPr="0071309C" w:rsidRDefault="00D17EDF" w:rsidP="00D17EDF">
      <w:pPr>
        <w:jc w:val="left"/>
        <w:rPr>
          <w:ins w:id="938" w:author="Lei Zhu" w:date="2017-06-17T22:31:00Z"/>
          <w:highlight w:val="yellow"/>
        </w:rPr>
      </w:pPr>
      <w:ins w:id="939" w:author="Lei Zhu" w:date="2017-06-17T22:31:00Z">
        <w:r>
          <w:rPr>
            <w:rFonts w:hint="eastAsia"/>
            <w:highlight w:val="yellow"/>
          </w:rPr>
          <w:t xml:space="preserve">      </w:t>
        </w:r>
        <w:r>
          <w:rPr>
            <w:rFonts w:hint="eastAsia"/>
            <w:highlight w:val="yellow"/>
          </w:rPr>
          <w:t>“你女儿啊？怎么啦？”小张问</w:t>
        </w:r>
      </w:ins>
    </w:p>
    <w:p w:rsidR="00D17EDF" w:rsidRDefault="00D17EDF" w:rsidP="00D17EDF">
      <w:pPr>
        <w:jc w:val="left"/>
        <w:rPr>
          <w:ins w:id="940" w:author="Lei Zhu" w:date="2017-06-17T22:31:00Z"/>
          <w:highlight w:val="yellow"/>
        </w:rPr>
      </w:pPr>
      <w:ins w:id="941" w:author="Lei Zhu" w:date="2017-06-17T22:31:00Z">
        <w:r w:rsidRPr="0071309C">
          <w:rPr>
            <w:rFonts w:hint="eastAsia"/>
            <w:highlight w:val="yellow"/>
          </w:rPr>
          <w:t xml:space="preserve">     </w:t>
        </w:r>
        <w:r w:rsidRPr="0071309C">
          <w:rPr>
            <w:rFonts w:hint="eastAsia"/>
            <w:highlight w:val="yellow"/>
          </w:rPr>
          <w:t>“我，我．．．．．．，”小林不知道</w:t>
        </w:r>
        <w:r>
          <w:rPr>
            <w:rFonts w:hint="eastAsia"/>
            <w:highlight w:val="yellow"/>
          </w:rPr>
          <w:t>怎么开口。虽然是同一个公司的，可是小张是地地道道的北京人，在北京生活了好几辈，家里条件不错，有房有车，找的妻子也是北京人，所以他们的孩子是在这家北京有名的私立妇产医院出生，小张妻子住的是二万一个月的高档月子病房，现在肯定是出院了，但小林的媳妇却还躺在公立医院的走廊加床上。</w:t>
        </w:r>
      </w:ins>
    </w:p>
    <w:p w:rsidR="00D17EDF" w:rsidRDefault="00D17EDF" w:rsidP="00D17EDF">
      <w:pPr>
        <w:ind w:firstLineChars="300" w:firstLine="630"/>
        <w:jc w:val="left"/>
        <w:rPr>
          <w:ins w:id="942" w:author="Lei Zhu" w:date="2017-06-17T22:31:00Z"/>
          <w:highlight w:val="yellow"/>
        </w:rPr>
      </w:pPr>
      <w:ins w:id="943" w:author="Lei Zhu" w:date="2017-06-17T22:31:00Z">
        <w:r>
          <w:rPr>
            <w:rFonts w:hint="eastAsia"/>
            <w:highlight w:val="yellow"/>
          </w:rPr>
          <w:t>当时两个人的妻子同时怀孕，公司的同事们起哄他们约定，如果一家生儿子，一家生女儿，就结个娃娃亲。当然这是玩笑说说的，小林知道自己和小张他们不一样。他大学毕业后，一直漂在北京，虽然努力奋斗了几年，但房子肯定还是买不起的，也没存下多少钱。一直在老家的媳妇年前说想把孩子生到北京，想要给孩子一个好一点的生活环境和未来，小林同意了。可是当把媳妇接到北京后，才发现现实比他想像的还要残酷。</w:t>
        </w:r>
        <w:r w:rsidRPr="0071309C">
          <w:rPr>
            <w:rFonts w:hint="eastAsia"/>
            <w:highlight w:val="yellow"/>
          </w:rPr>
          <w:t>租房、吃饭，然后生孩子、住院</w:t>
        </w:r>
        <w:r>
          <w:rPr>
            <w:rFonts w:hint="eastAsia"/>
            <w:highlight w:val="yellow"/>
          </w:rPr>
          <w:t>．．．．．．</w:t>
        </w:r>
        <w:r w:rsidRPr="0071309C">
          <w:rPr>
            <w:rFonts w:hint="eastAsia"/>
            <w:highlight w:val="yellow"/>
          </w:rPr>
          <w:t>折腾下来，早已把小林的积蓄用得精光光</w:t>
        </w:r>
        <w:r>
          <w:rPr>
            <w:rFonts w:hint="eastAsia"/>
            <w:highlight w:val="yellow"/>
          </w:rPr>
          <w:t>，而且因为没有医疗保险，也没有条件住进那些较好的私立妇产医院，小林的媳妇是在家硬挺到羊水破了才让小林借了一辆三轮车送到公立医院，人多床位少，没有办法，只能住在医院走廊上，生下女儿后媳妇</w:t>
        </w:r>
        <w:r w:rsidRPr="0071309C">
          <w:rPr>
            <w:rFonts w:hint="eastAsia"/>
            <w:highlight w:val="yellow"/>
          </w:rPr>
          <w:t>发生了产后感染，烧一直退不下来，奶也下不来，所以女儿就一直靠奶粉喂着，没想到，</w:t>
        </w:r>
        <w:r w:rsidRPr="0071309C">
          <w:rPr>
            <w:rFonts w:hint="eastAsia"/>
            <w:highlight w:val="yellow"/>
          </w:rPr>
          <w:t>10</w:t>
        </w:r>
        <w:r>
          <w:rPr>
            <w:rFonts w:hint="eastAsia"/>
            <w:highlight w:val="yellow"/>
          </w:rPr>
          <w:t>天前孩子</w:t>
        </w:r>
        <w:r w:rsidRPr="0071309C">
          <w:rPr>
            <w:rFonts w:hint="eastAsia"/>
            <w:highlight w:val="yellow"/>
          </w:rPr>
          <w:t>开始出现新生儿黄疸，妇产医院诊断是病理性的新生儿黄疸，说是可以治，但需要用到人血白蛋白等比较贵的自费药，可是</w:t>
        </w:r>
        <w:r>
          <w:rPr>
            <w:rFonts w:hint="eastAsia"/>
            <w:highlight w:val="yellow"/>
          </w:rPr>
          <w:t>小林哪里还有钱啊！</w:t>
        </w:r>
        <w:r w:rsidRPr="0071309C">
          <w:rPr>
            <w:rFonts w:hint="eastAsia"/>
            <w:highlight w:val="yellow"/>
          </w:rPr>
          <w:t>所以当听好心人说这家私立的儿童中医院可以用中医治疗新生儿黄疸，费用不会太贵，他就抱着女儿来了，可是就算是不贵，这是一家私立医院，他也实在是不敢迈步进去，因为他知道，他付不起治疗费，但这样的话，女儿怎么办啊？</w:t>
        </w:r>
      </w:ins>
    </w:p>
    <w:p w:rsidR="00D17EDF" w:rsidRDefault="00D17EDF" w:rsidP="00D17EDF">
      <w:pPr>
        <w:ind w:firstLineChars="300" w:firstLine="630"/>
        <w:jc w:val="left"/>
        <w:rPr>
          <w:ins w:id="944" w:author="Lei Zhu" w:date="2017-06-17T22:31:00Z"/>
          <w:highlight w:val="yellow"/>
        </w:rPr>
      </w:pPr>
      <w:ins w:id="945" w:author="Lei Zhu" w:date="2017-06-17T22:31:00Z">
        <w:r>
          <w:rPr>
            <w:rFonts w:hint="eastAsia"/>
            <w:highlight w:val="yellow"/>
          </w:rPr>
          <w:t>小张和妻子看到小林欲言又止，又看到了他手上抱的孩子，大概明白了一些。</w:t>
        </w:r>
      </w:ins>
    </w:p>
    <w:p w:rsidR="00D17EDF" w:rsidRDefault="00D17EDF" w:rsidP="00D17EDF">
      <w:pPr>
        <w:ind w:firstLineChars="300" w:firstLine="630"/>
        <w:jc w:val="left"/>
        <w:rPr>
          <w:ins w:id="946" w:author="Lei Zhu" w:date="2017-06-17T22:31:00Z"/>
          <w:highlight w:val="yellow"/>
        </w:rPr>
      </w:pPr>
      <w:ins w:id="947" w:author="Lei Zhu" w:date="2017-06-17T22:31:00Z">
        <w:r>
          <w:rPr>
            <w:rFonts w:hint="eastAsia"/>
            <w:highlight w:val="yellow"/>
          </w:rPr>
          <w:lastRenderedPageBreak/>
          <w:t>“是不是孩子病了？”</w:t>
        </w:r>
      </w:ins>
    </w:p>
    <w:p w:rsidR="00D17EDF" w:rsidRDefault="00D17EDF" w:rsidP="00D17EDF">
      <w:pPr>
        <w:ind w:firstLineChars="300" w:firstLine="630"/>
        <w:jc w:val="left"/>
        <w:rPr>
          <w:ins w:id="948" w:author="Lei Zhu" w:date="2017-06-17T22:31:00Z"/>
          <w:highlight w:val="yellow"/>
        </w:rPr>
      </w:pPr>
      <w:ins w:id="949" w:author="Lei Zhu" w:date="2017-06-17T22:31:00Z">
        <w:r>
          <w:rPr>
            <w:rFonts w:hint="eastAsia"/>
            <w:highlight w:val="yellow"/>
          </w:rPr>
          <w:t>小林点点头：“新生儿黄疸。”</w:t>
        </w:r>
      </w:ins>
    </w:p>
    <w:p w:rsidR="00D17EDF" w:rsidRDefault="00D17EDF" w:rsidP="00D17EDF">
      <w:pPr>
        <w:ind w:firstLineChars="300" w:firstLine="630"/>
        <w:jc w:val="left"/>
        <w:rPr>
          <w:ins w:id="950" w:author="Lei Zhu" w:date="2017-06-17T22:31:00Z"/>
          <w:highlight w:val="yellow"/>
        </w:rPr>
      </w:pPr>
      <w:ins w:id="951" w:author="Lei Zhu" w:date="2017-06-17T22:31:00Z">
        <w:r>
          <w:rPr>
            <w:rFonts w:hint="eastAsia"/>
            <w:highlight w:val="yellow"/>
          </w:rPr>
          <w:t>“这不是什么大病，可以治好的，”车里的小艾很热情地说。“你快点进去给孩子挂个号吧，就找儿科的赵医生，她是我爸的学生，很有经验的。”</w:t>
        </w:r>
      </w:ins>
    </w:p>
    <w:p w:rsidR="00D17EDF" w:rsidRDefault="00D17EDF" w:rsidP="00D17EDF">
      <w:pPr>
        <w:ind w:firstLineChars="300" w:firstLine="630"/>
        <w:jc w:val="left"/>
        <w:rPr>
          <w:ins w:id="952" w:author="Lei Zhu" w:date="2017-06-17T22:31:00Z"/>
          <w:highlight w:val="yellow"/>
        </w:rPr>
      </w:pPr>
      <w:ins w:id="953" w:author="Lei Zhu" w:date="2017-06-17T22:31:00Z">
        <w:r>
          <w:rPr>
            <w:rFonts w:hint="eastAsia"/>
            <w:highlight w:val="yellow"/>
          </w:rPr>
          <w:t>“可是，可是．．．．．．”</w:t>
        </w:r>
      </w:ins>
    </w:p>
    <w:p w:rsidR="00D17EDF" w:rsidRDefault="00D17EDF" w:rsidP="00D17EDF">
      <w:pPr>
        <w:ind w:firstLineChars="300" w:firstLine="630"/>
        <w:jc w:val="left"/>
        <w:rPr>
          <w:ins w:id="954" w:author="Lei Zhu" w:date="2017-06-17T22:31:00Z"/>
          <w:highlight w:val="yellow"/>
        </w:rPr>
      </w:pPr>
      <w:ins w:id="955" w:author="Lei Zhu" w:date="2017-06-17T22:31:00Z">
        <w:r>
          <w:rPr>
            <w:rFonts w:hint="eastAsia"/>
            <w:highlight w:val="yellow"/>
          </w:rPr>
          <w:t>“可是什么呀，孩子要紧，快点进去，门口风多大呀！”小张二话不多，把小林半推半拉地扯进医院大门，交给一个穿粉色护士服的导医小姑娘后，他对小林说：“这医院门口不能多停车，你自己去吧，我不陪你了，这里服务很好的，有什么要求尽管说，啊，再见哈。”他转身出去了。</w:t>
        </w:r>
      </w:ins>
    </w:p>
    <w:p w:rsidR="00D17EDF" w:rsidRDefault="00D17EDF" w:rsidP="00D17EDF">
      <w:pPr>
        <w:ind w:firstLineChars="300" w:firstLine="630"/>
        <w:jc w:val="left"/>
        <w:rPr>
          <w:ins w:id="956" w:author="Lei Zhu" w:date="2017-06-17T22:31:00Z"/>
          <w:highlight w:val="yellow"/>
        </w:rPr>
      </w:pPr>
      <w:ins w:id="957" w:author="Lei Zhu" w:date="2017-06-17T22:31:00Z">
        <w:r>
          <w:rPr>
            <w:rFonts w:hint="eastAsia"/>
            <w:highlight w:val="yellow"/>
          </w:rPr>
          <w:t>“您好先生，请问有什么需要？”</w:t>
        </w:r>
      </w:ins>
    </w:p>
    <w:p w:rsidR="00D17EDF" w:rsidRDefault="00D17EDF" w:rsidP="00D17EDF">
      <w:pPr>
        <w:ind w:firstLineChars="300" w:firstLine="630"/>
        <w:jc w:val="left"/>
        <w:rPr>
          <w:ins w:id="958" w:author="Lei Zhu" w:date="2017-06-17T22:31:00Z"/>
          <w:highlight w:val="yellow"/>
        </w:rPr>
      </w:pPr>
      <w:ins w:id="959" w:author="Lei Zhu" w:date="2017-06-17T22:31:00Z">
        <w:r>
          <w:rPr>
            <w:rFonts w:hint="eastAsia"/>
            <w:highlight w:val="yellow"/>
          </w:rPr>
          <w:t>看着温柔可亲的导医小姑娘，小林蠕动着嘴唇说：“挂个儿科，找赵医生．．．．．．”</w:t>
        </w:r>
      </w:ins>
    </w:p>
    <w:p w:rsidR="00D17EDF" w:rsidRDefault="00D17EDF" w:rsidP="00D17EDF">
      <w:pPr>
        <w:ind w:firstLineChars="300" w:firstLine="630"/>
        <w:jc w:val="left"/>
        <w:rPr>
          <w:ins w:id="960" w:author="Lei Zhu" w:date="2017-06-17T22:31:00Z"/>
          <w:highlight w:val="yellow"/>
        </w:rPr>
      </w:pPr>
      <w:ins w:id="961" w:author="Lei Zhu" w:date="2017-06-17T22:31:00Z">
        <w:r>
          <w:rPr>
            <w:rFonts w:hint="eastAsia"/>
            <w:highlight w:val="yellow"/>
          </w:rPr>
          <w:t>“好的，请您跟我来。”</w:t>
        </w:r>
      </w:ins>
    </w:p>
    <w:p w:rsidR="00D17EDF" w:rsidRPr="006E1FF1" w:rsidRDefault="00D17EDF" w:rsidP="00D17EDF">
      <w:pPr>
        <w:ind w:firstLineChars="300" w:firstLine="630"/>
        <w:jc w:val="left"/>
        <w:rPr>
          <w:ins w:id="962" w:author="Lei Zhu" w:date="2017-06-17T22:31:00Z"/>
          <w:highlight w:val="yellow"/>
        </w:rPr>
      </w:pPr>
      <w:ins w:id="963" w:author="Lei Zhu" w:date="2017-06-17T22:31:00Z">
        <w:r>
          <w:rPr>
            <w:rFonts w:hint="eastAsia"/>
            <w:highlight w:val="yellow"/>
          </w:rPr>
          <w:t>跟着小姑娘走在干净温暧明亮的医院走廊上，小林真的不知道接下来自己要怎么办。</w:t>
        </w:r>
      </w:ins>
    </w:p>
    <w:p w:rsidR="00D17EDF" w:rsidRPr="001F33C0" w:rsidRDefault="00D17EDF" w:rsidP="00D17EDF">
      <w:pPr>
        <w:ind w:firstLineChars="300" w:firstLine="630"/>
        <w:jc w:val="left"/>
        <w:rPr>
          <w:ins w:id="964" w:author="Lei Zhu" w:date="2017-06-17T22:31:00Z"/>
          <w:highlight w:val="yellow"/>
        </w:rPr>
      </w:pPr>
    </w:p>
    <w:p w:rsidR="00D17EDF" w:rsidRDefault="00D17EDF" w:rsidP="00D17EDF">
      <w:pPr>
        <w:jc w:val="left"/>
        <w:rPr>
          <w:ins w:id="965" w:author="Lei Zhu" w:date="2017-06-17T22:31:00Z"/>
        </w:rPr>
      </w:pPr>
    </w:p>
    <w:p w:rsidR="00D17EDF" w:rsidRDefault="00D17EDF" w:rsidP="00D17EDF">
      <w:pPr>
        <w:jc w:val="left"/>
        <w:rPr>
          <w:ins w:id="966" w:author="Lei Zhu" w:date="2017-06-17T22:31:00Z"/>
        </w:rPr>
      </w:pPr>
      <w:ins w:id="967" w:author="Lei Zhu" w:date="2017-06-17T22:31:00Z">
        <w:r>
          <w:rPr>
            <w:rFonts w:hint="eastAsia"/>
          </w:rPr>
          <w:t xml:space="preserve">  </w:t>
        </w:r>
      </w:ins>
    </w:p>
    <w:p w:rsidR="00D17EDF" w:rsidRPr="008D0BD4" w:rsidRDefault="00D17EDF" w:rsidP="00D17EDF">
      <w:pPr>
        <w:jc w:val="left"/>
        <w:rPr>
          <w:ins w:id="968" w:author="Lei Zhu" w:date="2017-06-17T22:31:00Z"/>
          <w:shd w:val="pct15" w:color="auto" w:fill="FFFFFF"/>
        </w:rPr>
      </w:pPr>
      <w:ins w:id="969" w:author="Lei Zhu" w:date="2017-06-17T22:31:00Z">
        <w:r w:rsidRPr="008D0BD4">
          <w:rPr>
            <w:rFonts w:hint="eastAsia"/>
            <w:shd w:val="pct15" w:color="auto" w:fill="FFFFFF"/>
          </w:rPr>
          <w:t>家人的干涉</w:t>
        </w:r>
      </w:ins>
    </w:p>
    <w:p w:rsidR="00D17EDF" w:rsidRPr="008D0BD4" w:rsidRDefault="00D17EDF" w:rsidP="00D17EDF">
      <w:pPr>
        <w:pStyle w:val="12"/>
        <w:numPr>
          <w:ilvl w:val="0"/>
          <w:numId w:val="15"/>
        </w:numPr>
        <w:ind w:firstLineChars="0"/>
        <w:jc w:val="left"/>
        <w:rPr>
          <w:ins w:id="970" w:author="Lei Zhu" w:date="2017-06-17T22:31:00Z"/>
          <w:shd w:val="pct15" w:color="auto" w:fill="FFFFFF"/>
        </w:rPr>
      </w:pPr>
      <w:ins w:id="971" w:author="Lei Zhu" w:date="2017-06-17T22:31:00Z">
        <w:r w:rsidRPr="008D0BD4">
          <w:rPr>
            <w:rFonts w:hint="eastAsia"/>
            <w:shd w:val="pct15" w:color="auto" w:fill="FFFFFF"/>
          </w:rPr>
          <w:t>关系密切的大家庭带来各方面的干涉，缺乏隐私</w:t>
        </w:r>
      </w:ins>
    </w:p>
    <w:p w:rsidR="00D17EDF" w:rsidRPr="008D0BD4" w:rsidRDefault="00D17EDF" w:rsidP="00D17EDF">
      <w:pPr>
        <w:pStyle w:val="12"/>
        <w:numPr>
          <w:ilvl w:val="0"/>
          <w:numId w:val="15"/>
        </w:numPr>
        <w:ind w:firstLineChars="0"/>
        <w:jc w:val="left"/>
        <w:rPr>
          <w:ins w:id="972" w:author="Lei Zhu" w:date="2017-06-17T22:31:00Z"/>
          <w:shd w:val="pct15" w:color="auto" w:fill="FFFFFF"/>
        </w:rPr>
      </w:pPr>
      <w:ins w:id="973" w:author="Lei Zhu" w:date="2017-06-17T22:31:00Z">
        <w:r w:rsidRPr="008D0BD4">
          <w:rPr>
            <w:rFonts w:hint="eastAsia"/>
            <w:shd w:val="pct15" w:color="auto" w:fill="FFFFFF"/>
          </w:rPr>
          <w:t>各种亲戚需要帮忙，出于面子或欠的人情（智）只能去帮</w:t>
        </w:r>
      </w:ins>
    </w:p>
    <w:p w:rsidR="00D17EDF" w:rsidRPr="008D0BD4" w:rsidRDefault="00D17EDF" w:rsidP="00D17EDF">
      <w:pPr>
        <w:jc w:val="left"/>
        <w:rPr>
          <w:ins w:id="974" w:author="Lei Zhu" w:date="2017-06-17T22:31:00Z"/>
          <w:shd w:val="pct15" w:color="auto" w:fill="FFFFFF"/>
        </w:rPr>
      </w:pPr>
      <w:ins w:id="975" w:author="Lei Zhu" w:date="2017-06-17T22:31:00Z">
        <w:r w:rsidRPr="008D0BD4">
          <w:rPr>
            <w:rFonts w:hint="eastAsia"/>
            <w:shd w:val="pct15" w:color="auto" w:fill="FFFFFF"/>
          </w:rPr>
          <w:t>朋友</w:t>
        </w:r>
      </w:ins>
    </w:p>
    <w:p w:rsidR="00D17EDF" w:rsidRPr="008D0BD4" w:rsidRDefault="00D17EDF" w:rsidP="00D17EDF">
      <w:pPr>
        <w:pStyle w:val="12"/>
        <w:numPr>
          <w:ilvl w:val="0"/>
          <w:numId w:val="15"/>
        </w:numPr>
        <w:ind w:firstLineChars="0"/>
        <w:jc w:val="left"/>
        <w:rPr>
          <w:ins w:id="976" w:author="Lei Zhu" w:date="2017-06-17T22:31:00Z"/>
          <w:shd w:val="pct15" w:color="auto" w:fill="FFFFFF"/>
        </w:rPr>
      </w:pPr>
      <w:ins w:id="977" w:author="Lei Zhu" w:date="2017-06-17T22:31:00Z">
        <w:r w:rsidRPr="008D0BD4">
          <w:rPr>
            <w:rFonts w:hint="eastAsia"/>
            <w:shd w:val="pct15" w:color="auto" w:fill="FFFFFF"/>
          </w:rPr>
          <w:t>朋友帮忙，面子和人情</w:t>
        </w:r>
      </w:ins>
    </w:p>
    <w:p w:rsidR="00D17EDF" w:rsidRDefault="00D17EDF" w:rsidP="00D17EDF">
      <w:pPr>
        <w:jc w:val="left"/>
        <w:rPr>
          <w:ins w:id="978" w:author="Lei Zhu" w:date="2017-06-17T22:31:00Z"/>
        </w:rPr>
      </w:pPr>
    </w:p>
    <w:p w:rsidR="00D17EDF" w:rsidRDefault="00D17EDF" w:rsidP="00D17EDF">
      <w:pPr>
        <w:jc w:val="left"/>
        <w:rPr>
          <w:ins w:id="979" w:author="Lei Zhu" w:date="2017-06-17T22:31:00Z"/>
        </w:rPr>
      </w:pPr>
    </w:p>
    <w:p w:rsidR="00D17EDF" w:rsidRPr="0073405D" w:rsidRDefault="00D17EDF" w:rsidP="00D17EDF">
      <w:pPr>
        <w:jc w:val="left"/>
        <w:rPr>
          <w:ins w:id="980" w:author="Lei Zhu" w:date="2017-06-17T22:31:00Z"/>
          <w:b/>
          <w:sz w:val="28"/>
          <w:szCs w:val="28"/>
          <w:highlight w:val="yellow"/>
        </w:rPr>
      </w:pPr>
      <w:ins w:id="981" w:author="Lei Zhu" w:date="2017-06-17T22:31:00Z">
        <w:r>
          <w:rPr>
            <w:rFonts w:hint="eastAsia"/>
          </w:rPr>
          <w:t xml:space="preserve">                   </w:t>
        </w:r>
        <w:r w:rsidRPr="00DE5A51">
          <w:rPr>
            <w:rFonts w:hint="eastAsia"/>
            <w:sz w:val="28"/>
            <w:szCs w:val="28"/>
          </w:rPr>
          <w:t xml:space="preserve">   </w:t>
        </w:r>
        <w:r w:rsidRPr="00DE5A51">
          <w:rPr>
            <w:rFonts w:hint="eastAsia"/>
            <w:b/>
            <w:sz w:val="28"/>
            <w:szCs w:val="28"/>
          </w:rPr>
          <w:t xml:space="preserve"> </w:t>
        </w:r>
        <w:r>
          <w:rPr>
            <w:rFonts w:hint="eastAsia"/>
            <w:b/>
            <w:sz w:val="28"/>
            <w:szCs w:val="28"/>
          </w:rPr>
          <w:t xml:space="preserve">   </w:t>
        </w:r>
        <w:r w:rsidRPr="0073405D">
          <w:rPr>
            <w:rFonts w:hint="eastAsia"/>
            <w:b/>
            <w:sz w:val="28"/>
            <w:szCs w:val="28"/>
            <w:highlight w:val="yellow"/>
          </w:rPr>
          <w:t>《电话。。。。。。》</w:t>
        </w:r>
      </w:ins>
    </w:p>
    <w:p w:rsidR="00D17EDF" w:rsidRPr="0073405D" w:rsidRDefault="00D17EDF" w:rsidP="00D17EDF">
      <w:pPr>
        <w:jc w:val="left"/>
        <w:rPr>
          <w:ins w:id="982" w:author="Lei Zhu" w:date="2017-06-17T22:31:00Z"/>
          <w:highlight w:val="yellow"/>
        </w:rPr>
      </w:pPr>
      <w:ins w:id="983" w:author="Lei Zhu" w:date="2017-06-17T22:31:00Z">
        <w:r w:rsidRPr="0073405D">
          <w:rPr>
            <w:rFonts w:hint="eastAsia"/>
            <w:highlight w:val="yellow"/>
          </w:rPr>
          <w:t xml:space="preserve"> </w:t>
        </w:r>
        <w:r w:rsidRPr="0073405D">
          <w:rPr>
            <w:rFonts w:hint="eastAsia"/>
            <w:highlight w:val="yellow"/>
          </w:rPr>
          <w:t>场景：生活中各种能打电话的空间</w:t>
        </w:r>
        <w:r w:rsidRPr="0073405D">
          <w:rPr>
            <w:rFonts w:hint="eastAsia"/>
            <w:highlight w:val="yellow"/>
          </w:rPr>
          <w:t xml:space="preserve">    </w:t>
        </w:r>
      </w:ins>
    </w:p>
    <w:p w:rsidR="00D17EDF" w:rsidRDefault="00D17EDF" w:rsidP="00D17EDF">
      <w:pPr>
        <w:jc w:val="left"/>
        <w:rPr>
          <w:ins w:id="984" w:author="Lei Zhu" w:date="2017-06-17T22:31:00Z"/>
        </w:rPr>
      </w:pPr>
      <w:ins w:id="985" w:author="Lei Zhu" w:date="2017-06-17T22:31:00Z">
        <w:r w:rsidRPr="0073405D">
          <w:rPr>
            <w:rFonts w:hint="eastAsia"/>
            <w:highlight w:val="yellow"/>
          </w:rPr>
          <w:t xml:space="preserve"> </w:t>
        </w:r>
        <w:r w:rsidRPr="0073405D">
          <w:rPr>
            <w:rFonts w:hint="eastAsia"/>
            <w:highlight w:val="yellow"/>
          </w:rPr>
          <w:t>人物：家人和朋友</w:t>
        </w:r>
      </w:ins>
    </w:p>
    <w:p w:rsidR="00D17EDF" w:rsidRDefault="00D17EDF" w:rsidP="00D17EDF">
      <w:pPr>
        <w:jc w:val="left"/>
        <w:rPr>
          <w:ins w:id="986" w:author="Lei Zhu" w:date="2017-06-17T22:31:00Z"/>
        </w:rPr>
      </w:pPr>
    </w:p>
    <w:p w:rsidR="00D17EDF" w:rsidRPr="002E5B2D" w:rsidRDefault="00D17EDF" w:rsidP="00D17EDF">
      <w:pPr>
        <w:ind w:firstLineChars="300" w:firstLine="632"/>
        <w:rPr>
          <w:ins w:id="987" w:author="Lei Zhu" w:date="2017-06-17T22:31:00Z"/>
          <w:rFonts w:asciiTheme="minorEastAsia" w:hAnsiTheme="minorEastAsia"/>
          <w:b/>
          <w:highlight w:val="yellow"/>
        </w:rPr>
      </w:pPr>
      <w:ins w:id="988" w:author="Lei Zhu" w:date="2017-06-17T22:31:00Z">
        <w:r w:rsidRPr="002E5B2D">
          <w:rPr>
            <w:rFonts w:asciiTheme="minorEastAsia" w:hAnsiTheme="minorEastAsia" w:hint="eastAsia"/>
            <w:b/>
            <w:highlight w:val="yellow"/>
          </w:rPr>
          <w:t>【电话1</w:t>
        </w:r>
        <w:r>
          <w:rPr>
            <w:rFonts w:asciiTheme="minorEastAsia" w:hAnsiTheme="minorEastAsia" w:hint="eastAsia"/>
            <w:b/>
            <w:highlight w:val="yellow"/>
          </w:rPr>
          <w:t xml:space="preserve">     时间09:00</w:t>
        </w:r>
        <w:r w:rsidRPr="002E5B2D">
          <w:rPr>
            <w:rFonts w:asciiTheme="minorEastAsia" w:hAnsiTheme="minorEastAsia" w:hint="eastAsia"/>
            <w:b/>
            <w:highlight w:val="yellow"/>
          </w:rPr>
          <w:t>，30岁的电视台编导小静坐在自己的办桌前】</w:t>
        </w:r>
      </w:ins>
    </w:p>
    <w:p w:rsidR="00D17EDF" w:rsidRPr="00577CB1" w:rsidRDefault="00D17EDF" w:rsidP="00D17EDF">
      <w:pPr>
        <w:ind w:firstLineChars="300" w:firstLine="630"/>
        <w:rPr>
          <w:ins w:id="989" w:author="Lei Zhu" w:date="2017-06-17T22:31:00Z"/>
          <w:rFonts w:asciiTheme="minorEastAsia" w:hAnsiTheme="minorEastAsia"/>
          <w:highlight w:val="yellow"/>
        </w:rPr>
      </w:pPr>
    </w:p>
    <w:p w:rsidR="00D17EDF" w:rsidRPr="004E58AC" w:rsidRDefault="00D17EDF" w:rsidP="00D17EDF">
      <w:pPr>
        <w:rPr>
          <w:ins w:id="990" w:author="Lei Zhu" w:date="2017-06-17T22:31:00Z"/>
          <w:rFonts w:asciiTheme="minorEastAsia" w:hAnsiTheme="minorEastAsia"/>
        </w:rPr>
      </w:pPr>
      <w:ins w:id="991" w:author="Lei Zhu" w:date="2017-06-17T22:31:00Z">
        <w:r w:rsidRPr="00577CB1">
          <w:rPr>
            <w:rFonts w:asciiTheme="minorEastAsia" w:hAnsiTheme="minorEastAsia" w:hint="eastAsia"/>
            <w:highlight w:val="yellow"/>
          </w:rPr>
          <w:t>“喂——哪位？”小静一边整理文稿</w:t>
        </w:r>
        <w:r>
          <w:rPr>
            <w:rFonts w:asciiTheme="minorEastAsia" w:hAnsiTheme="minorEastAsia" w:hint="eastAsia"/>
            <w:highlight w:val="yellow"/>
          </w:rPr>
          <w:t>一边接手机。“哦，是妈啊</w:t>
        </w:r>
        <w:r w:rsidRPr="00577CB1">
          <w:rPr>
            <w:rFonts w:asciiTheme="minorEastAsia" w:hAnsiTheme="minorEastAsia" w:hint="eastAsia"/>
            <w:highlight w:val="yellow"/>
          </w:rPr>
          <w:t>．．．．．．</w:t>
        </w:r>
        <w:r>
          <w:rPr>
            <w:rFonts w:asciiTheme="minorEastAsia" w:hAnsiTheme="minorEastAsia" w:hint="eastAsia"/>
            <w:highlight w:val="yellow"/>
          </w:rPr>
          <w:t>正准备开工呢</w:t>
        </w:r>
        <w:r w:rsidRPr="00577CB1">
          <w:rPr>
            <w:rFonts w:asciiTheme="minorEastAsia" w:hAnsiTheme="minorEastAsia" w:hint="eastAsia"/>
            <w:highlight w:val="yellow"/>
          </w:rPr>
          <w:t>，您说．．．．．．嗯，嗯．．．．．．我知道．．．．．．什么？又辞职了！这回是为了啥啊？</w:t>
        </w:r>
        <w:r>
          <w:rPr>
            <w:rFonts w:asciiTheme="minorEastAsia" w:hAnsiTheme="minorEastAsia" w:hint="eastAsia"/>
            <w:highlight w:val="yellow"/>
          </w:rPr>
          <w:t>高致文化</w:t>
        </w:r>
        <w:r w:rsidRPr="00577CB1">
          <w:rPr>
            <w:rFonts w:asciiTheme="minorEastAsia" w:hAnsiTheme="minorEastAsia" w:hint="eastAsia"/>
            <w:highlight w:val="yellow"/>
          </w:rPr>
          <w:t>有啥不好啊？</w:t>
        </w:r>
        <w:r>
          <w:rPr>
            <w:rFonts w:asciiTheme="minorEastAsia" w:hAnsiTheme="minorEastAsia" w:hint="eastAsia"/>
            <w:highlight w:val="yellow"/>
          </w:rPr>
          <w:t>全市前三的文化企业了</w:t>
        </w:r>
        <w:r w:rsidRPr="00577CB1">
          <w:rPr>
            <w:rFonts w:asciiTheme="minorEastAsia" w:hAnsiTheme="minorEastAsia" w:hint="eastAsia"/>
            <w:highlight w:val="yellow"/>
          </w:rPr>
          <w:t>．．．．．．妈，不是我说您，小姨女儿这事您能不能不管了啊？这都已经是我介绍给她的第</w:t>
        </w:r>
        <w:r>
          <w:rPr>
            <w:rFonts w:asciiTheme="minorEastAsia" w:hAnsiTheme="minorEastAsia" w:hint="eastAsia"/>
            <w:highlight w:val="yellow"/>
          </w:rPr>
          <w:t>9份</w:t>
        </w:r>
        <w:r w:rsidRPr="00577CB1">
          <w:rPr>
            <w:rFonts w:asciiTheme="minorEastAsia" w:hAnsiTheme="minorEastAsia" w:hint="eastAsia"/>
            <w:highlight w:val="yellow"/>
          </w:rPr>
          <w:t>工作了，</w:t>
        </w:r>
        <w:r>
          <w:rPr>
            <w:rFonts w:asciiTheme="minorEastAsia" w:hAnsiTheme="minorEastAsia" w:hint="eastAsia"/>
            <w:highlight w:val="yellow"/>
          </w:rPr>
          <w:t>没有一份她做满了3个月见习期的</w:t>
        </w:r>
        <w:r w:rsidRPr="00577CB1">
          <w:rPr>
            <w:rFonts w:asciiTheme="minorEastAsia" w:hAnsiTheme="minorEastAsia" w:hint="eastAsia"/>
            <w:highlight w:val="yellow"/>
          </w:rPr>
          <w:t>．．．．．．</w:t>
        </w:r>
        <w:r>
          <w:rPr>
            <w:rFonts w:asciiTheme="minorEastAsia" w:hAnsiTheme="minorEastAsia" w:hint="eastAsia"/>
            <w:highlight w:val="yellow"/>
          </w:rPr>
          <w:t>太累？现在哪份工作不累啊？有那种又不累又高薪她又喜欢的工作吗</w:t>
        </w:r>
        <w:r w:rsidRPr="00577CB1">
          <w:rPr>
            <w:rFonts w:asciiTheme="minorEastAsia" w:hAnsiTheme="minorEastAsia" w:hint="eastAsia"/>
            <w:highlight w:val="yellow"/>
          </w:rPr>
          <w:t>？．．．．．．她喜欢？她喜欢电视台就要满足她吗？</w:t>
        </w:r>
        <w:r>
          <w:rPr>
            <w:rFonts w:asciiTheme="minorEastAsia" w:hAnsiTheme="minorEastAsia" w:hint="eastAsia"/>
            <w:highlight w:val="yellow"/>
          </w:rPr>
          <w:t>她喜欢飞咋不上天</w:t>
        </w:r>
        <w:r w:rsidRPr="00577CB1">
          <w:rPr>
            <w:rFonts w:asciiTheme="minorEastAsia" w:hAnsiTheme="minorEastAsia" w:hint="eastAsia"/>
            <w:highlight w:val="yellow"/>
          </w:rPr>
          <w:t>啊？．．．．．．</w:t>
        </w:r>
        <w:r>
          <w:rPr>
            <w:rFonts w:asciiTheme="minorEastAsia" w:hAnsiTheme="minorEastAsia" w:hint="eastAsia"/>
            <w:highlight w:val="yellow"/>
          </w:rPr>
          <w:t>我带她？电视台又不是我开的，我能说了算吗？就算小姨当年牺牲自己成全了您，可这恩都报了快20年了，她女儿</w:t>
        </w:r>
        <w:r w:rsidRPr="00577CB1">
          <w:rPr>
            <w:rFonts w:asciiTheme="minorEastAsia" w:hAnsiTheme="minorEastAsia" w:hint="eastAsia"/>
            <w:highlight w:val="yellow"/>
          </w:rPr>
          <w:t>快20</w:t>
        </w:r>
        <w:r>
          <w:rPr>
            <w:rFonts w:asciiTheme="minorEastAsia" w:hAnsiTheme="minorEastAsia" w:hint="eastAsia"/>
            <w:highlight w:val="yellow"/>
          </w:rPr>
          <w:t>岁的人了还</w:t>
        </w:r>
        <w:r w:rsidRPr="00577CB1">
          <w:rPr>
            <w:rFonts w:asciiTheme="minorEastAsia" w:hAnsiTheme="minorEastAsia" w:hint="eastAsia"/>
            <w:highlight w:val="yellow"/>
          </w:rPr>
          <w:t>像12岁一样，</w:t>
        </w:r>
        <w:r>
          <w:rPr>
            <w:rFonts w:asciiTheme="minorEastAsia" w:hAnsiTheme="minorEastAsia" w:hint="eastAsia"/>
            <w:highlight w:val="yellow"/>
          </w:rPr>
          <w:t>妈，我不是说过了嘛，小莹</w:t>
        </w:r>
        <w:r w:rsidRPr="00577CB1">
          <w:rPr>
            <w:rFonts w:asciiTheme="minorEastAsia" w:hAnsiTheme="minorEastAsia" w:hint="eastAsia"/>
            <w:highlight w:val="yellow"/>
          </w:rPr>
          <w:t>这个大专毕业的文凭进不了电视台，连参加招聘的资格都没有，我怎么把她弄进来啊？．．．．．．</w:t>
        </w:r>
        <w:r>
          <w:rPr>
            <w:rFonts w:asciiTheme="minorEastAsia" w:hAnsiTheme="minorEastAsia" w:hint="eastAsia"/>
            <w:highlight w:val="yellow"/>
          </w:rPr>
          <w:t>哎</w:t>
        </w:r>
        <w:r w:rsidRPr="00577CB1">
          <w:rPr>
            <w:rFonts w:asciiTheme="minorEastAsia" w:hAnsiTheme="minorEastAsia" w:hint="eastAsia"/>
            <w:highlight w:val="yellow"/>
          </w:rPr>
          <w:t>妈，妈，您听我说，现在我们内部的竞争都很激烈的，大家都有压力，</w:t>
        </w:r>
        <w:r>
          <w:rPr>
            <w:rFonts w:asciiTheme="minorEastAsia" w:hAnsiTheme="minorEastAsia" w:hint="eastAsia"/>
            <w:highlight w:val="yellow"/>
          </w:rPr>
          <w:t>这么个小姑奶奶，我可搞不定了，这回我不能</w:t>
        </w:r>
        <w:r w:rsidRPr="00577CB1">
          <w:rPr>
            <w:rFonts w:asciiTheme="minorEastAsia" w:hAnsiTheme="minorEastAsia" w:hint="eastAsia"/>
            <w:highlight w:val="yellow"/>
          </w:rPr>
          <w:t>答应您，您也不能再答应小姨了！．．．．．．啊？．．．．．．啊？！．．．．．．</w:t>
        </w:r>
        <w:r>
          <w:rPr>
            <w:rFonts w:asciiTheme="minorEastAsia" w:hAnsiTheme="minorEastAsia" w:hint="eastAsia"/>
            <w:highlight w:val="yellow"/>
          </w:rPr>
          <w:t>啊</w:t>
        </w:r>
        <w:r w:rsidRPr="00577CB1">
          <w:rPr>
            <w:rFonts w:asciiTheme="minorEastAsia" w:hAnsiTheme="minorEastAsia" w:hint="eastAsia"/>
            <w:highlight w:val="yellow"/>
          </w:rPr>
          <w:t>．．．．．．”</w:t>
        </w:r>
      </w:ins>
    </w:p>
    <w:p w:rsidR="00D17EDF" w:rsidRPr="002E5B2D" w:rsidRDefault="00D17EDF" w:rsidP="00D17EDF">
      <w:pPr>
        <w:ind w:firstLineChars="150" w:firstLine="315"/>
        <w:rPr>
          <w:ins w:id="992" w:author="Lei Zhu" w:date="2017-06-17T22:31:00Z"/>
          <w:rFonts w:asciiTheme="minorEastAsia" w:hAnsiTheme="minorEastAsia"/>
          <w:b/>
        </w:rPr>
      </w:pPr>
      <w:ins w:id="993" w:author="Lei Zhu" w:date="2017-06-17T22:31:00Z">
        <w:r>
          <w:rPr>
            <w:rFonts w:hint="eastAsia"/>
          </w:rPr>
          <w:t xml:space="preserve">   </w:t>
        </w:r>
        <w:r w:rsidRPr="002E5B2D">
          <w:rPr>
            <w:rFonts w:asciiTheme="minorEastAsia" w:hAnsiTheme="minorEastAsia" w:hint="eastAsia"/>
            <w:b/>
            <w:highlight w:val="yellow"/>
          </w:rPr>
          <w:t>【电话2</w:t>
        </w:r>
        <w:r>
          <w:rPr>
            <w:rFonts w:asciiTheme="minorEastAsia" w:hAnsiTheme="minorEastAsia" w:hint="eastAsia"/>
            <w:b/>
            <w:highlight w:val="yellow"/>
          </w:rPr>
          <w:t xml:space="preserve">   时间</w:t>
        </w:r>
        <w:r w:rsidRPr="002E5B2D">
          <w:rPr>
            <w:rFonts w:asciiTheme="minorEastAsia" w:hAnsiTheme="minorEastAsia" w:hint="eastAsia"/>
            <w:b/>
            <w:highlight w:val="yellow"/>
          </w:rPr>
          <w:t>10</w:t>
        </w:r>
        <w:r>
          <w:rPr>
            <w:rFonts w:asciiTheme="minorEastAsia" w:hAnsiTheme="minorEastAsia" w:hint="eastAsia"/>
            <w:b/>
            <w:highlight w:val="yellow"/>
          </w:rPr>
          <w:t>；00</w:t>
        </w:r>
        <w:r w:rsidRPr="002E5B2D">
          <w:rPr>
            <w:rFonts w:asciiTheme="minorEastAsia" w:hAnsiTheme="minorEastAsia" w:hint="eastAsia"/>
            <w:b/>
            <w:highlight w:val="yellow"/>
          </w:rPr>
          <w:t>，刚下一台手术的小林医生走过护士站准备去办公室休息下】</w:t>
        </w:r>
      </w:ins>
    </w:p>
    <w:p w:rsidR="00D17EDF" w:rsidRDefault="00D17EDF" w:rsidP="00D17EDF">
      <w:pPr>
        <w:ind w:firstLineChars="150" w:firstLine="315"/>
        <w:rPr>
          <w:ins w:id="994" w:author="Lei Zhu" w:date="2017-06-17T22:31:00Z"/>
          <w:rFonts w:asciiTheme="minorEastAsia" w:hAnsiTheme="minorEastAsia"/>
        </w:rPr>
      </w:pPr>
    </w:p>
    <w:p w:rsidR="00D17EDF" w:rsidRPr="00E54D9A" w:rsidRDefault="00D17EDF" w:rsidP="00D17EDF">
      <w:pPr>
        <w:ind w:firstLineChars="150" w:firstLine="315"/>
        <w:rPr>
          <w:ins w:id="995" w:author="Lei Zhu" w:date="2017-06-17T22:31:00Z"/>
          <w:rFonts w:asciiTheme="minorEastAsia" w:hAnsiTheme="minorEastAsia"/>
          <w:highlight w:val="yellow"/>
        </w:rPr>
      </w:pPr>
      <w:ins w:id="996" w:author="Lei Zhu" w:date="2017-06-17T22:31:00Z">
        <w:r w:rsidRPr="00E54D9A">
          <w:rPr>
            <w:rFonts w:asciiTheme="minorEastAsia" w:hAnsiTheme="minorEastAsia" w:hint="eastAsia"/>
            <w:highlight w:val="yellow"/>
          </w:rPr>
          <w:lastRenderedPageBreak/>
          <w:t>“林医生，林医生”护士小美叫住了他。</w:t>
        </w:r>
      </w:ins>
    </w:p>
    <w:p w:rsidR="00D17EDF" w:rsidRPr="00E54D9A" w:rsidRDefault="00D17EDF" w:rsidP="00D17EDF">
      <w:pPr>
        <w:ind w:firstLineChars="150" w:firstLine="315"/>
        <w:rPr>
          <w:ins w:id="997" w:author="Lei Zhu" w:date="2017-06-17T22:31:00Z"/>
          <w:rFonts w:asciiTheme="minorEastAsia" w:hAnsiTheme="minorEastAsia"/>
          <w:highlight w:val="yellow"/>
        </w:rPr>
      </w:pPr>
      <w:ins w:id="998" w:author="Lei Zhu" w:date="2017-06-17T22:31:00Z">
        <w:r w:rsidRPr="00E54D9A">
          <w:rPr>
            <w:rFonts w:asciiTheme="minorEastAsia" w:hAnsiTheme="minorEastAsia"/>
            <w:highlight w:val="yellow"/>
          </w:rPr>
          <w:t>“</w:t>
        </w:r>
        <w:r w:rsidRPr="00E54D9A">
          <w:rPr>
            <w:rFonts w:asciiTheme="minorEastAsia" w:hAnsiTheme="minorEastAsia" w:hint="eastAsia"/>
            <w:highlight w:val="yellow"/>
          </w:rPr>
          <w:t>哎，小美，叫我？什么事？”“你爸刚打来过电话，他叫你下了手术回一个电话给他。”“哦，谢谢！”“不客气。”</w:t>
        </w:r>
      </w:ins>
    </w:p>
    <w:p w:rsidR="00D17EDF" w:rsidRDefault="00D17EDF" w:rsidP="00D17EDF">
      <w:pPr>
        <w:ind w:firstLineChars="200" w:firstLine="420"/>
        <w:rPr>
          <w:ins w:id="999" w:author="Lei Zhu" w:date="2017-06-17T22:31:00Z"/>
          <w:rFonts w:asciiTheme="minorEastAsia" w:hAnsiTheme="minorEastAsia"/>
        </w:rPr>
      </w:pPr>
      <w:ins w:id="1000" w:author="Lei Zhu" w:date="2017-06-17T22:31:00Z">
        <w:r w:rsidRPr="00E54D9A">
          <w:rPr>
            <w:rFonts w:asciiTheme="minorEastAsia" w:hAnsiTheme="minorEastAsia" w:hint="eastAsia"/>
            <w:highlight w:val="yellow"/>
          </w:rPr>
          <w:t>小林拿起护士站的座机拨外线，想一想，又放下电话，掏出手机，走到走廊的另一边。“喂，爸，什么事？．．．．．．他们怎么又来了？．．．．．．上次手术</w:t>
        </w:r>
        <w:r>
          <w:rPr>
            <w:rFonts w:asciiTheme="minorEastAsia" w:hAnsiTheme="minorEastAsia" w:hint="eastAsia"/>
            <w:highlight w:val="yellow"/>
          </w:rPr>
          <w:t>费</w:t>
        </w:r>
        <w:r w:rsidRPr="00E54D9A">
          <w:rPr>
            <w:rFonts w:asciiTheme="minorEastAsia" w:hAnsiTheme="minorEastAsia" w:hint="eastAsia"/>
            <w:highlight w:val="yellow"/>
          </w:rPr>
          <w:t>和住院</w:t>
        </w:r>
        <w:r>
          <w:rPr>
            <w:rFonts w:asciiTheme="minorEastAsia" w:hAnsiTheme="minorEastAsia" w:hint="eastAsia"/>
            <w:highlight w:val="yellow"/>
          </w:rPr>
          <w:t>配药的费用没结清</w:t>
        </w:r>
        <w:r w:rsidRPr="00E54D9A">
          <w:rPr>
            <w:rFonts w:asciiTheme="minorEastAsia" w:hAnsiTheme="minorEastAsia" w:hint="eastAsia"/>
            <w:highlight w:val="yellow"/>
          </w:rPr>
          <w:t>啊．．．．．．</w:t>
        </w:r>
        <w:r>
          <w:rPr>
            <w:rFonts w:asciiTheme="minorEastAsia" w:hAnsiTheme="minorEastAsia" w:hint="eastAsia"/>
            <w:highlight w:val="yellow"/>
          </w:rPr>
          <w:t>这种小病在乡里的卫生院</w:t>
        </w:r>
        <w:r w:rsidRPr="00E54D9A">
          <w:rPr>
            <w:rFonts w:asciiTheme="minorEastAsia" w:hAnsiTheme="minorEastAsia" w:hint="eastAsia"/>
            <w:highlight w:val="yellow"/>
          </w:rPr>
          <w:t>能看的，不用跑</w:t>
        </w:r>
        <w:r>
          <w:rPr>
            <w:rFonts w:asciiTheme="minorEastAsia" w:hAnsiTheme="minorEastAsia" w:hint="eastAsia"/>
            <w:highlight w:val="yellow"/>
          </w:rPr>
          <w:t>来北京</w:t>
        </w:r>
        <w:r w:rsidRPr="00E54D9A">
          <w:rPr>
            <w:rFonts w:asciiTheme="minorEastAsia" w:hAnsiTheme="minorEastAsia" w:hint="eastAsia"/>
            <w:highlight w:val="yellow"/>
          </w:rPr>
          <w:t>．．．．．．什么？哎，</w:t>
        </w:r>
        <w:r>
          <w:rPr>
            <w:rFonts w:asciiTheme="minorEastAsia" w:hAnsiTheme="minorEastAsia" w:hint="eastAsia"/>
            <w:highlight w:val="yellow"/>
          </w:rPr>
          <w:t>爸，你告诉我那些七大姑八大姨，</w:t>
        </w:r>
        <w:r w:rsidRPr="00E54D9A">
          <w:rPr>
            <w:rFonts w:asciiTheme="minorEastAsia" w:hAnsiTheme="minorEastAsia" w:hint="eastAsia"/>
            <w:highlight w:val="yellow"/>
          </w:rPr>
          <w:t>我只是</w:t>
        </w:r>
        <w:r>
          <w:rPr>
            <w:rFonts w:asciiTheme="minorEastAsia" w:hAnsiTheme="minorEastAsia" w:hint="eastAsia"/>
            <w:highlight w:val="yellow"/>
          </w:rPr>
          <w:t>一个普通的泌尿科小</w:t>
        </w:r>
        <w:r w:rsidRPr="00E54D9A">
          <w:rPr>
            <w:rFonts w:asciiTheme="minorEastAsia" w:hAnsiTheme="minorEastAsia" w:hint="eastAsia"/>
            <w:highlight w:val="yellow"/>
          </w:rPr>
          <w:t>医生，</w:t>
        </w:r>
        <w:r>
          <w:rPr>
            <w:rFonts w:asciiTheme="minorEastAsia" w:hAnsiTheme="minorEastAsia" w:hint="eastAsia"/>
            <w:highlight w:val="yellow"/>
          </w:rPr>
          <w:t>看不了跌打损伤，也治不了什么疑难杂症！我也</w:t>
        </w:r>
        <w:r w:rsidRPr="00E54D9A">
          <w:rPr>
            <w:rFonts w:asciiTheme="minorEastAsia" w:hAnsiTheme="minorEastAsia" w:hint="eastAsia"/>
            <w:highlight w:val="yellow"/>
          </w:rPr>
          <w:t>不是院长，不是局长，</w:t>
        </w:r>
        <w:r>
          <w:rPr>
            <w:rFonts w:asciiTheme="minorEastAsia" w:hAnsiTheme="minorEastAsia" w:hint="eastAsia"/>
            <w:highlight w:val="yellow"/>
          </w:rPr>
          <w:t>不是所有医院里的事我都能解决的！还有，</w:t>
        </w:r>
        <w:r w:rsidRPr="00E54D9A">
          <w:rPr>
            <w:rFonts w:asciiTheme="minorEastAsia" w:hAnsiTheme="minorEastAsia" w:hint="eastAsia"/>
            <w:highlight w:val="yellow"/>
          </w:rPr>
          <w:t>爸，</w:t>
        </w:r>
        <w:r>
          <w:rPr>
            <w:rFonts w:asciiTheme="minorEastAsia" w:hAnsiTheme="minorEastAsia" w:hint="eastAsia"/>
            <w:highlight w:val="yellow"/>
          </w:rPr>
          <w:t>你再跟他们说，咱家也不是林家屯驻北京办事处，别总往咱家跑</w:t>
        </w:r>
        <w:r w:rsidRPr="00E54D9A">
          <w:rPr>
            <w:rFonts w:asciiTheme="minorEastAsia" w:hAnsiTheme="minorEastAsia" w:hint="eastAsia"/>
            <w:highlight w:val="yellow"/>
          </w:rPr>
          <w:t>，</w:t>
        </w:r>
        <w:r>
          <w:rPr>
            <w:rFonts w:asciiTheme="minorEastAsia" w:hAnsiTheme="minorEastAsia" w:hint="eastAsia"/>
            <w:highlight w:val="yellow"/>
          </w:rPr>
          <w:t>又吃又住，您和妈还得全程陪同，我还得给他们免费看病，掏钱付药费！</w:t>
        </w:r>
        <w:r w:rsidRPr="00E54D9A">
          <w:rPr>
            <w:rFonts w:asciiTheme="minorEastAsia" w:hAnsiTheme="minorEastAsia" w:hint="eastAsia"/>
            <w:highlight w:val="yellow"/>
          </w:rPr>
          <w:t>．．．．．．</w:t>
        </w:r>
        <w:r>
          <w:rPr>
            <w:rFonts w:asciiTheme="minorEastAsia" w:hAnsiTheme="minorEastAsia" w:hint="eastAsia"/>
            <w:highlight w:val="yellow"/>
          </w:rPr>
          <w:t>咱能接待多少个这样的亲戚朋友啊？再这么下去，我工作</w:t>
        </w:r>
        <w:r w:rsidRPr="00E54D9A">
          <w:rPr>
            <w:rFonts w:asciiTheme="minorEastAsia" w:hAnsiTheme="minorEastAsia" w:hint="eastAsia"/>
            <w:highlight w:val="yellow"/>
          </w:rPr>
          <w:t>都没法干了，要被</w:t>
        </w:r>
        <w:r>
          <w:rPr>
            <w:rFonts w:asciiTheme="minorEastAsia" w:hAnsiTheme="minorEastAsia" w:hint="eastAsia"/>
            <w:highlight w:val="yellow"/>
          </w:rPr>
          <w:t>我们医院</w:t>
        </w:r>
        <w:r w:rsidRPr="00E54D9A">
          <w:rPr>
            <w:rFonts w:asciiTheme="minorEastAsia" w:hAnsiTheme="minorEastAsia" w:hint="eastAsia"/>
            <w:highlight w:val="yellow"/>
          </w:rPr>
          <w:t>辞退了！．．．．．．</w:t>
        </w:r>
      </w:ins>
    </w:p>
    <w:p w:rsidR="00D17EDF" w:rsidRPr="008011A0" w:rsidRDefault="00D17EDF" w:rsidP="00D17EDF">
      <w:pPr>
        <w:ind w:firstLineChars="200" w:firstLine="420"/>
        <w:rPr>
          <w:ins w:id="1001" w:author="Lei Zhu" w:date="2017-06-17T22:31:00Z"/>
          <w:rFonts w:asciiTheme="minorEastAsia" w:hAnsiTheme="minorEastAsia"/>
        </w:rPr>
      </w:pPr>
    </w:p>
    <w:p w:rsidR="00D17EDF" w:rsidRPr="007A733D" w:rsidRDefault="00D17EDF" w:rsidP="00D17EDF">
      <w:pPr>
        <w:ind w:firstLineChars="150" w:firstLine="315"/>
        <w:rPr>
          <w:ins w:id="1002" w:author="Lei Zhu" w:date="2017-06-17T22:31:00Z"/>
          <w:rFonts w:asciiTheme="minorEastAsia" w:hAnsiTheme="minorEastAsia"/>
        </w:rPr>
      </w:pPr>
    </w:p>
    <w:p w:rsidR="00D17EDF" w:rsidRPr="002E5B2D" w:rsidRDefault="00D17EDF" w:rsidP="00D17EDF">
      <w:pPr>
        <w:jc w:val="left"/>
        <w:rPr>
          <w:ins w:id="1003" w:author="Lei Zhu" w:date="2017-06-17T22:31:00Z"/>
          <w:b/>
        </w:rPr>
      </w:pPr>
      <w:ins w:id="1004" w:author="Lei Zhu" w:date="2017-06-17T22:31:00Z">
        <w:r>
          <w:rPr>
            <w:rFonts w:hint="eastAsia"/>
          </w:rPr>
          <w:t xml:space="preserve">    </w:t>
        </w:r>
        <w:r w:rsidRPr="002E5B2D">
          <w:rPr>
            <w:rFonts w:hint="eastAsia"/>
            <w:b/>
          </w:rPr>
          <w:t xml:space="preserve"> </w:t>
        </w:r>
        <w:r w:rsidRPr="002E5B2D">
          <w:rPr>
            <w:rFonts w:hint="eastAsia"/>
            <w:b/>
            <w:highlight w:val="yellow"/>
          </w:rPr>
          <w:t>【电话</w:t>
        </w:r>
        <w:r w:rsidRPr="002E5B2D">
          <w:rPr>
            <w:rFonts w:hint="eastAsia"/>
            <w:b/>
            <w:highlight w:val="yellow"/>
          </w:rPr>
          <w:t>3</w:t>
        </w:r>
        <w:r>
          <w:rPr>
            <w:rFonts w:hint="eastAsia"/>
            <w:b/>
            <w:highlight w:val="yellow"/>
          </w:rPr>
          <w:t xml:space="preserve">      </w:t>
        </w:r>
        <w:r>
          <w:rPr>
            <w:rFonts w:hint="eastAsia"/>
            <w:b/>
            <w:highlight w:val="yellow"/>
          </w:rPr>
          <w:t>时间</w:t>
        </w:r>
        <w:r w:rsidRPr="002E5B2D">
          <w:rPr>
            <w:rFonts w:hint="eastAsia"/>
            <w:b/>
            <w:highlight w:val="yellow"/>
          </w:rPr>
          <w:t>11</w:t>
        </w:r>
        <w:r w:rsidRPr="002E5B2D">
          <w:rPr>
            <w:rFonts w:hint="eastAsia"/>
            <w:b/>
            <w:highlight w:val="yellow"/>
          </w:rPr>
          <w:t>：</w:t>
        </w:r>
        <w:r w:rsidRPr="002E5B2D">
          <w:rPr>
            <w:rFonts w:hint="eastAsia"/>
            <w:b/>
            <w:highlight w:val="yellow"/>
          </w:rPr>
          <w:t xml:space="preserve">30  </w:t>
        </w:r>
        <w:r w:rsidRPr="002E5B2D">
          <w:rPr>
            <w:rFonts w:hint="eastAsia"/>
            <w:b/>
            <w:highlight w:val="yellow"/>
          </w:rPr>
          <w:t>张阿姨在厨房做着菜，电话响了】</w:t>
        </w:r>
        <w:r w:rsidRPr="002E5B2D">
          <w:rPr>
            <w:rFonts w:hint="eastAsia"/>
            <w:b/>
          </w:rPr>
          <w:t xml:space="preserve"> </w:t>
        </w:r>
      </w:ins>
    </w:p>
    <w:p w:rsidR="00D17EDF" w:rsidRPr="002E5B2D" w:rsidRDefault="00D17EDF" w:rsidP="00D17EDF">
      <w:pPr>
        <w:jc w:val="left"/>
        <w:rPr>
          <w:ins w:id="1005" w:author="Lei Zhu" w:date="2017-06-17T22:31:00Z"/>
          <w:b/>
        </w:rPr>
      </w:pPr>
    </w:p>
    <w:p w:rsidR="00D17EDF" w:rsidRDefault="00D17EDF" w:rsidP="00D17EDF">
      <w:pPr>
        <w:jc w:val="left"/>
        <w:rPr>
          <w:ins w:id="1006" w:author="Lei Zhu" w:date="2017-06-17T22:31:00Z"/>
          <w:rFonts w:asciiTheme="minorEastAsia" w:hAnsiTheme="minorEastAsia"/>
        </w:rPr>
      </w:pPr>
      <w:ins w:id="1007" w:author="Lei Zhu" w:date="2017-06-17T22:31:00Z">
        <w:r>
          <w:rPr>
            <w:rFonts w:hint="eastAsia"/>
          </w:rPr>
          <w:t xml:space="preserve">     </w:t>
        </w:r>
        <w:r w:rsidRPr="00423699">
          <w:rPr>
            <w:rFonts w:hint="eastAsia"/>
            <w:highlight w:val="yellow"/>
          </w:rPr>
          <w:t>“喂，王大姐啊，您好，您好</w:t>
        </w:r>
        <w:r w:rsidRPr="00423699">
          <w:rPr>
            <w:rFonts w:asciiTheme="minorEastAsia" w:hAnsiTheme="minorEastAsia" w:hint="eastAsia"/>
            <w:highlight w:val="yellow"/>
          </w:rPr>
          <w:t>．．．．．．</w:t>
        </w:r>
        <w:r w:rsidRPr="00423699">
          <w:rPr>
            <w:rFonts w:hint="eastAsia"/>
            <w:highlight w:val="yellow"/>
          </w:rPr>
          <w:t>哎，正做饭呢</w:t>
        </w:r>
        <w:r w:rsidRPr="00423699">
          <w:rPr>
            <w:rFonts w:asciiTheme="minorEastAsia" w:hAnsiTheme="minorEastAsia" w:hint="eastAsia"/>
            <w:highlight w:val="yellow"/>
          </w:rPr>
          <w:t>．．．．．．哦，晚上去小区广场跳舞的，我音乐都重新录好了．．．．．．什么？．．．．．．又要借钱啊？不是上次借的2W您还没还呢．．．．．．您儿子不也是做生意的，肯定有钱，您买这么好的保健品他们会不给？．．．．．．哦，这样啊，可是．．．．．．不，不，我</w:t>
        </w:r>
        <w:r>
          <w:rPr>
            <w:rFonts w:asciiTheme="minorEastAsia" w:hAnsiTheme="minorEastAsia" w:hint="eastAsia"/>
            <w:highlight w:val="yellow"/>
          </w:rPr>
          <w:t>不</w:t>
        </w:r>
        <w:r w:rsidRPr="00423699">
          <w:rPr>
            <w:rFonts w:asciiTheme="minorEastAsia" w:hAnsiTheme="minorEastAsia" w:hint="eastAsia"/>
            <w:highlight w:val="yellow"/>
          </w:rPr>
          <w:t>需要，</w:t>
        </w:r>
        <w:r>
          <w:rPr>
            <w:rFonts w:asciiTheme="minorEastAsia" w:hAnsiTheme="minorEastAsia" w:hint="eastAsia"/>
            <w:highlight w:val="yellow"/>
          </w:rPr>
          <w:t>我们家都</w:t>
        </w:r>
        <w:r w:rsidRPr="00423699">
          <w:rPr>
            <w:rFonts w:asciiTheme="minorEastAsia" w:hAnsiTheme="minorEastAsia" w:hint="eastAsia"/>
            <w:highlight w:val="yellow"/>
          </w:rPr>
          <w:t>不需要．．．．．．</w:t>
        </w:r>
        <w:r>
          <w:rPr>
            <w:rFonts w:asciiTheme="minorEastAsia" w:hAnsiTheme="minorEastAsia" w:hint="eastAsia"/>
            <w:highlight w:val="yellow"/>
          </w:rPr>
          <w:t>再说，</w:t>
        </w:r>
        <w:r w:rsidRPr="00423699">
          <w:rPr>
            <w:rFonts w:asciiTheme="minorEastAsia" w:hAnsiTheme="minorEastAsia" w:hint="eastAsia"/>
            <w:highlight w:val="yellow"/>
          </w:rPr>
          <w:t>我手头也</w:t>
        </w:r>
        <w:r>
          <w:rPr>
            <w:rFonts w:asciiTheme="minorEastAsia" w:hAnsiTheme="minorEastAsia" w:hint="eastAsia"/>
            <w:highlight w:val="yellow"/>
          </w:rPr>
          <w:t>没钱了，我们家老林看中了一套文房四宝，死活要买，上午把家里的现金</w:t>
        </w:r>
        <w:r w:rsidRPr="00423699">
          <w:rPr>
            <w:rFonts w:asciiTheme="minorEastAsia" w:hAnsiTheme="minorEastAsia" w:hint="eastAsia"/>
            <w:highlight w:val="yellow"/>
          </w:rPr>
          <w:t>都拿走了．．．．．．哦，我不跟您说了，我锅里烧着鱼呢，再见，再见哈。”</w:t>
        </w:r>
      </w:ins>
    </w:p>
    <w:p w:rsidR="00D17EDF" w:rsidRPr="00E15B92" w:rsidRDefault="00D17EDF" w:rsidP="00D17EDF">
      <w:pPr>
        <w:jc w:val="left"/>
        <w:rPr>
          <w:ins w:id="1008" w:author="Lei Zhu" w:date="2017-06-17T22:31:00Z"/>
        </w:rPr>
      </w:pPr>
    </w:p>
    <w:p w:rsidR="00D17EDF" w:rsidRDefault="00D17EDF" w:rsidP="00D17EDF">
      <w:pPr>
        <w:jc w:val="left"/>
        <w:rPr>
          <w:ins w:id="1009" w:author="Lei Zhu" w:date="2017-06-17T22:31:00Z"/>
        </w:rPr>
      </w:pPr>
      <w:ins w:id="1010" w:author="Lei Zhu" w:date="2017-06-17T22:31:00Z">
        <w:r>
          <w:rPr>
            <w:rFonts w:hint="eastAsia"/>
          </w:rPr>
          <w:t xml:space="preserve"> </w:t>
        </w:r>
      </w:ins>
    </w:p>
    <w:p w:rsidR="00D17EDF" w:rsidRPr="002E5B2D" w:rsidRDefault="00D17EDF" w:rsidP="00D17EDF">
      <w:pPr>
        <w:jc w:val="left"/>
        <w:rPr>
          <w:ins w:id="1011" w:author="Lei Zhu" w:date="2017-06-17T22:31:00Z"/>
          <w:b/>
        </w:rPr>
      </w:pPr>
      <w:ins w:id="1012" w:author="Lei Zhu" w:date="2017-06-17T22:31:00Z">
        <w:r>
          <w:rPr>
            <w:rFonts w:hint="eastAsia"/>
          </w:rPr>
          <w:t xml:space="preserve">     </w:t>
        </w:r>
        <w:r w:rsidRPr="002E5B2D">
          <w:rPr>
            <w:rFonts w:hint="eastAsia"/>
            <w:b/>
            <w:highlight w:val="yellow"/>
          </w:rPr>
          <w:t>【电话</w:t>
        </w:r>
        <w:r w:rsidRPr="002E5B2D">
          <w:rPr>
            <w:rFonts w:hint="eastAsia"/>
            <w:b/>
            <w:highlight w:val="yellow"/>
          </w:rPr>
          <w:t>4</w:t>
        </w:r>
        <w:r>
          <w:rPr>
            <w:rFonts w:hint="eastAsia"/>
            <w:b/>
            <w:highlight w:val="yellow"/>
          </w:rPr>
          <w:t xml:space="preserve">     </w:t>
        </w:r>
        <w:r>
          <w:rPr>
            <w:rFonts w:hint="eastAsia"/>
            <w:b/>
            <w:highlight w:val="yellow"/>
          </w:rPr>
          <w:t>时间</w:t>
        </w:r>
        <w:r>
          <w:rPr>
            <w:rFonts w:hint="eastAsia"/>
            <w:b/>
            <w:highlight w:val="yellow"/>
          </w:rPr>
          <w:t>13</w:t>
        </w:r>
        <w:r w:rsidRPr="002E5B2D">
          <w:rPr>
            <w:rFonts w:hint="eastAsia"/>
            <w:b/>
            <w:highlight w:val="yellow"/>
          </w:rPr>
          <w:t xml:space="preserve">:30  </w:t>
        </w:r>
        <w:r>
          <w:rPr>
            <w:rFonts w:hint="eastAsia"/>
            <w:b/>
            <w:highlight w:val="yellow"/>
          </w:rPr>
          <w:t>高速公路，林总坐在自己奔驰车的后座上</w:t>
        </w:r>
        <w:r w:rsidRPr="002E5B2D">
          <w:rPr>
            <w:rFonts w:hint="eastAsia"/>
            <w:b/>
            <w:highlight w:val="yellow"/>
          </w:rPr>
          <w:t>，手机响了】</w:t>
        </w:r>
      </w:ins>
    </w:p>
    <w:p w:rsidR="00D17EDF" w:rsidRDefault="00D17EDF" w:rsidP="00D17EDF">
      <w:pPr>
        <w:jc w:val="left"/>
        <w:rPr>
          <w:ins w:id="1013" w:author="Lei Zhu" w:date="2017-06-17T22:31:00Z"/>
        </w:rPr>
      </w:pPr>
    </w:p>
    <w:p w:rsidR="00D17EDF" w:rsidRPr="007A42C8" w:rsidRDefault="00D17EDF" w:rsidP="00D17EDF">
      <w:pPr>
        <w:rPr>
          <w:ins w:id="1014" w:author="Lei Zhu" w:date="2017-06-17T22:31:00Z"/>
          <w:rFonts w:asciiTheme="minorEastAsia" w:hAnsiTheme="minorEastAsia"/>
          <w:highlight w:val="yellow"/>
        </w:rPr>
      </w:pPr>
      <w:ins w:id="1015" w:author="Lei Zhu" w:date="2017-06-17T22:31:00Z">
        <w:r>
          <w:rPr>
            <w:rFonts w:hint="eastAsia"/>
          </w:rPr>
          <w:t xml:space="preserve">     </w:t>
        </w:r>
        <w:r w:rsidRPr="007A42C8">
          <w:rPr>
            <w:rFonts w:hint="eastAsia"/>
            <w:highlight w:val="yellow"/>
          </w:rPr>
          <w:t>“喂，是张总啊，你好</w:t>
        </w:r>
        <w:r w:rsidRPr="007A42C8">
          <w:rPr>
            <w:rFonts w:asciiTheme="minorEastAsia" w:hAnsiTheme="minorEastAsia" w:hint="eastAsia"/>
            <w:highlight w:val="yellow"/>
          </w:rPr>
          <w:t>．．．．．．哦对，我现在正在来的路上呢．．．．．．什么？．．．．．．为什么啊？．．．．．．可是，我们两家已经签了意向书了，我今天正带着协议赶来签订呢，而且我们公司两个月前已经在为这个项目做基础准备工作了，人力财力都已经投入了呀！．．．．．．我知道，我知道．．．．．．但这</w:t>
        </w:r>
        <w:r>
          <w:rPr>
            <w:rFonts w:asciiTheme="minorEastAsia" w:hAnsiTheme="minorEastAsia" w:hint="eastAsia"/>
            <w:highlight w:val="yellow"/>
          </w:rPr>
          <w:t>么大</w:t>
        </w:r>
        <w:r w:rsidRPr="007A42C8">
          <w:rPr>
            <w:rFonts w:asciiTheme="minorEastAsia" w:hAnsiTheme="minorEastAsia" w:hint="eastAsia"/>
            <w:highlight w:val="yellow"/>
          </w:rPr>
          <w:t>的项目，不可能当时就拟好协议的，所以才先签了意向书．．．．．．拖了这么久也不全是我们的责任嘛，你们老板也一直</w:t>
        </w:r>
        <w:r>
          <w:rPr>
            <w:rFonts w:asciiTheme="minorEastAsia" w:hAnsiTheme="minorEastAsia" w:hint="eastAsia"/>
            <w:highlight w:val="yellow"/>
          </w:rPr>
          <w:t>人</w:t>
        </w:r>
        <w:r w:rsidRPr="007A42C8">
          <w:rPr>
            <w:rFonts w:asciiTheme="minorEastAsia" w:hAnsiTheme="minorEastAsia" w:hint="eastAsia"/>
            <w:highlight w:val="yellow"/>
          </w:rPr>
          <w:t>在国外．．．．．．什么？！</w:t>
        </w:r>
        <w:r>
          <w:rPr>
            <w:rFonts w:asciiTheme="minorEastAsia" w:hAnsiTheme="minorEastAsia" w:hint="eastAsia"/>
            <w:highlight w:val="yellow"/>
          </w:rPr>
          <w:t>今天上午</w:t>
        </w:r>
        <w:r w:rsidRPr="007A42C8">
          <w:rPr>
            <w:rFonts w:asciiTheme="minorEastAsia" w:hAnsiTheme="minorEastAsia" w:hint="eastAsia"/>
            <w:highlight w:val="yellow"/>
          </w:rPr>
          <w:t>已经和他们公司签协议了!你们这不是一女嫁二夫嘛！你们．．．．．．哎，喂，喂．．．．．．”</w:t>
        </w:r>
      </w:ins>
    </w:p>
    <w:p w:rsidR="00D17EDF" w:rsidRDefault="00D17EDF" w:rsidP="00D17EDF">
      <w:pPr>
        <w:rPr>
          <w:ins w:id="1016" w:author="Lei Zhu" w:date="2017-06-17T22:31:00Z"/>
          <w:rFonts w:asciiTheme="minorEastAsia" w:hAnsiTheme="minorEastAsia"/>
        </w:rPr>
      </w:pPr>
      <w:ins w:id="1017" w:author="Lei Zhu" w:date="2017-06-17T22:31:00Z">
        <w:r w:rsidRPr="007A42C8">
          <w:rPr>
            <w:rFonts w:asciiTheme="minorEastAsia" w:hAnsiTheme="minorEastAsia" w:hint="eastAsia"/>
            <w:highlight w:val="yellow"/>
          </w:rPr>
          <w:t xml:space="preserve">      </w:t>
        </w:r>
        <w:r w:rsidRPr="007A42C8">
          <w:rPr>
            <w:rFonts w:asciiTheme="minorEastAsia" w:hAnsiTheme="minorEastAsia"/>
            <w:highlight w:val="yellow"/>
          </w:rPr>
          <w:t>“</w:t>
        </w:r>
        <w:r w:rsidRPr="007A42C8">
          <w:rPr>
            <w:rFonts w:asciiTheme="minorEastAsia" w:hAnsiTheme="minorEastAsia" w:hint="eastAsia"/>
            <w:highlight w:val="yellow"/>
          </w:rPr>
          <w:t>小赵，下个路口出高速，回北京！看来这次是逼着我找王部长出面了。”</w:t>
        </w:r>
      </w:ins>
    </w:p>
    <w:p w:rsidR="00D17EDF" w:rsidRDefault="00D17EDF" w:rsidP="00D17EDF">
      <w:pPr>
        <w:rPr>
          <w:ins w:id="1018" w:author="Lei Zhu" w:date="2017-06-17T22:31:00Z"/>
          <w:rFonts w:asciiTheme="minorEastAsia" w:hAnsiTheme="minorEastAsia"/>
        </w:rPr>
      </w:pPr>
    </w:p>
    <w:p w:rsidR="00D17EDF" w:rsidRDefault="00D17EDF" w:rsidP="00D17EDF">
      <w:pPr>
        <w:rPr>
          <w:ins w:id="1019" w:author="Lei Zhu" w:date="2017-06-17T22:31:00Z"/>
          <w:rFonts w:asciiTheme="minorEastAsia" w:hAnsiTheme="minorEastAsia"/>
        </w:rPr>
      </w:pPr>
    </w:p>
    <w:p w:rsidR="00D17EDF" w:rsidRPr="008A011E" w:rsidRDefault="00D17EDF" w:rsidP="00D17EDF">
      <w:pPr>
        <w:shd w:val="clear" w:color="auto" w:fill="FFFFFF"/>
        <w:spacing w:before="100" w:beforeAutospacing="1" w:after="100" w:afterAutospacing="1" w:line="182" w:lineRule="atLeast"/>
        <w:rPr>
          <w:ins w:id="1020" w:author="Lei Zhu" w:date="2017-06-17T22:31:00Z"/>
          <w:rFonts w:ascii="Verdana" w:eastAsia="宋体" w:hAnsi="Verdana" w:cs="宋体"/>
          <w:color w:val="000000"/>
          <w:kern w:val="0"/>
          <w:sz w:val="11"/>
          <w:szCs w:val="11"/>
        </w:rPr>
      </w:pPr>
      <w:ins w:id="1021" w:author="Lei Zhu" w:date="2017-06-17T22:31:00Z">
        <w:r>
          <w:rPr>
            <w:rFonts w:asciiTheme="minorEastAsia" w:hAnsiTheme="minorEastAsia" w:hint="eastAsia"/>
          </w:rPr>
          <w:t xml:space="preserve">    </w:t>
        </w:r>
        <w:r w:rsidRPr="008A011E">
          <w:rPr>
            <w:rFonts w:ascii="宋体" w:eastAsia="宋体" w:hAnsi="宋体" w:cs="宋体" w:hint="eastAsia"/>
            <w:color w:val="000000"/>
            <w:kern w:val="0"/>
            <w:szCs w:val="21"/>
          </w:rPr>
          <w:t> </w:t>
        </w:r>
        <w:r w:rsidRPr="008A011E">
          <w:rPr>
            <w:rFonts w:ascii="宋体" w:eastAsia="宋体" w:hAnsi="宋体" w:cs="宋体" w:hint="eastAsia"/>
            <w:color w:val="000000"/>
            <w:kern w:val="0"/>
          </w:rPr>
          <w:t> </w:t>
        </w:r>
        <w:r w:rsidRPr="008A011E">
          <w:rPr>
            <w:rFonts w:ascii="宋体" w:eastAsia="宋体" w:hAnsi="宋体" w:cs="宋体" w:hint="eastAsia"/>
            <w:color w:val="000000"/>
            <w:kern w:val="0"/>
            <w:szCs w:val="21"/>
            <w:shd w:val="clear" w:color="auto" w:fill="FFFF00"/>
          </w:rPr>
          <w:t>【</w:t>
        </w:r>
        <w:r w:rsidRPr="008A011E">
          <w:rPr>
            <w:rFonts w:ascii="宋体" w:eastAsia="宋体" w:hAnsi="宋体" w:cs="宋体" w:hint="eastAsia"/>
            <w:b/>
            <w:bCs/>
            <w:color w:val="000000"/>
            <w:kern w:val="0"/>
            <w:szCs w:val="21"/>
            <w:shd w:val="clear" w:color="auto" w:fill="FFFF00"/>
          </w:rPr>
          <w:t>电话5   15:00</w:t>
        </w:r>
        <w:r w:rsidRPr="008A011E">
          <w:rPr>
            <w:rFonts w:ascii="宋体" w:eastAsia="宋体" w:hAnsi="宋体" w:cs="宋体" w:hint="eastAsia"/>
            <w:b/>
            <w:bCs/>
            <w:color w:val="000000"/>
            <w:kern w:val="0"/>
          </w:rPr>
          <w:t> </w:t>
        </w:r>
        <w:r w:rsidRPr="008A011E">
          <w:rPr>
            <w:rFonts w:ascii="宋体" w:eastAsia="宋体" w:hAnsi="宋体" w:cs="宋体" w:hint="eastAsia"/>
            <w:b/>
            <w:bCs/>
            <w:color w:val="000000"/>
            <w:kern w:val="0"/>
            <w:szCs w:val="21"/>
            <w:shd w:val="clear" w:color="auto" w:fill="FFFF00"/>
          </w:rPr>
          <w:t>妇产科医院的花园里</w:t>
        </w:r>
        <w:r w:rsidRPr="008A011E">
          <w:rPr>
            <w:rFonts w:ascii="宋体" w:eastAsia="宋体" w:hAnsi="宋体" w:cs="宋体" w:hint="eastAsia"/>
            <w:color w:val="000000"/>
            <w:kern w:val="0"/>
            <w:szCs w:val="21"/>
            <w:shd w:val="clear" w:color="auto" w:fill="FFFF00"/>
          </w:rPr>
          <w:t>】</w:t>
        </w:r>
      </w:ins>
    </w:p>
    <w:p w:rsidR="00D17EDF" w:rsidRPr="008A011E" w:rsidRDefault="00D17EDF" w:rsidP="00D17EDF">
      <w:pPr>
        <w:widowControl/>
        <w:shd w:val="clear" w:color="auto" w:fill="FFFFFF"/>
        <w:spacing w:before="100" w:beforeAutospacing="1" w:after="100" w:afterAutospacing="1" w:line="182" w:lineRule="atLeast"/>
        <w:ind w:firstLine="420"/>
        <w:jc w:val="left"/>
        <w:rPr>
          <w:ins w:id="1022" w:author="Lei Zhu" w:date="2017-06-17T22:31:00Z"/>
          <w:rFonts w:ascii="Verdana" w:eastAsia="宋体" w:hAnsi="Verdana" w:cs="宋体"/>
          <w:color w:val="000000"/>
          <w:kern w:val="0"/>
          <w:sz w:val="11"/>
          <w:szCs w:val="11"/>
        </w:rPr>
      </w:pPr>
      <w:ins w:id="1023" w:author="Lei Zhu" w:date="2017-06-17T22:31:00Z">
        <w:r w:rsidRPr="008A011E">
          <w:rPr>
            <w:rFonts w:ascii="宋体" w:eastAsia="宋体" w:hAnsi="宋体" w:cs="宋体" w:hint="eastAsia"/>
            <w:color w:val="000000"/>
            <w:kern w:val="0"/>
            <w:szCs w:val="21"/>
            <w:shd w:val="clear" w:color="auto" w:fill="FFFF00"/>
          </w:rPr>
          <w:t>小倩从医生的办公室走出来，手里紧紧地捏着那张明确显示她已怀孕的B超单，心里居然是空空的感觉，如果不是胃里突然翻起一阵恶心，她都怕自己回不来这个有着N多问题等待解决的现实世界。</w:t>
        </w:r>
      </w:ins>
    </w:p>
    <w:p w:rsidR="00D17EDF" w:rsidRPr="008A011E" w:rsidRDefault="00D17EDF" w:rsidP="00D17EDF">
      <w:pPr>
        <w:widowControl/>
        <w:shd w:val="clear" w:color="auto" w:fill="FFFFFF"/>
        <w:spacing w:before="100" w:beforeAutospacing="1" w:after="100" w:afterAutospacing="1" w:line="182" w:lineRule="atLeast"/>
        <w:ind w:firstLine="420"/>
        <w:jc w:val="left"/>
        <w:rPr>
          <w:ins w:id="1024" w:author="Lei Zhu" w:date="2017-06-17T22:31:00Z"/>
          <w:rFonts w:ascii="Verdana" w:eastAsia="宋体" w:hAnsi="Verdana" w:cs="宋体"/>
          <w:color w:val="000000"/>
          <w:kern w:val="0"/>
          <w:sz w:val="11"/>
          <w:szCs w:val="11"/>
        </w:rPr>
      </w:pPr>
      <w:ins w:id="1025" w:author="Lei Zhu" w:date="2017-06-17T22:31:00Z">
        <w:r w:rsidRPr="008A011E">
          <w:rPr>
            <w:rFonts w:ascii="宋体" w:eastAsia="宋体" w:hAnsi="宋体" w:cs="宋体" w:hint="eastAsia"/>
            <w:color w:val="000000"/>
            <w:kern w:val="0"/>
            <w:szCs w:val="21"/>
            <w:shd w:val="clear" w:color="auto" w:fill="FFFF00"/>
          </w:rPr>
          <w:t>揉了揉胃，她找了个花园里的木椅子轻轻坐下，拿出手机打给老王。</w:t>
        </w:r>
      </w:ins>
    </w:p>
    <w:p w:rsidR="00D17EDF" w:rsidRPr="008A011E" w:rsidRDefault="00D17EDF" w:rsidP="00D17EDF">
      <w:pPr>
        <w:widowControl/>
        <w:shd w:val="clear" w:color="auto" w:fill="FFFFFF"/>
        <w:spacing w:before="100" w:beforeAutospacing="1" w:after="100" w:afterAutospacing="1" w:line="182" w:lineRule="atLeast"/>
        <w:ind w:firstLine="420"/>
        <w:jc w:val="left"/>
        <w:rPr>
          <w:ins w:id="1026" w:author="Lei Zhu" w:date="2017-06-17T22:31:00Z"/>
          <w:rFonts w:ascii="Verdana" w:eastAsia="宋体" w:hAnsi="Verdana" w:cs="宋体"/>
          <w:color w:val="000000"/>
          <w:kern w:val="0"/>
          <w:sz w:val="11"/>
          <w:szCs w:val="11"/>
        </w:rPr>
      </w:pPr>
      <w:ins w:id="1027" w:author="Lei Zhu" w:date="2017-06-17T22:31:00Z">
        <w:r w:rsidRPr="008A011E">
          <w:rPr>
            <w:rFonts w:ascii="宋体" w:eastAsia="宋体" w:hAnsi="宋体" w:cs="宋体" w:hint="eastAsia"/>
            <w:color w:val="000000"/>
            <w:kern w:val="0"/>
            <w:szCs w:val="21"/>
            <w:shd w:val="clear" w:color="auto" w:fill="FFFF00"/>
          </w:rPr>
          <w:lastRenderedPageBreak/>
          <w:t>“喂，你好，哪位？”电话那头传来了让小倩熟悉又开始陌生的嗓音，“我怀孕了．．．．．．”，那头很长时间的一阵沉默，小倩真的不知道说啥，她挂了电话，准备起身离开，手机铃声响起，是老王，她按掉，又响起，她再按掉，当铃声执着地第三次响起，她只好接了。</w:t>
        </w:r>
      </w:ins>
    </w:p>
    <w:p w:rsidR="00D17EDF" w:rsidRPr="008A011E" w:rsidRDefault="00D17EDF" w:rsidP="00D17EDF">
      <w:pPr>
        <w:widowControl/>
        <w:shd w:val="clear" w:color="auto" w:fill="FFFFFF"/>
        <w:spacing w:before="100" w:beforeAutospacing="1" w:after="100" w:afterAutospacing="1" w:line="182" w:lineRule="atLeast"/>
        <w:ind w:firstLine="420"/>
        <w:jc w:val="left"/>
        <w:rPr>
          <w:ins w:id="1028" w:author="Lei Zhu" w:date="2017-06-17T22:31:00Z"/>
          <w:rFonts w:ascii="Verdana" w:eastAsia="宋体" w:hAnsi="Verdana" w:cs="宋体"/>
          <w:color w:val="000000"/>
          <w:kern w:val="0"/>
          <w:sz w:val="11"/>
          <w:szCs w:val="11"/>
        </w:rPr>
      </w:pPr>
      <w:ins w:id="1029" w:author="Lei Zhu" w:date="2017-06-17T22:31:00Z">
        <w:r w:rsidRPr="008A011E">
          <w:rPr>
            <w:rFonts w:ascii="宋体" w:eastAsia="宋体" w:hAnsi="宋体" w:cs="宋体" w:hint="eastAsia"/>
            <w:color w:val="000000"/>
            <w:kern w:val="0"/>
            <w:szCs w:val="21"/>
            <w:shd w:val="clear" w:color="auto" w:fill="FFFF00"/>
          </w:rPr>
          <w:t>“．．．．．．我还没想好．．．．．你不可能给我婚姻，那怎么要?谁来养？怎么落户?怎么跟孩子说爸爸在哪里？．．．．．．算了，你们是个大家族，也许少个继承人将来来争夺家产，对你们来说都是好事．．．．．．爱？什么是爱？你有资格说爱吗？．．．．．．你是不是这个家族的人跟我没关系，你老婆的孩子们是不是你的跟我更没关系．．．．．．老王，你想清楚，没有了你现在家庭，你还会是现在的你吗？．．．．．．我不知道！．．．．．．可我还要继续读书啊．．．．．．我爸妈是不可能接受的！．．．．．．小倩哭着挂掉了电话，这下她真的没办法思考了。</w:t>
        </w:r>
      </w:ins>
    </w:p>
    <w:p w:rsidR="00D17EDF" w:rsidRPr="008A011E" w:rsidRDefault="00D17EDF" w:rsidP="00D17EDF">
      <w:pPr>
        <w:rPr>
          <w:ins w:id="1030" w:author="Lei Zhu" w:date="2017-06-17T22:31:00Z"/>
        </w:rPr>
      </w:pPr>
    </w:p>
    <w:p w:rsidR="00D17EDF" w:rsidRPr="00D17EDF" w:rsidRDefault="00D17EDF" w:rsidP="005D0E0A">
      <w:pPr>
        <w:jc w:val="left"/>
      </w:pPr>
    </w:p>
    <w:p w:rsidR="005D0E0A" w:rsidRDefault="005D0E0A" w:rsidP="005D0E0A">
      <w:pPr>
        <w:jc w:val="left"/>
      </w:pPr>
    </w:p>
    <w:p w:rsidR="005D0E0A" w:rsidRDefault="005D0E0A" w:rsidP="005D0E0A">
      <w:pPr>
        <w:jc w:val="left"/>
      </w:pPr>
      <w:r>
        <w:rPr>
          <w:rFonts w:hint="eastAsia"/>
        </w:rPr>
        <w:t>【这部分像剧本】</w:t>
      </w:r>
    </w:p>
    <w:p w:rsidR="005D0E0A" w:rsidRDefault="005D0E0A" w:rsidP="005D0E0A">
      <w:pPr>
        <w:jc w:val="left"/>
      </w:pPr>
    </w:p>
    <w:p w:rsidR="005D0E0A" w:rsidRDefault="005D0E0A" w:rsidP="005D0E0A">
      <w:pPr>
        <w:jc w:val="left"/>
      </w:pPr>
      <w:r>
        <w:rPr>
          <w:rFonts w:hint="eastAsia"/>
        </w:rPr>
        <w:t>我们每个人观察我们自己和身边人的生活就能看到很多类似于以下列举的例子。</w:t>
      </w:r>
    </w:p>
    <w:p w:rsidR="005D0E0A" w:rsidRDefault="005D0E0A" w:rsidP="005D0E0A">
      <w:pPr>
        <w:jc w:val="left"/>
      </w:pPr>
    </w:p>
    <w:p w:rsidR="005D0E0A" w:rsidRDefault="005D0E0A" w:rsidP="005D0E0A">
      <w:pPr>
        <w:jc w:val="left"/>
      </w:pPr>
      <w:r>
        <w:rPr>
          <w:rFonts w:hint="eastAsia"/>
        </w:rPr>
        <w:t>小白领：高房价低工资只能居住在偏远破烂的房子，每天上下班要挤很久地铁和公交车，上班时各种压力各种勾心斗角，下班后筋疲力尽</w:t>
      </w:r>
    </w:p>
    <w:p w:rsidR="005D0E0A" w:rsidRDefault="005D0E0A" w:rsidP="005D0E0A">
      <w:pPr>
        <w:jc w:val="left"/>
      </w:pPr>
      <w:r>
        <w:rPr>
          <w:rFonts w:hint="eastAsia"/>
        </w:rPr>
        <w:t>场景</w:t>
      </w:r>
      <w:r>
        <w:t>1</w:t>
      </w:r>
      <w:r>
        <w:rPr>
          <w:rFonts w:hint="eastAsia"/>
        </w:rPr>
        <w:t>：破烂拥挤的房子</w:t>
      </w:r>
    </w:p>
    <w:p w:rsidR="005D0E0A" w:rsidRDefault="005D0E0A" w:rsidP="005D0E0A">
      <w:pPr>
        <w:jc w:val="left"/>
      </w:pPr>
      <w:r>
        <w:rPr>
          <w:rFonts w:hint="eastAsia"/>
        </w:rPr>
        <w:t>场景</w:t>
      </w:r>
      <w:r>
        <w:t>2</w:t>
      </w:r>
      <w:r>
        <w:rPr>
          <w:rFonts w:hint="eastAsia"/>
        </w:rPr>
        <w:t>：闹钟六点半起床</w:t>
      </w:r>
    </w:p>
    <w:p w:rsidR="005D0E0A" w:rsidRDefault="005D0E0A" w:rsidP="005D0E0A">
      <w:pPr>
        <w:jc w:val="left"/>
      </w:pPr>
      <w:r>
        <w:rPr>
          <w:rFonts w:hint="eastAsia"/>
        </w:rPr>
        <w:t>场景</w:t>
      </w:r>
      <w:r>
        <w:t>3</w:t>
      </w:r>
      <w:r>
        <w:rPr>
          <w:rFonts w:hint="eastAsia"/>
        </w:rPr>
        <w:t>：两小时拥挤的公交加地铁</w:t>
      </w:r>
    </w:p>
    <w:p w:rsidR="005D0E0A" w:rsidRDefault="005D0E0A" w:rsidP="005D0E0A">
      <w:pPr>
        <w:jc w:val="left"/>
      </w:pPr>
      <w:r>
        <w:rPr>
          <w:rFonts w:hint="eastAsia"/>
        </w:rPr>
        <w:t>场景</w:t>
      </w:r>
      <w:r>
        <w:t>4</w:t>
      </w:r>
      <w:r>
        <w:rPr>
          <w:rFonts w:hint="eastAsia"/>
        </w:rPr>
        <w:t>：跑到公司为了按时打卡</w:t>
      </w:r>
    </w:p>
    <w:p w:rsidR="005D0E0A" w:rsidRDefault="005D0E0A" w:rsidP="005D0E0A">
      <w:pPr>
        <w:jc w:val="left"/>
      </w:pPr>
      <w:r>
        <w:rPr>
          <w:rFonts w:hint="eastAsia"/>
        </w:rPr>
        <w:t>场景</w:t>
      </w:r>
      <w:r>
        <w:t>5</w:t>
      </w:r>
      <w:r>
        <w:rPr>
          <w:rFonts w:hint="eastAsia"/>
        </w:rPr>
        <w:t>：领导的各种要求和责备，领导的不公平</w:t>
      </w:r>
    </w:p>
    <w:p w:rsidR="005D0E0A" w:rsidRPr="00E349EE" w:rsidRDefault="005D0E0A" w:rsidP="005D0E0A">
      <w:pPr>
        <w:jc w:val="left"/>
        <w:rPr>
          <w:i/>
        </w:rPr>
      </w:pPr>
      <w:r w:rsidRPr="00E349EE">
        <w:rPr>
          <w:rFonts w:hint="eastAsia"/>
          <w:i/>
        </w:rPr>
        <w:t>场景</w:t>
      </w:r>
      <w:r w:rsidRPr="00E349EE">
        <w:rPr>
          <w:i/>
        </w:rPr>
        <w:t>6</w:t>
      </w:r>
      <w:r w:rsidRPr="00E349EE">
        <w:rPr>
          <w:rFonts w:hint="eastAsia"/>
          <w:i/>
        </w:rPr>
        <w:t>：不配合的同事们</w:t>
      </w:r>
    </w:p>
    <w:p w:rsidR="005D0E0A" w:rsidRDefault="005D0E0A" w:rsidP="005D0E0A">
      <w:pPr>
        <w:jc w:val="left"/>
      </w:pPr>
      <w:r>
        <w:rPr>
          <w:rFonts w:hint="eastAsia"/>
        </w:rPr>
        <w:t>场景</w:t>
      </w:r>
      <w:r>
        <w:t>7</w:t>
      </w:r>
      <w:r>
        <w:rPr>
          <w:rFonts w:hint="eastAsia"/>
        </w:rPr>
        <w:t>：应酬为了催客户的回款，客户也是做着不容易的生意，为了应酬而喝多</w:t>
      </w:r>
    </w:p>
    <w:p w:rsidR="005D0E0A" w:rsidRDefault="005D0E0A" w:rsidP="005D0E0A">
      <w:pPr>
        <w:jc w:val="left"/>
      </w:pPr>
      <w:r>
        <w:rPr>
          <w:rFonts w:hint="eastAsia"/>
        </w:rPr>
        <w:t>场景</w:t>
      </w:r>
      <w:r>
        <w:t>8</w:t>
      </w:r>
      <w:r>
        <w:rPr>
          <w:rFonts w:hint="eastAsia"/>
        </w:rPr>
        <w:t>：应酬后加班</w:t>
      </w:r>
    </w:p>
    <w:p w:rsidR="005D0E0A" w:rsidRDefault="005D0E0A" w:rsidP="005D0E0A">
      <w:pPr>
        <w:jc w:val="left"/>
      </w:pPr>
      <w:r>
        <w:rPr>
          <w:rFonts w:hint="eastAsia"/>
        </w:rPr>
        <w:t>场景</w:t>
      </w:r>
      <w:r>
        <w:t xml:space="preserve">9: </w:t>
      </w:r>
      <w:r>
        <w:rPr>
          <w:rFonts w:hint="eastAsia"/>
        </w:rPr>
        <w:t>半夜才回家休息，心疼没有地铁只能打车公司还不给报销</w:t>
      </w:r>
    </w:p>
    <w:p w:rsidR="005D0E0A" w:rsidRDefault="005D0E0A" w:rsidP="005D0E0A">
      <w:pPr>
        <w:jc w:val="left"/>
      </w:pPr>
      <w:r>
        <w:rPr>
          <w:rFonts w:hint="eastAsia"/>
        </w:rPr>
        <w:t>场景</w:t>
      </w:r>
      <w:r>
        <w:t>10</w:t>
      </w:r>
      <w:r>
        <w:rPr>
          <w:rFonts w:hint="eastAsia"/>
        </w:rPr>
        <w:t>：房东催着交房租，得等工资才有钱交房租</w:t>
      </w:r>
    </w:p>
    <w:p w:rsidR="005D0E0A" w:rsidRDefault="005D0E0A" w:rsidP="005D0E0A">
      <w:pPr>
        <w:jc w:val="left"/>
      </w:pPr>
      <w:r>
        <w:rPr>
          <w:rFonts w:hint="eastAsia"/>
        </w:rPr>
        <w:t>场景</w:t>
      </w:r>
      <w:r>
        <w:t>11</w:t>
      </w:r>
      <w:r>
        <w:rPr>
          <w:rFonts w:hint="eastAsia"/>
        </w:rPr>
        <w:t>：公司业务不好裁人，找不到好的新工作</w:t>
      </w:r>
    </w:p>
    <w:p w:rsidR="005D0E0A" w:rsidRDefault="005D0E0A" w:rsidP="005D0E0A">
      <w:pPr>
        <w:jc w:val="left"/>
      </w:pPr>
      <w:r>
        <w:rPr>
          <w:rFonts w:hint="eastAsia"/>
        </w:rPr>
        <w:t>场景</w:t>
      </w:r>
      <w:r>
        <w:t>12</w:t>
      </w:r>
      <w:r>
        <w:rPr>
          <w:rFonts w:hint="eastAsia"/>
        </w:rPr>
        <w:t>：买房子买不起</w:t>
      </w:r>
    </w:p>
    <w:p w:rsidR="005D0E0A" w:rsidRDefault="005D0E0A" w:rsidP="005D0E0A">
      <w:pPr>
        <w:jc w:val="left"/>
      </w:pPr>
    </w:p>
    <w:p w:rsidR="005D0E0A" w:rsidRDefault="005D0E0A" w:rsidP="005D0E0A">
      <w:pPr>
        <w:jc w:val="left"/>
      </w:pPr>
    </w:p>
    <w:p w:rsidR="005D0E0A" w:rsidRDefault="005D0E0A" w:rsidP="005D0E0A">
      <w:pPr>
        <w:jc w:val="left"/>
      </w:pPr>
      <w:r>
        <w:rPr>
          <w:rFonts w:hint="eastAsia"/>
        </w:rPr>
        <w:t>爱情：</w:t>
      </w:r>
    </w:p>
    <w:p w:rsidR="005D0E0A" w:rsidRDefault="005D0E0A" w:rsidP="005D0E0A">
      <w:pPr>
        <w:jc w:val="left"/>
      </w:pPr>
      <w:r>
        <w:rPr>
          <w:rFonts w:hint="eastAsia"/>
        </w:rPr>
        <w:t>场景</w:t>
      </w:r>
      <w:r>
        <w:t>1</w:t>
      </w:r>
      <w:r>
        <w:rPr>
          <w:rFonts w:hint="eastAsia"/>
        </w:rPr>
        <w:t>：现实的女人：有没有房子啊？没有？那就不用见了。</w:t>
      </w:r>
    </w:p>
    <w:p w:rsidR="005D0E0A" w:rsidRDefault="005D0E0A" w:rsidP="005D0E0A">
      <w:pPr>
        <w:jc w:val="left"/>
      </w:pPr>
      <w:r>
        <w:rPr>
          <w:rFonts w:hint="eastAsia"/>
        </w:rPr>
        <w:t>场景</w:t>
      </w:r>
      <w:r>
        <w:t>2</w:t>
      </w:r>
      <w:r>
        <w:rPr>
          <w:rFonts w:hint="eastAsia"/>
        </w:rPr>
        <w:t>：花心的男人：已经找了一个漂亮贤惠的老婆，碰到美女仍然找美女</w:t>
      </w:r>
    </w:p>
    <w:p w:rsidR="005D0E0A" w:rsidRDefault="005D0E0A" w:rsidP="005D0E0A">
      <w:pPr>
        <w:jc w:val="left"/>
      </w:pPr>
      <w:r>
        <w:rPr>
          <w:rFonts w:hint="eastAsia"/>
        </w:rPr>
        <w:t>场景</w:t>
      </w:r>
      <w:r>
        <w:t>3</w:t>
      </w:r>
      <w:r>
        <w:rPr>
          <w:rFonts w:hint="eastAsia"/>
        </w:rPr>
        <w:t>：善良漂亮能干的女人找不到合适的男朋友</w:t>
      </w:r>
    </w:p>
    <w:p w:rsidR="005D0E0A" w:rsidRDefault="005D0E0A" w:rsidP="005D0E0A">
      <w:pPr>
        <w:jc w:val="left"/>
      </w:pPr>
      <w:r>
        <w:rPr>
          <w:rFonts w:hint="eastAsia"/>
        </w:rPr>
        <w:t>场景</w:t>
      </w:r>
      <w:r>
        <w:t>4</w:t>
      </w:r>
      <w:r>
        <w:rPr>
          <w:rFonts w:hint="eastAsia"/>
        </w:rPr>
        <w:t>：父母过年催结婚</w:t>
      </w:r>
    </w:p>
    <w:p w:rsidR="005D0E0A" w:rsidRDefault="005D0E0A" w:rsidP="005D0E0A">
      <w:pPr>
        <w:jc w:val="left"/>
        <w:rPr>
          <w:ins w:id="1031" w:author="Lei Zhu" w:date="2017-05-23T21:39:00Z"/>
        </w:rPr>
      </w:pPr>
    </w:p>
    <w:p w:rsidR="005604D1" w:rsidRDefault="005604D1" w:rsidP="005604D1">
      <w:pPr>
        <w:rPr>
          <w:ins w:id="1032" w:author="Lei Zhu" w:date="2017-05-23T21:39:00Z"/>
        </w:rPr>
      </w:pPr>
    </w:p>
    <w:p w:rsidR="005604D1" w:rsidRPr="0008738F" w:rsidRDefault="005604D1" w:rsidP="005604D1">
      <w:pPr>
        <w:rPr>
          <w:ins w:id="1033" w:author="Lei Zhu" w:date="2017-05-23T21:39:00Z"/>
        </w:rPr>
      </w:pPr>
    </w:p>
    <w:p w:rsidR="005604D1" w:rsidRPr="005604D1" w:rsidRDefault="005604D1" w:rsidP="005D0E0A">
      <w:pPr>
        <w:jc w:val="left"/>
      </w:pPr>
    </w:p>
    <w:p w:rsidR="005D0E0A" w:rsidDel="00723DBB" w:rsidRDefault="005D0E0A" w:rsidP="005D0E0A">
      <w:pPr>
        <w:jc w:val="left"/>
        <w:rPr>
          <w:del w:id="1034" w:author="Lei Zhu" w:date="2017-07-10T21:02:00Z"/>
        </w:rPr>
      </w:pPr>
    </w:p>
    <w:p w:rsidR="005D0E0A" w:rsidDel="00723DBB" w:rsidRDefault="005D0E0A" w:rsidP="005D0E0A">
      <w:pPr>
        <w:jc w:val="left"/>
        <w:rPr>
          <w:del w:id="1035" w:author="Lei Zhu" w:date="2017-07-10T21:02:00Z"/>
        </w:rPr>
      </w:pPr>
      <w:del w:id="1036" w:author="Lei Zhu" w:date="2017-07-10T21:02:00Z">
        <w:r w:rsidDel="00723DBB">
          <w:rPr>
            <w:rFonts w:hint="eastAsia"/>
          </w:rPr>
          <w:delText>小家庭</w:delText>
        </w:r>
        <w:r w:rsidDel="00723DBB">
          <w:delText xml:space="preserve">: </w:delText>
        </w:r>
        <w:r w:rsidDel="00723DBB">
          <w:rPr>
            <w:rFonts w:hint="eastAsia"/>
          </w:rPr>
          <w:delText>白天忙工作，晚上忙孩子，养孩子的高额费用，操心要不要给孩子上这些昂贵的补习班，不上就怕比不过别的孩子</w:delText>
        </w:r>
      </w:del>
    </w:p>
    <w:p w:rsidR="005D0E0A" w:rsidDel="00723DBB" w:rsidRDefault="005D0E0A" w:rsidP="005D0E0A">
      <w:pPr>
        <w:jc w:val="left"/>
        <w:rPr>
          <w:del w:id="1037" w:author="Lei Zhu" w:date="2017-07-10T21:02:00Z"/>
        </w:rPr>
      </w:pPr>
      <w:del w:id="1038" w:author="Lei Zhu" w:date="2017-07-10T21:02:00Z">
        <w:r w:rsidDel="00723DBB">
          <w:rPr>
            <w:rFonts w:hint="eastAsia"/>
          </w:rPr>
          <w:delText>场景</w:delText>
        </w:r>
        <w:r w:rsidDel="00723DBB">
          <w:delText>1</w:delText>
        </w:r>
        <w:r w:rsidDel="00723DBB">
          <w:rPr>
            <w:rFonts w:hint="eastAsia"/>
          </w:rPr>
          <w:delText>：放学老师说孩子怎么比同学们差啊？</w:delText>
        </w:r>
        <w:r w:rsidDel="00723DBB">
          <w:delText xml:space="preserve"> </w:delText>
        </w:r>
        <w:r w:rsidDel="00723DBB">
          <w:rPr>
            <w:rFonts w:hint="eastAsia"/>
          </w:rPr>
          <w:delText>要上补习班；一算补习班那么多钱</w:delText>
        </w:r>
      </w:del>
    </w:p>
    <w:p w:rsidR="003F5680" w:rsidRPr="003F5680" w:rsidDel="00723DBB" w:rsidRDefault="005D0E0A" w:rsidP="005D0E0A">
      <w:pPr>
        <w:jc w:val="left"/>
        <w:rPr>
          <w:del w:id="1039" w:author="Lei Zhu" w:date="2017-07-10T21:02:00Z"/>
        </w:rPr>
      </w:pPr>
      <w:del w:id="1040" w:author="Lei Zhu" w:date="2017-07-10T21:02:00Z">
        <w:r w:rsidDel="00723DBB">
          <w:rPr>
            <w:rFonts w:hint="eastAsia"/>
          </w:rPr>
          <w:delText>场景</w:delText>
        </w:r>
        <w:r w:rsidDel="00723DBB">
          <w:delText>2</w:delText>
        </w:r>
        <w:r w:rsidDel="00723DBB">
          <w:rPr>
            <w:rFonts w:hint="eastAsia"/>
          </w:rPr>
          <w:delText>：公司要加班，孩子需要接，如何选择？</w:delText>
        </w:r>
      </w:del>
    </w:p>
    <w:p w:rsidR="005D0E0A" w:rsidDel="00723DBB" w:rsidRDefault="005D0E0A" w:rsidP="005D0E0A">
      <w:pPr>
        <w:jc w:val="left"/>
        <w:rPr>
          <w:del w:id="1041" w:author="Lei Zhu" w:date="2017-07-10T21:02:00Z"/>
        </w:rPr>
      </w:pPr>
      <w:del w:id="1042" w:author="Lei Zhu" w:date="2017-07-10T21:02:00Z">
        <w:r w:rsidDel="00723DBB">
          <w:rPr>
            <w:rFonts w:hint="eastAsia"/>
          </w:rPr>
          <w:delText>场景</w:delText>
        </w:r>
        <w:r w:rsidDel="00723DBB">
          <w:delText>3</w:delText>
        </w:r>
        <w:r w:rsidDel="00723DBB">
          <w:rPr>
            <w:rFonts w:hint="eastAsia"/>
          </w:rPr>
          <w:delText>：丈夫找了年轻漂亮的女朋友，跟妻子离婚</w:delText>
        </w:r>
      </w:del>
    </w:p>
    <w:p w:rsidR="005D0E0A" w:rsidDel="00723DBB" w:rsidRDefault="005D0E0A" w:rsidP="005D0E0A">
      <w:pPr>
        <w:jc w:val="left"/>
        <w:rPr>
          <w:del w:id="1043" w:author="Lei Zhu" w:date="2017-07-10T21:02:00Z"/>
        </w:rPr>
      </w:pPr>
      <w:del w:id="1044" w:author="Lei Zhu" w:date="2017-07-10T21:02:00Z">
        <w:r w:rsidDel="00723DBB">
          <w:rPr>
            <w:rFonts w:hint="eastAsia"/>
          </w:rPr>
          <w:delText>场景</w:delText>
        </w:r>
        <w:r w:rsidDel="00723DBB">
          <w:delText>4</w:delText>
        </w:r>
        <w:r w:rsidDel="00723DBB">
          <w:rPr>
            <w:rFonts w:hint="eastAsia"/>
          </w:rPr>
          <w:delText>：妻子为了孩子一个人照顾孩子，暂时不找新的男朋友</w:delText>
        </w:r>
      </w:del>
    </w:p>
    <w:p w:rsidR="005D0E0A" w:rsidDel="00723DBB" w:rsidRDefault="005D0E0A" w:rsidP="005D0E0A">
      <w:pPr>
        <w:jc w:val="left"/>
        <w:rPr>
          <w:del w:id="1045" w:author="Lei Zhu" w:date="2017-07-10T21:02:00Z"/>
        </w:rPr>
      </w:pPr>
    </w:p>
    <w:p w:rsidR="005D0E0A" w:rsidDel="00723DBB" w:rsidRDefault="005D0E0A" w:rsidP="005D0E0A">
      <w:pPr>
        <w:jc w:val="left"/>
        <w:rPr>
          <w:del w:id="1046" w:author="Lei Zhu" w:date="2017-07-10T21:02:00Z"/>
        </w:rPr>
      </w:pPr>
    </w:p>
    <w:p w:rsidR="005D0E0A" w:rsidDel="00723DBB" w:rsidRDefault="005D0E0A" w:rsidP="005D0E0A">
      <w:pPr>
        <w:jc w:val="left"/>
        <w:rPr>
          <w:del w:id="1047" w:author="Lei Zhu" w:date="2017-07-10T21:02:00Z"/>
        </w:rPr>
      </w:pPr>
      <w:del w:id="1048" w:author="Lei Zhu" w:date="2017-07-10T21:02:00Z">
        <w:r w:rsidDel="00723DBB">
          <w:rPr>
            <w:rFonts w:hint="eastAsia"/>
          </w:rPr>
          <w:delText>老人</w:delText>
        </w:r>
      </w:del>
    </w:p>
    <w:p w:rsidR="005D0E0A" w:rsidDel="00723DBB" w:rsidRDefault="005D0E0A" w:rsidP="005D0E0A">
      <w:pPr>
        <w:jc w:val="left"/>
        <w:rPr>
          <w:del w:id="1049" w:author="Lei Zhu" w:date="2017-07-10T21:02:00Z"/>
        </w:rPr>
      </w:pPr>
      <w:del w:id="1050" w:author="Lei Zhu" w:date="2017-07-10T21:02:00Z">
        <w:r w:rsidDel="00723DBB">
          <w:rPr>
            <w:rFonts w:hint="eastAsia"/>
          </w:rPr>
          <w:delText>场景</w:delText>
        </w:r>
        <w:r w:rsidDel="00723DBB">
          <w:delText>1</w:delText>
        </w:r>
        <w:r w:rsidDel="00723DBB">
          <w:rPr>
            <w:rFonts w:hint="eastAsia"/>
          </w:rPr>
          <w:delText>：父亲有点老年痴呆买了很多上门推销的无用的产品</w:delText>
        </w:r>
      </w:del>
    </w:p>
    <w:p w:rsidR="005D0E0A" w:rsidDel="00723DBB" w:rsidRDefault="005D0E0A" w:rsidP="005D0E0A">
      <w:pPr>
        <w:jc w:val="left"/>
        <w:rPr>
          <w:del w:id="1051" w:author="Lei Zhu" w:date="2017-07-10T21:02:00Z"/>
        </w:rPr>
      </w:pPr>
      <w:del w:id="1052" w:author="Lei Zhu" w:date="2017-07-10T21:02:00Z">
        <w:r w:rsidDel="00723DBB">
          <w:rPr>
            <w:rFonts w:hint="eastAsia"/>
          </w:rPr>
          <w:delText>场景</w:delText>
        </w:r>
        <w:r w:rsidDel="00723DBB">
          <w:delText>2</w:delText>
        </w:r>
        <w:r w:rsidDel="00723DBB">
          <w:rPr>
            <w:rFonts w:hint="eastAsia"/>
          </w:rPr>
          <w:delText>：工作太忙没时间陪伴父母</w:delText>
        </w:r>
      </w:del>
    </w:p>
    <w:p w:rsidR="005D0E0A" w:rsidDel="00723DBB" w:rsidRDefault="005D0E0A" w:rsidP="005D0E0A">
      <w:pPr>
        <w:jc w:val="left"/>
        <w:rPr>
          <w:del w:id="1053" w:author="Lei Zhu" w:date="2017-07-10T21:02:00Z"/>
        </w:rPr>
      </w:pPr>
      <w:del w:id="1054" w:author="Lei Zhu" w:date="2017-07-10T21:02:00Z">
        <w:r w:rsidDel="00723DBB">
          <w:rPr>
            <w:rFonts w:hint="eastAsia"/>
          </w:rPr>
          <w:delText>场景</w:delText>
        </w:r>
        <w:r w:rsidDel="00723DBB">
          <w:delText>3</w:delText>
        </w:r>
        <w:r w:rsidDel="00723DBB">
          <w:rPr>
            <w:rFonts w:hint="eastAsia"/>
          </w:rPr>
          <w:delText>：父母有明显的代购没法沟通，按照理解还得陪伴</w:delText>
        </w:r>
      </w:del>
    </w:p>
    <w:p w:rsidR="005D0E0A" w:rsidDel="00723DBB" w:rsidRDefault="005D0E0A" w:rsidP="005D0E0A">
      <w:pPr>
        <w:jc w:val="left"/>
        <w:rPr>
          <w:del w:id="1055" w:author="Lei Zhu" w:date="2017-07-10T21:02:00Z"/>
        </w:rPr>
      </w:pPr>
      <w:del w:id="1056" w:author="Lei Zhu" w:date="2017-07-10T21:02:00Z">
        <w:r w:rsidDel="00723DBB">
          <w:rPr>
            <w:rFonts w:hint="eastAsia"/>
          </w:rPr>
          <w:delText>场景</w:delText>
        </w:r>
        <w:r w:rsidDel="00723DBB">
          <w:delText>4</w:delText>
        </w:r>
        <w:r w:rsidDel="00723DBB">
          <w:rPr>
            <w:rFonts w:hint="eastAsia"/>
          </w:rPr>
          <w:delText>：父母看病需要很多钱，花费自己所有的积蓄</w:delText>
        </w:r>
      </w:del>
    </w:p>
    <w:p w:rsidR="005D0E0A" w:rsidDel="00723DBB" w:rsidRDefault="005D0E0A" w:rsidP="005D0E0A">
      <w:pPr>
        <w:jc w:val="left"/>
        <w:rPr>
          <w:del w:id="1057" w:author="Lei Zhu" w:date="2017-07-10T21:02:00Z"/>
        </w:rPr>
      </w:pPr>
    </w:p>
    <w:p w:rsidR="005D0E0A" w:rsidDel="00723DBB" w:rsidRDefault="005D0E0A" w:rsidP="005D0E0A">
      <w:pPr>
        <w:jc w:val="left"/>
        <w:rPr>
          <w:del w:id="1058" w:author="Lei Zhu" w:date="2017-07-10T21:02:00Z"/>
        </w:rPr>
      </w:pPr>
      <w:del w:id="1059" w:author="Lei Zhu" w:date="2017-07-10T21:02:00Z">
        <w:r w:rsidDel="00723DBB">
          <w:rPr>
            <w:rFonts w:hint="eastAsia"/>
          </w:rPr>
          <w:delText>看病</w:delText>
        </w:r>
      </w:del>
    </w:p>
    <w:p w:rsidR="005D0E0A" w:rsidDel="00723DBB" w:rsidRDefault="005D0E0A" w:rsidP="005D0E0A">
      <w:pPr>
        <w:jc w:val="left"/>
        <w:rPr>
          <w:del w:id="1060" w:author="Lei Zhu" w:date="2017-07-10T21:02:00Z"/>
        </w:rPr>
      </w:pPr>
      <w:del w:id="1061" w:author="Lei Zhu" w:date="2017-07-10T21:02:00Z">
        <w:r w:rsidDel="00723DBB">
          <w:rPr>
            <w:rFonts w:hint="eastAsia"/>
          </w:rPr>
          <w:delText>场景</w:delText>
        </w:r>
        <w:r w:rsidDel="00723DBB">
          <w:delText>1</w:delText>
        </w:r>
        <w:r w:rsidDel="00723DBB">
          <w:rPr>
            <w:rFonts w:hint="eastAsia"/>
          </w:rPr>
          <w:delText>：挂不上号，黄牛</w:delText>
        </w:r>
      </w:del>
    </w:p>
    <w:p w:rsidR="005D0E0A" w:rsidDel="00723DBB" w:rsidRDefault="005D0E0A" w:rsidP="005D0E0A">
      <w:pPr>
        <w:jc w:val="left"/>
        <w:rPr>
          <w:del w:id="1062" w:author="Lei Zhu" w:date="2017-07-10T21:02:00Z"/>
        </w:rPr>
      </w:pPr>
      <w:del w:id="1063" w:author="Lei Zhu" w:date="2017-07-10T21:02:00Z">
        <w:r w:rsidDel="00723DBB">
          <w:rPr>
            <w:rFonts w:hint="eastAsia"/>
          </w:rPr>
          <w:delText>场景</w:delText>
        </w:r>
        <w:r w:rsidDel="00723DBB">
          <w:delText>2</w:delText>
        </w:r>
        <w:r w:rsidDel="00723DBB">
          <w:rPr>
            <w:rFonts w:hint="eastAsia"/>
          </w:rPr>
          <w:delText>：很挤物理环境很差的公立医院，医生没有耐心几分钟就把病人给打发走了</w:delText>
        </w:r>
      </w:del>
    </w:p>
    <w:p w:rsidR="005D0E0A" w:rsidDel="00723DBB" w:rsidRDefault="005D0E0A" w:rsidP="005D0E0A">
      <w:pPr>
        <w:jc w:val="left"/>
        <w:rPr>
          <w:del w:id="1064" w:author="Lei Zhu" w:date="2017-07-10T21:02:00Z"/>
        </w:rPr>
      </w:pPr>
      <w:del w:id="1065" w:author="Lei Zhu" w:date="2017-07-10T21:02:00Z">
        <w:r w:rsidDel="00723DBB">
          <w:rPr>
            <w:rFonts w:hint="eastAsia"/>
          </w:rPr>
          <w:delText>场景</w:delText>
        </w:r>
        <w:r w:rsidDel="00723DBB">
          <w:delText>3</w:delText>
        </w:r>
        <w:r w:rsidDel="00723DBB">
          <w:rPr>
            <w:rFonts w:hint="eastAsia"/>
          </w:rPr>
          <w:delText>：私立医院，很贵</w:delText>
        </w:r>
      </w:del>
    </w:p>
    <w:p w:rsidR="005D0E0A" w:rsidDel="00723DBB" w:rsidRDefault="005D0E0A" w:rsidP="005D0E0A">
      <w:pPr>
        <w:jc w:val="left"/>
        <w:rPr>
          <w:del w:id="1066" w:author="Lei Zhu" w:date="2017-07-10T21:02:00Z"/>
        </w:rPr>
      </w:pPr>
      <w:del w:id="1067" w:author="Lei Zhu" w:date="2017-07-10T21:02:00Z">
        <w:r w:rsidDel="00723DBB">
          <w:rPr>
            <w:rFonts w:hint="eastAsia"/>
          </w:rPr>
          <w:delText>场景</w:delText>
        </w:r>
        <w:r w:rsidDel="00723DBB">
          <w:delText>4</w:delText>
        </w:r>
        <w:r w:rsidDel="00723DBB">
          <w:rPr>
            <w:rFonts w:hint="eastAsia"/>
          </w:rPr>
          <w:delText>：需要动手术，怕医生不认真，给医生塞红包</w:delText>
        </w:r>
      </w:del>
    </w:p>
    <w:p w:rsidR="005B138B" w:rsidRPr="005604D1" w:rsidRDefault="005B138B" w:rsidP="005B138B">
      <w:pPr>
        <w:ind w:firstLineChars="300" w:firstLine="630"/>
        <w:jc w:val="left"/>
        <w:rPr>
          <w:ins w:id="1068" w:author="Lei Zhu" w:date="2017-05-23T21:37:00Z"/>
          <w:rPrChange w:id="1069" w:author="Lei Zhu" w:date="2017-05-23T21:37:00Z">
            <w:rPr>
              <w:ins w:id="1070" w:author="Lei Zhu" w:date="2017-05-23T21:37:00Z"/>
              <w:highlight w:val="yellow"/>
            </w:rPr>
          </w:rPrChange>
        </w:rPr>
      </w:pPr>
    </w:p>
    <w:p w:rsidR="005B138B" w:rsidRPr="005B138B" w:rsidRDefault="005B138B" w:rsidP="005D0E0A">
      <w:pPr>
        <w:jc w:val="left"/>
        <w:rPr>
          <w:ins w:id="1071" w:author="Lei Zhu" w:date="2017-05-23T21:37:00Z"/>
        </w:rPr>
      </w:pPr>
    </w:p>
    <w:p w:rsidR="005B138B" w:rsidRDefault="005B138B" w:rsidP="005D0E0A">
      <w:pPr>
        <w:jc w:val="left"/>
      </w:pPr>
    </w:p>
    <w:p w:rsidR="005D0E0A" w:rsidRDefault="005D0E0A" w:rsidP="005D0E0A">
      <w:pPr>
        <w:jc w:val="left"/>
      </w:pPr>
      <w:r>
        <w:rPr>
          <w:rFonts w:hint="eastAsia"/>
        </w:rPr>
        <w:t>家人的干涉</w:t>
      </w:r>
    </w:p>
    <w:p w:rsidR="005D0E0A" w:rsidRDefault="005D0E0A" w:rsidP="005D0E0A">
      <w:pPr>
        <w:pStyle w:val="a4"/>
        <w:numPr>
          <w:ilvl w:val="0"/>
          <w:numId w:val="15"/>
        </w:numPr>
        <w:ind w:firstLineChars="0"/>
        <w:jc w:val="left"/>
      </w:pPr>
      <w:r>
        <w:rPr>
          <w:rFonts w:hint="eastAsia"/>
        </w:rPr>
        <w:t>关系密切的大家庭带来各方面的干涉，缺乏隐私</w:t>
      </w:r>
    </w:p>
    <w:p w:rsidR="005D0E0A" w:rsidRDefault="005D0E0A" w:rsidP="005D0E0A">
      <w:pPr>
        <w:pStyle w:val="a4"/>
        <w:numPr>
          <w:ilvl w:val="0"/>
          <w:numId w:val="15"/>
        </w:numPr>
        <w:ind w:firstLineChars="0"/>
        <w:jc w:val="left"/>
      </w:pPr>
      <w:r>
        <w:rPr>
          <w:rFonts w:hint="eastAsia"/>
        </w:rPr>
        <w:t>各种亲戚需要帮忙，出于面子或欠的人情智能去帮</w:t>
      </w:r>
    </w:p>
    <w:p w:rsidR="005D0E0A" w:rsidRDefault="005D0E0A" w:rsidP="005D0E0A">
      <w:pPr>
        <w:jc w:val="left"/>
      </w:pPr>
    </w:p>
    <w:p w:rsidR="005D0E0A" w:rsidRDefault="005D0E0A" w:rsidP="005D0E0A">
      <w:pPr>
        <w:jc w:val="left"/>
      </w:pPr>
      <w:r>
        <w:rPr>
          <w:rFonts w:hint="eastAsia"/>
        </w:rPr>
        <w:t>朋友</w:t>
      </w:r>
    </w:p>
    <w:p w:rsidR="005D0E0A" w:rsidRDefault="005D0E0A" w:rsidP="005D0E0A">
      <w:pPr>
        <w:pStyle w:val="a4"/>
        <w:numPr>
          <w:ilvl w:val="0"/>
          <w:numId w:val="15"/>
        </w:numPr>
        <w:ind w:firstLineChars="0"/>
        <w:jc w:val="left"/>
      </w:pPr>
      <w:r>
        <w:rPr>
          <w:rFonts w:hint="eastAsia"/>
        </w:rPr>
        <w:t>朋友帮忙，面子和人情</w:t>
      </w:r>
    </w:p>
    <w:p w:rsidR="005D0E0A" w:rsidRDefault="005D0E0A" w:rsidP="005D0E0A">
      <w:pPr>
        <w:jc w:val="left"/>
      </w:pPr>
    </w:p>
    <w:p w:rsidR="005D0E0A" w:rsidRDefault="005D0E0A" w:rsidP="005D0E0A">
      <w:pPr>
        <w:jc w:val="left"/>
      </w:pPr>
    </w:p>
    <w:p w:rsidR="005D0E0A" w:rsidRDefault="005D0E0A" w:rsidP="005D0E0A">
      <w:pPr>
        <w:jc w:val="left"/>
      </w:pPr>
      <w:r>
        <w:t xml:space="preserve">1.4 </w:t>
      </w:r>
      <w:r>
        <w:rPr>
          <w:rFonts w:hint="eastAsia"/>
        </w:rPr>
        <w:t>乌托邦的解决方法</w:t>
      </w:r>
    </w:p>
    <w:p w:rsidR="005D0E0A" w:rsidRDefault="005D0E0A" w:rsidP="005D0E0A">
      <w:pPr>
        <w:jc w:val="left"/>
      </w:pPr>
    </w:p>
    <w:p w:rsidR="005D0E0A" w:rsidRDefault="005D0E0A" w:rsidP="005D0E0A">
      <w:pPr>
        <w:jc w:val="left"/>
      </w:pPr>
      <w:r>
        <w:rPr>
          <w:rFonts w:hint="eastAsia"/>
        </w:rPr>
        <w:t>针对这些烦恼，乌托邦社会里都有很直接的解决方案：没有你必须干的事情，没有你不想要的压力和责任，只有你自己想干的事情，</w:t>
      </w:r>
      <w:r>
        <w:t xml:space="preserve"> </w:t>
      </w:r>
      <w:r>
        <w:rPr>
          <w:rFonts w:hint="eastAsia"/>
        </w:rPr>
        <w:t>你想干的事情想实现的目标都可以梦想成真。</w:t>
      </w:r>
      <w:r>
        <w:t xml:space="preserve"> </w:t>
      </w:r>
      <w:r>
        <w:rPr>
          <w:rFonts w:hint="eastAsia"/>
        </w:rPr>
        <w:t>基本的生存系统更是有永久的保障，所以不用赚钱不用工作。</w:t>
      </w:r>
    </w:p>
    <w:p w:rsidR="005D0E0A" w:rsidRDefault="005D0E0A" w:rsidP="005D0E0A">
      <w:pPr>
        <w:jc w:val="left"/>
      </w:pPr>
    </w:p>
    <w:p w:rsidR="005D0E0A" w:rsidRDefault="005D0E0A" w:rsidP="005D0E0A">
      <w:pPr>
        <w:jc w:val="left"/>
      </w:pPr>
    </w:p>
    <w:p w:rsidR="005D0E0A" w:rsidRDefault="005D0E0A" w:rsidP="005D0E0A">
      <w:pPr>
        <w:jc w:val="left"/>
      </w:pPr>
      <w:r>
        <w:t xml:space="preserve">2 </w:t>
      </w:r>
      <w:r>
        <w:rPr>
          <w:rFonts w:hint="eastAsia"/>
        </w:rPr>
        <w:t>社会问题</w:t>
      </w:r>
    </w:p>
    <w:p w:rsidR="005D0E0A" w:rsidRDefault="005D0E0A" w:rsidP="005D0E0A">
      <w:pPr>
        <w:jc w:val="left"/>
      </w:pPr>
    </w:p>
    <w:p w:rsidR="005D0E0A" w:rsidRDefault="005D0E0A" w:rsidP="005D0E0A">
      <w:pPr>
        <w:jc w:val="left"/>
      </w:pPr>
      <w:r>
        <w:rPr>
          <w:rFonts w:hint="eastAsia"/>
        </w:rPr>
        <w:t>社会问题是整个社会层面的问题，但最终也是影响到每一个人的生活和幸福程度的。</w:t>
      </w:r>
      <w:r>
        <w:t xml:space="preserve"> </w:t>
      </w:r>
      <w:r>
        <w:rPr>
          <w:rFonts w:hint="eastAsia"/>
        </w:rPr>
        <w:t>社会问题也可以看成是个体的烦恼的聚集。</w:t>
      </w:r>
    </w:p>
    <w:p w:rsidR="005D0E0A" w:rsidRDefault="005D0E0A" w:rsidP="005D0E0A">
      <w:pPr>
        <w:jc w:val="left"/>
        <w:rPr>
          <w:ins w:id="1072" w:author="Lei Zhu" w:date="2017-06-15T22:10:00Z"/>
        </w:rPr>
      </w:pPr>
    </w:p>
    <w:p w:rsidR="009E0524" w:rsidRDefault="009E0524" w:rsidP="005D0E0A">
      <w:pPr>
        <w:jc w:val="left"/>
        <w:rPr>
          <w:ins w:id="1073" w:author="Lei Zhu" w:date="2017-06-15T22:10:00Z"/>
        </w:rPr>
      </w:pPr>
      <w:ins w:id="1074" w:author="Lei Zhu" w:date="2017-06-15T22:10:00Z">
        <w:r>
          <w:rPr>
            <w:rFonts w:hint="eastAsia"/>
          </w:rPr>
          <w:t>大的几方面问题</w:t>
        </w:r>
      </w:ins>
    </w:p>
    <w:p w:rsidR="009E0524" w:rsidRDefault="009E0524">
      <w:pPr>
        <w:pStyle w:val="a4"/>
        <w:numPr>
          <w:ilvl w:val="0"/>
          <w:numId w:val="42"/>
        </w:numPr>
        <w:ind w:firstLineChars="0"/>
        <w:jc w:val="left"/>
        <w:rPr>
          <w:ins w:id="1075" w:author="Lei Zhu" w:date="2017-06-15T22:10:00Z"/>
        </w:rPr>
        <w:pPrChange w:id="1076" w:author="Lei Zhu" w:date="2017-06-15T22:10:00Z">
          <w:pPr>
            <w:jc w:val="left"/>
          </w:pPr>
        </w:pPrChange>
      </w:pPr>
      <w:ins w:id="1077" w:author="Lei Zhu" w:date="2017-06-15T22:10:00Z">
        <w:r>
          <w:rPr>
            <w:rFonts w:hint="eastAsia"/>
          </w:rPr>
          <w:t>赚钱</w:t>
        </w:r>
      </w:ins>
      <w:ins w:id="1078" w:author="Lei Zhu" w:date="2017-06-16T00:03:00Z">
        <w:r w:rsidR="00AF26F2">
          <w:rPr>
            <w:rFonts w:hint="eastAsia"/>
          </w:rPr>
          <w:t>：钱的重要性，市场经济的竞争</w:t>
        </w:r>
      </w:ins>
    </w:p>
    <w:p w:rsidR="009E0524" w:rsidRDefault="002375CD">
      <w:pPr>
        <w:pStyle w:val="a4"/>
        <w:numPr>
          <w:ilvl w:val="0"/>
          <w:numId w:val="42"/>
        </w:numPr>
        <w:ind w:firstLineChars="0"/>
        <w:jc w:val="left"/>
        <w:rPr>
          <w:ins w:id="1079" w:author="Lei Zhu" w:date="2017-06-15T22:10:00Z"/>
        </w:rPr>
        <w:pPrChange w:id="1080" w:author="Lei Zhu" w:date="2017-06-15T22:10:00Z">
          <w:pPr>
            <w:jc w:val="left"/>
          </w:pPr>
        </w:pPrChange>
      </w:pPr>
      <w:ins w:id="1081" w:author="Lei Zhu" w:date="2017-06-15T22:10:00Z">
        <w:r>
          <w:rPr>
            <w:rFonts w:hint="eastAsia"/>
          </w:rPr>
          <w:t>爱情</w:t>
        </w:r>
      </w:ins>
      <w:ins w:id="1082" w:author="Lei Zhu" w:date="2017-06-16T00:03:00Z">
        <w:r w:rsidR="00AF26F2">
          <w:rPr>
            <w:rFonts w:hint="eastAsia"/>
          </w:rPr>
          <w:t>：男女关系，基因的影响</w:t>
        </w:r>
      </w:ins>
    </w:p>
    <w:p w:rsidR="002375CD" w:rsidRDefault="002375CD">
      <w:pPr>
        <w:pStyle w:val="a4"/>
        <w:numPr>
          <w:ilvl w:val="0"/>
          <w:numId w:val="42"/>
        </w:numPr>
        <w:ind w:firstLineChars="0"/>
        <w:jc w:val="left"/>
        <w:rPr>
          <w:ins w:id="1083" w:author="Lei Zhu" w:date="2017-06-15T22:10:00Z"/>
        </w:rPr>
        <w:pPrChange w:id="1084" w:author="Lei Zhu" w:date="2017-06-15T22:10:00Z">
          <w:pPr>
            <w:jc w:val="left"/>
          </w:pPr>
        </w:pPrChange>
      </w:pPr>
      <w:ins w:id="1085" w:author="Lei Zhu" w:date="2017-06-15T22:10:00Z">
        <w:r>
          <w:rPr>
            <w:rFonts w:hint="eastAsia"/>
          </w:rPr>
          <w:t>家庭</w:t>
        </w:r>
      </w:ins>
      <w:ins w:id="1086" w:author="Lei Zhu" w:date="2017-06-15T23:24:00Z">
        <w:r w:rsidR="0035046D">
          <w:rPr>
            <w:rFonts w:hint="eastAsia"/>
          </w:rPr>
          <w:t>，</w:t>
        </w:r>
        <w:r w:rsidR="0035046D">
          <w:rPr>
            <w:rFonts w:hint="eastAsia"/>
          </w:rPr>
          <w:t xml:space="preserve"> </w:t>
        </w:r>
        <w:r w:rsidR="0035046D">
          <w:rPr>
            <w:rFonts w:hint="eastAsia"/>
          </w:rPr>
          <w:t>支持</w:t>
        </w:r>
      </w:ins>
      <w:ins w:id="1087" w:author="Lei Zhu" w:date="2017-06-16T00:03:00Z">
        <w:r w:rsidR="00AF26F2">
          <w:rPr>
            <w:rFonts w:hint="eastAsia"/>
          </w:rPr>
          <w:t>；</w:t>
        </w:r>
      </w:ins>
      <w:ins w:id="1088" w:author="Lei Zhu" w:date="2017-06-16T00:04:00Z">
        <w:r w:rsidR="00AF26F2">
          <w:rPr>
            <w:rFonts w:hint="eastAsia"/>
          </w:rPr>
          <w:t>家庭组织的需要</w:t>
        </w:r>
      </w:ins>
    </w:p>
    <w:p w:rsidR="002375CD" w:rsidRDefault="002375CD">
      <w:pPr>
        <w:pStyle w:val="a4"/>
        <w:numPr>
          <w:ilvl w:val="0"/>
          <w:numId w:val="42"/>
        </w:numPr>
        <w:ind w:firstLineChars="0"/>
        <w:jc w:val="left"/>
        <w:rPr>
          <w:ins w:id="1089" w:author="Lei Zhu" w:date="2017-06-15T22:10:00Z"/>
        </w:rPr>
        <w:pPrChange w:id="1090" w:author="Lei Zhu" w:date="2017-06-15T22:10:00Z">
          <w:pPr>
            <w:jc w:val="left"/>
          </w:pPr>
        </w:pPrChange>
      </w:pPr>
      <w:ins w:id="1091" w:author="Lei Zhu" w:date="2017-06-15T22:10:00Z">
        <w:r>
          <w:rPr>
            <w:rFonts w:hint="eastAsia"/>
          </w:rPr>
          <w:t>服务</w:t>
        </w:r>
      </w:ins>
      <w:ins w:id="1092" w:author="Lei Zhu" w:date="2017-06-15T23:24:00Z">
        <w:r w:rsidR="0035046D">
          <w:rPr>
            <w:rFonts w:hint="eastAsia"/>
          </w:rPr>
          <w:t>；社会分工</w:t>
        </w:r>
      </w:ins>
      <w:ins w:id="1093" w:author="Lei Zhu" w:date="2017-06-16T00:04:00Z">
        <w:r w:rsidR="00AF26F2">
          <w:rPr>
            <w:rFonts w:hint="eastAsia"/>
          </w:rPr>
          <w:t>；互相依赖</w:t>
        </w:r>
      </w:ins>
      <w:ins w:id="1094" w:author="Lei Zhu" w:date="2017-06-16T11:32:00Z">
        <w:r w:rsidR="00CC6B2D">
          <w:rPr>
            <w:rFonts w:hint="eastAsia"/>
          </w:rPr>
          <w:t>；</w:t>
        </w:r>
      </w:ins>
      <w:ins w:id="1095" w:author="Lei Zhu" w:date="2017-06-16T11:58:00Z">
        <w:r w:rsidR="00801DDA">
          <w:rPr>
            <w:rFonts w:hint="eastAsia"/>
          </w:rPr>
          <w:t>矛盾的核心：一面是各种的需要，</w:t>
        </w:r>
        <w:r w:rsidR="00801DDA">
          <w:rPr>
            <w:rFonts w:hint="eastAsia"/>
          </w:rPr>
          <w:t xml:space="preserve"> </w:t>
        </w:r>
        <w:r w:rsidR="00801DDA">
          <w:rPr>
            <w:rFonts w:hint="eastAsia"/>
          </w:rPr>
          <w:t>一面是带来的</w:t>
        </w:r>
      </w:ins>
      <w:ins w:id="1096" w:author="Lei Zhu" w:date="2017-06-16T11:59:00Z">
        <w:r w:rsidR="00022B97">
          <w:rPr>
            <w:rFonts w:hint="eastAsia"/>
          </w:rPr>
          <w:t>被迫</w:t>
        </w:r>
      </w:ins>
    </w:p>
    <w:p w:rsidR="009E0524" w:rsidRDefault="009E0524" w:rsidP="005D0E0A">
      <w:pPr>
        <w:jc w:val="left"/>
      </w:pPr>
    </w:p>
    <w:p w:rsidR="005D0E0A" w:rsidRDefault="005D0E0A" w:rsidP="005D0E0A">
      <w:pPr>
        <w:jc w:val="left"/>
      </w:pPr>
    </w:p>
    <w:p w:rsidR="005D0E0A" w:rsidRDefault="005D0E0A">
      <w:pPr>
        <w:pStyle w:val="a4"/>
        <w:numPr>
          <w:ilvl w:val="1"/>
          <w:numId w:val="36"/>
        </w:numPr>
        <w:ind w:firstLineChars="0"/>
        <w:jc w:val="left"/>
        <w:rPr>
          <w:ins w:id="1097" w:author="Lei Zhu" w:date="2017-06-15T20:30:00Z"/>
        </w:rPr>
        <w:pPrChange w:id="1098" w:author="Lei Zhu" w:date="2017-06-15T20:30:00Z">
          <w:pPr>
            <w:jc w:val="left"/>
          </w:pPr>
        </w:pPrChange>
      </w:pPr>
      <w:del w:id="1099" w:author="Lei Zhu" w:date="2017-06-15T20:30:00Z">
        <w:r w:rsidDel="00E41F8D">
          <w:delText xml:space="preserve">2.1 </w:delText>
        </w:r>
      </w:del>
      <w:r>
        <w:rPr>
          <w:rFonts w:hint="eastAsia"/>
        </w:rPr>
        <w:t>贫富差距</w:t>
      </w:r>
    </w:p>
    <w:p w:rsidR="00E41F8D" w:rsidRDefault="00E41F8D">
      <w:pPr>
        <w:pStyle w:val="a4"/>
        <w:ind w:left="370" w:firstLineChars="0" w:firstLine="0"/>
        <w:jc w:val="left"/>
        <w:rPr>
          <w:ins w:id="1100" w:author="Lei Zhu" w:date="2017-06-16T11:33:00Z"/>
        </w:rPr>
        <w:pPrChange w:id="1101" w:author="Lei Zhu" w:date="2017-06-15T20:30:00Z">
          <w:pPr>
            <w:jc w:val="left"/>
          </w:pPr>
        </w:pPrChange>
      </w:pPr>
      <w:ins w:id="1102" w:author="Lei Zhu" w:date="2017-06-15T20:30:00Z">
        <w:r>
          <w:rPr>
            <w:rFonts w:hint="eastAsia"/>
          </w:rPr>
          <w:t>【经济</w:t>
        </w:r>
        <w:r w:rsidR="0073704F">
          <w:rPr>
            <w:rFonts w:hint="eastAsia"/>
          </w:rPr>
          <w:t>制度，包括一部分</w:t>
        </w:r>
      </w:ins>
      <w:ins w:id="1103" w:author="Lei Zhu" w:date="2017-06-15T20:31:00Z">
        <w:r w:rsidR="0073704F">
          <w:rPr>
            <w:rFonts w:hint="eastAsia"/>
          </w:rPr>
          <w:t>政治制度</w:t>
        </w:r>
      </w:ins>
      <w:ins w:id="1104" w:author="Lei Zhu" w:date="2017-06-15T20:30:00Z">
        <w:r>
          <w:rPr>
            <w:rFonts w:hint="eastAsia"/>
          </w:rPr>
          <w:t>】</w:t>
        </w:r>
      </w:ins>
      <w:ins w:id="1105" w:author="Lei Zhu" w:date="2017-06-16T11:33:00Z">
        <w:r w:rsidR="00CC6B2D">
          <w:rPr>
            <w:rFonts w:hint="eastAsia"/>
          </w:rPr>
          <w:t>经济是核心，但有了经济基础之后，公平感和认可度也是需要的</w:t>
        </w:r>
      </w:ins>
    </w:p>
    <w:p w:rsidR="00521A33" w:rsidRDefault="00521A33">
      <w:pPr>
        <w:pStyle w:val="a4"/>
        <w:ind w:left="370" w:firstLineChars="0" w:firstLine="0"/>
        <w:jc w:val="left"/>
        <w:pPrChange w:id="1106" w:author="Lei Zhu" w:date="2017-06-15T20:30:00Z">
          <w:pPr>
            <w:jc w:val="left"/>
          </w:pPr>
        </w:pPrChange>
      </w:pPr>
      <w:ins w:id="1107" w:author="Lei Zhu" w:date="2017-06-16T11:33:00Z">
        <w:r>
          <w:rPr>
            <w:rFonts w:hint="eastAsia"/>
          </w:rPr>
          <w:t>政治制度是</w:t>
        </w:r>
      </w:ins>
    </w:p>
    <w:p w:rsidR="005D0E0A" w:rsidRDefault="005D0E0A" w:rsidP="005D0E0A">
      <w:pPr>
        <w:jc w:val="left"/>
      </w:pPr>
    </w:p>
    <w:p w:rsidR="005D0E0A" w:rsidRDefault="005D0E0A" w:rsidP="005D0E0A">
      <w:pPr>
        <w:jc w:val="left"/>
      </w:pPr>
      <w:r>
        <w:rPr>
          <w:rFonts w:hint="eastAsia"/>
        </w:rPr>
        <w:t>资本主义的基本模式是需要经济不停增长。</w:t>
      </w:r>
      <w:r>
        <w:t xml:space="preserve"> </w:t>
      </w:r>
      <w:r>
        <w:rPr>
          <w:rFonts w:hint="eastAsia"/>
        </w:rPr>
        <w:t>从工业革命时代开始，依靠市场经济制度和技术创新我们是有了几百年的增长，但这个长期是不可持续的。</w:t>
      </w:r>
      <w:r>
        <w:t xml:space="preserve"> </w:t>
      </w:r>
      <w:r>
        <w:rPr>
          <w:rFonts w:hint="eastAsia"/>
        </w:rPr>
        <w:t>过分消费，贫富差距，工人的失业率等等问题逐步变得严重。</w:t>
      </w:r>
      <w:r>
        <w:t xml:space="preserve"> </w:t>
      </w:r>
      <w:ins w:id="1108" w:author="Lei Zhu" w:date="2017-05-12T16:21:00Z">
        <w:r w:rsidR="002777DF">
          <w:rPr>
            <w:rFonts w:hint="eastAsia"/>
          </w:rPr>
          <w:t>【共享的经济增长如何维持？】</w:t>
        </w:r>
        <w:r w:rsidR="00D62760">
          <w:rPr>
            <w:rFonts w:hint="eastAsia"/>
          </w:rPr>
          <w:t>【</w:t>
        </w:r>
        <w:r w:rsidR="00D62760">
          <w:t xml:space="preserve">Thomas Malthus “An Essay on the </w:t>
        </w:r>
      </w:ins>
      <w:ins w:id="1109" w:author="Lei Zhu" w:date="2017-05-12T16:22:00Z">
        <w:r w:rsidR="00D62760">
          <w:t>Principle of Population</w:t>
        </w:r>
      </w:ins>
      <w:ins w:id="1110" w:author="Lei Zhu" w:date="2017-05-12T16:21:00Z">
        <w:r w:rsidR="00D62760">
          <w:rPr>
            <w:rFonts w:hint="eastAsia"/>
          </w:rPr>
          <w:t>】</w:t>
        </w:r>
      </w:ins>
    </w:p>
    <w:p w:rsidR="005D0E0A" w:rsidRDefault="005D0E0A" w:rsidP="005D0E0A">
      <w:pPr>
        <w:jc w:val="left"/>
      </w:pPr>
    </w:p>
    <w:p w:rsidR="005D0E0A" w:rsidRDefault="005D0E0A" w:rsidP="005D0E0A">
      <w:pPr>
        <w:jc w:val="left"/>
      </w:pPr>
    </w:p>
    <w:p w:rsidR="005D0E0A" w:rsidRDefault="005D0E0A" w:rsidP="005D0E0A">
      <w:pPr>
        <w:jc w:val="left"/>
      </w:pPr>
      <w:r>
        <w:rPr>
          <w:rFonts w:hint="eastAsia"/>
        </w:rPr>
        <w:t>市场经济是相对优化的制度：利用人的自私心理来促进经济的发展。</w:t>
      </w:r>
      <w:r>
        <w:t xml:space="preserve"> </w:t>
      </w:r>
      <w:r>
        <w:rPr>
          <w:rFonts w:hint="eastAsia"/>
        </w:rPr>
        <w:t>市场经济里</w:t>
      </w:r>
      <w:r>
        <w:tab/>
      </w:r>
      <w:r>
        <w:rPr>
          <w:rFonts w:hint="eastAsia"/>
        </w:rPr>
        <w:t>企业是充分竞争，这样每个公司和每个员工都会有很大的压力。</w:t>
      </w:r>
      <w:r>
        <w:t xml:space="preserve"> </w:t>
      </w:r>
      <w:r>
        <w:rPr>
          <w:rFonts w:hint="eastAsia"/>
        </w:rPr>
        <w:t>全球化导致更加大范围的竞争也是提高了这种压力。</w:t>
      </w:r>
      <w:r>
        <w:t xml:space="preserve"> </w:t>
      </w:r>
      <w:r>
        <w:rPr>
          <w:rFonts w:hint="eastAsia"/>
        </w:rPr>
        <w:t>全球化是必然的趋势也不应该去阻止，但确实让很多人的生活质量下</w:t>
      </w:r>
      <w:r>
        <w:rPr>
          <w:rFonts w:hint="eastAsia"/>
        </w:rPr>
        <w:lastRenderedPageBreak/>
        <w:t>降。</w:t>
      </w:r>
      <w:ins w:id="1111" w:author="Lei Zhu" w:date="2017-05-21T22:07:00Z">
        <w:r w:rsidR="00A263AC">
          <w:rPr>
            <w:rFonts w:hint="eastAsia"/>
          </w:rPr>
          <w:t xml:space="preserve"> </w:t>
        </w:r>
        <w:r w:rsidR="00A263AC">
          <w:rPr>
            <w:rFonts w:hint="eastAsia"/>
          </w:rPr>
          <w:t>市场经济跟生物进化有不少类似之处，靠个体的竞争</w:t>
        </w:r>
      </w:ins>
      <w:ins w:id="1112" w:author="Lei Zhu" w:date="2017-05-21T22:08:00Z">
        <w:r w:rsidR="00A263AC">
          <w:rPr>
            <w:rFonts w:hint="eastAsia"/>
          </w:rPr>
          <w:t>而不是靠整体的计划。</w:t>
        </w:r>
      </w:ins>
    </w:p>
    <w:p w:rsidR="005D0E0A" w:rsidRDefault="005D0E0A" w:rsidP="005D0E0A">
      <w:pPr>
        <w:jc w:val="left"/>
      </w:pPr>
    </w:p>
    <w:p w:rsidR="005D0E0A" w:rsidRDefault="005D0E0A" w:rsidP="005D0E0A">
      <w:pPr>
        <w:jc w:val="left"/>
      </w:pPr>
      <w:r>
        <w:rPr>
          <w:rFonts w:hint="eastAsia"/>
        </w:rPr>
        <w:t>经济周期是西方经济学默认的规律，</w:t>
      </w:r>
      <w:r>
        <w:t xml:space="preserve"> </w:t>
      </w:r>
      <w:r>
        <w:rPr>
          <w:rFonts w:hint="eastAsia"/>
        </w:rPr>
        <w:t>但对普通老百姓来说每次经济的萧条都是有很直接的负面影响的。</w:t>
      </w:r>
      <w:r>
        <w:t xml:space="preserve"> </w:t>
      </w:r>
      <w:r>
        <w:rPr>
          <w:rFonts w:hint="eastAsia"/>
        </w:rPr>
        <w:t>另外宏观经济里消费者的预期是非常重要的，大家不看好将来会使经济发展更加缓慢。</w:t>
      </w:r>
    </w:p>
    <w:p w:rsidR="005D0E0A" w:rsidRDefault="005D0E0A" w:rsidP="005D0E0A">
      <w:pPr>
        <w:jc w:val="left"/>
      </w:pPr>
    </w:p>
    <w:p w:rsidR="005D0E0A" w:rsidRDefault="005D0E0A" w:rsidP="005D0E0A">
      <w:pPr>
        <w:jc w:val="left"/>
      </w:pPr>
      <w:r>
        <w:rPr>
          <w:rFonts w:hint="eastAsia"/>
        </w:rPr>
        <w:t>很多人也都感觉到了市场经济并不是最优的制度，但问题在于目前也没有更好的制度。</w:t>
      </w:r>
    </w:p>
    <w:p w:rsidR="005D0E0A" w:rsidRDefault="005D0E0A" w:rsidP="005D0E0A">
      <w:pPr>
        <w:jc w:val="left"/>
      </w:pPr>
    </w:p>
    <w:p w:rsidR="005D0E0A" w:rsidRDefault="005D0E0A" w:rsidP="005D0E0A">
      <w:pPr>
        <w:jc w:val="left"/>
      </w:pPr>
      <w:r>
        <w:rPr>
          <w:rFonts w:hint="eastAsia"/>
        </w:rPr>
        <w:t>贫富差距一定程度是市场经济不可避免的部分。</w:t>
      </w:r>
      <w:r>
        <w:t xml:space="preserve"> </w:t>
      </w:r>
      <w:r>
        <w:rPr>
          <w:rFonts w:hint="eastAsia"/>
        </w:rPr>
        <w:t>历史上极端的贫富差距都会带来政治上的不稳定性也是对老百姓的生活最不利的。</w:t>
      </w:r>
      <w:r>
        <w:t xml:space="preserve"> </w:t>
      </w:r>
      <w:r>
        <w:rPr>
          <w:rFonts w:hint="eastAsia"/>
        </w:rPr>
        <w:t>马克思当年分析的资本主义的瓦解主要来自于资本主义造成的贫富差距，</w:t>
      </w:r>
      <w:r>
        <w:t xml:space="preserve"> </w:t>
      </w:r>
      <w:r>
        <w:rPr>
          <w:rFonts w:hint="eastAsia"/>
        </w:rPr>
        <w:t>当然之后资本主义国家都加了一定程度的现在所谓的社会主义的成分，其实也是马克思提到的一些社会保障措施来控制贫富差距问题。</w:t>
      </w:r>
      <w:r>
        <w:t xml:space="preserve"> </w:t>
      </w:r>
      <w:r>
        <w:rPr>
          <w:rFonts w:hint="eastAsia"/>
        </w:rPr>
        <w:t>现在资本主义的继续存在和发展的必要条件之一就是这些社会主义的基本保障，</w:t>
      </w:r>
      <w:r>
        <w:t xml:space="preserve"> </w:t>
      </w:r>
      <w:r>
        <w:rPr>
          <w:rFonts w:hint="eastAsia"/>
        </w:rPr>
        <w:t>随着社会的变化需要国家继续给社会底层提供社会保障。</w:t>
      </w:r>
    </w:p>
    <w:p w:rsidR="005D0E0A" w:rsidRDefault="005D0E0A" w:rsidP="005D0E0A">
      <w:pPr>
        <w:jc w:val="left"/>
      </w:pPr>
    </w:p>
    <w:p w:rsidR="005D0E0A" w:rsidRDefault="005D0E0A" w:rsidP="005D0E0A">
      <w:r>
        <w:rPr>
          <w:rFonts w:hint="eastAsia"/>
        </w:rPr>
        <w:t>全世界总体的生活水平一直在提高，</w:t>
      </w:r>
      <w:r>
        <w:t xml:space="preserve"> </w:t>
      </w:r>
      <w:r>
        <w:rPr>
          <w:rFonts w:hint="eastAsia"/>
        </w:rPr>
        <w:t>但贫富差距是全世界普遍的问题，给世界带来政治和经济的不稳定。</w:t>
      </w:r>
    </w:p>
    <w:p w:rsidR="005D0E0A" w:rsidRDefault="005D0E0A" w:rsidP="005D0E0A">
      <w:pPr>
        <w:jc w:val="left"/>
      </w:pPr>
    </w:p>
    <w:p w:rsidR="005D0E0A" w:rsidRDefault="005D0E0A" w:rsidP="005D0E0A">
      <w:pPr>
        <w:jc w:val="left"/>
      </w:pPr>
      <w:r>
        <w:t>Thomas Piketty</w:t>
      </w:r>
      <w:r>
        <w:rPr>
          <w:rFonts w:hint="eastAsia"/>
        </w:rPr>
        <w:t>的《</w:t>
      </w:r>
      <w:r>
        <w:t>Capital In the Twenty-first Century</w:t>
      </w:r>
      <w:r>
        <w:rPr>
          <w:rFonts w:hint="eastAsia"/>
        </w:rPr>
        <w:t>》的核心话题就是逐步加深的贫富差距问题。他建议的解决方案是</w:t>
      </w:r>
      <w:del w:id="1113" w:author="Lei Zhu" w:date="2017-06-15T19:48:00Z">
        <w:r w:rsidDel="00D324A2">
          <w:delText xml:space="preserve"> </w:delText>
        </w:r>
      </w:del>
      <w:r>
        <w:rPr>
          <w:rFonts w:hint="eastAsia"/>
        </w:rPr>
        <w:t>财富税加上更高的收入税；连作者本人都觉得在现实中很难实现。</w:t>
      </w:r>
    </w:p>
    <w:p w:rsidR="005D0E0A" w:rsidRDefault="005D0E0A" w:rsidP="005D0E0A">
      <w:pPr>
        <w:jc w:val="left"/>
      </w:pPr>
    </w:p>
    <w:p w:rsidR="005D0E0A" w:rsidRDefault="005D0E0A" w:rsidP="005D0E0A">
      <w:pPr>
        <w:jc w:val="left"/>
      </w:pPr>
      <w:r>
        <w:t>Martin Ford</w:t>
      </w:r>
      <w:r>
        <w:rPr>
          <w:rFonts w:hint="eastAsia"/>
        </w:rPr>
        <w:t>的《</w:t>
      </w:r>
      <w:r>
        <w:t>Rise of the Robots</w:t>
      </w:r>
      <w:r>
        <w:rPr>
          <w:rFonts w:hint="eastAsia"/>
        </w:rPr>
        <w:t>》</w:t>
      </w:r>
      <w:r>
        <w:t xml:space="preserve"> </w:t>
      </w:r>
      <w:r>
        <w:rPr>
          <w:rFonts w:hint="eastAsia"/>
        </w:rPr>
        <w:t>讨论的主要是自动化让大部分人失业，</w:t>
      </w:r>
      <w:r>
        <w:t xml:space="preserve"> </w:t>
      </w:r>
      <w:r>
        <w:rPr>
          <w:rFonts w:hint="eastAsia"/>
        </w:rPr>
        <w:t>只有资本的拥有者才能赚钱。</w:t>
      </w:r>
      <w:r>
        <w:t xml:space="preserve"> </w:t>
      </w:r>
      <w:r>
        <w:rPr>
          <w:rFonts w:hint="eastAsia"/>
        </w:rPr>
        <w:t>他的建议是基本保障工资制度；作者也承认这种社会主义的保障手段在美国有非常大的阻力。</w:t>
      </w:r>
      <w:r>
        <w:t xml:space="preserve"> </w:t>
      </w:r>
      <w:r>
        <w:rPr>
          <w:rFonts w:hint="eastAsia"/>
        </w:rPr>
        <w:t>他的解决方案不一定能实施，但他提出的问题确是实实在在的问题，是所有国家必须面对的问题。</w:t>
      </w:r>
      <w:r>
        <w:t xml:space="preserve"> </w:t>
      </w:r>
      <w:r>
        <w:rPr>
          <w:rFonts w:hint="eastAsia"/>
        </w:rPr>
        <w:t>按照目前的趋势来预测，进一步的自动化会继续增加贫富差距造成更多的社会矛盾也会让贫穷国家更难模仿包括中国等亚洲国家走出贫困的恶性循环。</w:t>
      </w:r>
      <w:r>
        <w:t xml:space="preserve"> </w:t>
      </w:r>
      <w:r>
        <w:rPr>
          <w:rFonts w:hint="eastAsia"/>
        </w:rPr>
        <w:t>现有的社会保障体制一部分还是社会精英们出了自我利益为了保障社会的稳定性，</w:t>
      </w:r>
      <w:r>
        <w:t xml:space="preserve"> </w:t>
      </w:r>
      <w:r>
        <w:rPr>
          <w:rFonts w:hint="eastAsia"/>
        </w:rPr>
        <w:t>但将来的社会有了机器人工作都不需要大部分人的劳动付出。</w:t>
      </w:r>
    </w:p>
    <w:p w:rsidR="005D0E0A" w:rsidRDefault="005D0E0A" w:rsidP="005D0E0A">
      <w:pPr>
        <w:jc w:val="left"/>
      </w:pPr>
    </w:p>
    <w:p w:rsidR="005D0E0A" w:rsidRDefault="005D0E0A" w:rsidP="005D0E0A">
      <w:pPr>
        <w:jc w:val="left"/>
      </w:pPr>
      <w:r>
        <w:t>Thomas Friedman</w:t>
      </w:r>
      <w:r>
        <w:rPr>
          <w:rFonts w:hint="eastAsia"/>
        </w:rPr>
        <w:t>的</w:t>
      </w:r>
      <w:r>
        <w:t xml:space="preserve"> </w:t>
      </w:r>
      <w:r>
        <w:rPr>
          <w:rFonts w:hint="eastAsia"/>
        </w:rPr>
        <w:t>《</w:t>
      </w:r>
      <w:r>
        <w:t>Thank You for Being Late</w:t>
      </w:r>
      <w:r>
        <w:rPr>
          <w:rFonts w:hint="eastAsia"/>
        </w:rPr>
        <w:t>》描叙的是不远的将来的社会问题包括贫富差距。</w:t>
      </w:r>
      <w:r>
        <w:t xml:space="preserve"> </w:t>
      </w:r>
      <w:r>
        <w:rPr>
          <w:rFonts w:hint="eastAsia"/>
        </w:rPr>
        <w:t>但是他对将来是过分的乐观，觉得普通的美国人通过学习和努力可以保证就业。</w:t>
      </w:r>
      <w:r>
        <w:t xml:space="preserve"> </w:t>
      </w:r>
      <w:r>
        <w:rPr>
          <w:rFonts w:hint="eastAsia"/>
        </w:rPr>
        <w:t>他提的解决方案有特别怀旧的感觉，有对他长大的二十世纪五六十年代的怀念，那确实是一个比较美好的时代。</w:t>
      </w:r>
      <w:r>
        <w:t xml:space="preserve"> </w:t>
      </w:r>
      <w:r>
        <w:rPr>
          <w:rFonts w:hint="eastAsia"/>
        </w:rPr>
        <w:t>但是现在是不同的时代不同的文化，我们很难去重复同样的解决方案来解决将来的问题。</w:t>
      </w:r>
    </w:p>
    <w:p w:rsidR="005D0E0A" w:rsidRDefault="005D0E0A" w:rsidP="005D0E0A">
      <w:pPr>
        <w:jc w:val="left"/>
      </w:pPr>
    </w:p>
    <w:p w:rsidR="005D0E0A" w:rsidRDefault="005D0E0A" w:rsidP="005D0E0A">
      <w:pPr>
        <w:jc w:val="left"/>
      </w:pPr>
      <w:r>
        <w:rPr>
          <w:rFonts w:hint="eastAsia"/>
        </w:rPr>
        <w:t>相对比一下，美国的经济更发达国家更强大但美国人民的生活是不如欧洲人民幸福的。</w:t>
      </w:r>
      <w:r>
        <w:t xml:space="preserve"> </w:t>
      </w:r>
      <w:r>
        <w:rPr>
          <w:rFonts w:hint="eastAsia"/>
        </w:rPr>
        <w:t>今</w:t>
      </w:r>
      <w:ins w:id="1114" w:author="Lei Zhu" w:date="2017-06-15T20:26:00Z">
        <w:r w:rsidR="00E41F8D">
          <w:rPr>
            <w:rFonts w:hint="eastAsia"/>
          </w:rPr>
          <w:t>，，</w:t>
        </w:r>
      </w:ins>
      <w:r>
        <w:rPr>
          <w:rFonts w:hint="eastAsia"/>
        </w:rPr>
        <w:t>天中国是比美国更加极端的状况：中国人非常勤奋，中国经济飞快地发展，对国家的发展和强大是很有利的，但是导致中国人的生活质量因为工作而变得很低。</w:t>
      </w:r>
    </w:p>
    <w:p w:rsidR="005D0E0A" w:rsidRDefault="005D0E0A" w:rsidP="005D0E0A">
      <w:pPr>
        <w:jc w:val="left"/>
      </w:pPr>
    </w:p>
    <w:p w:rsidR="005D0E0A" w:rsidRDefault="005D0E0A" w:rsidP="005D0E0A">
      <w:pPr>
        <w:jc w:val="left"/>
      </w:pPr>
      <w:r>
        <w:rPr>
          <w:rFonts w:hint="eastAsia"/>
        </w:rPr>
        <w:t>从大部分个人的角度，</w:t>
      </w:r>
      <w:r>
        <w:t xml:space="preserve"> </w:t>
      </w:r>
      <w:r>
        <w:rPr>
          <w:rFonts w:hint="eastAsia"/>
        </w:rPr>
        <w:t>欧洲特别是北欧的生活是今天的世界上是相对理想的生活，但不幸的是大家的生活离这个理想越来越远。</w:t>
      </w:r>
    </w:p>
    <w:p w:rsidR="005D0E0A" w:rsidRDefault="005D0E0A" w:rsidP="005D0E0A">
      <w:pPr>
        <w:jc w:val="left"/>
      </w:pPr>
    </w:p>
    <w:p w:rsidR="005D0E0A" w:rsidRDefault="005D0E0A" w:rsidP="005D0E0A">
      <w:pPr>
        <w:jc w:val="left"/>
      </w:pPr>
    </w:p>
    <w:p w:rsidR="005D0E0A" w:rsidRDefault="005D0E0A" w:rsidP="005D0E0A">
      <w:pPr>
        <w:jc w:val="left"/>
      </w:pPr>
      <w:r>
        <w:lastRenderedPageBreak/>
        <w:t xml:space="preserve">2.2 </w:t>
      </w:r>
      <w:r>
        <w:rPr>
          <w:rFonts w:hint="eastAsia"/>
        </w:rPr>
        <w:t>男女关系</w:t>
      </w:r>
    </w:p>
    <w:p w:rsidR="005D0E0A" w:rsidRDefault="002B0C8C" w:rsidP="005D0E0A">
      <w:pPr>
        <w:jc w:val="left"/>
      </w:pPr>
      <w:ins w:id="1115" w:author="Lei Zhu" w:date="2017-05-21T22:39:00Z">
        <w:r>
          <w:rPr>
            <w:rFonts w:hint="eastAsia"/>
          </w:rPr>
          <w:t>现代</w:t>
        </w:r>
      </w:ins>
      <w:ins w:id="1116" w:author="Lei Zhu" w:date="2017-05-21T22:40:00Z">
        <w:r>
          <w:rPr>
            <w:rFonts w:hint="eastAsia"/>
          </w:rPr>
          <w:t>的一夫一妻</w:t>
        </w:r>
      </w:ins>
      <w:r w:rsidR="005D0E0A">
        <w:rPr>
          <w:rFonts w:hint="eastAsia"/>
        </w:rPr>
        <w:t>婚姻制度也是相对优化的制度，</w:t>
      </w:r>
      <w:r w:rsidR="005D0E0A">
        <w:t xml:space="preserve"> </w:t>
      </w:r>
      <w:r w:rsidR="005D0E0A">
        <w:rPr>
          <w:rFonts w:hint="eastAsia"/>
        </w:rPr>
        <w:t>但本身是存在很多根本性的问题的因为男人和女人的需求是不匹配的，双方没法互相满足对方需求的。</w:t>
      </w:r>
      <w:r w:rsidR="005D0E0A">
        <w:t xml:space="preserve">  </w:t>
      </w:r>
      <w:r w:rsidR="005D0E0A">
        <w:rPr>
          <w:rFonts w:hint="eastAsia"/>
        </w:rPr>
        <w:t>所以婚姻制度造成现在很多方面的社会问题：背叛，欺骗，婚外情，对孩子们的不负责任，</w:t>
      </w:r>
      <w:r w:rsidR="005D0E0A">
        <w:t xml:space="preserve"> </w:t>
      </w:r>
      <w:r w:rsidR="005D0E0A">
        <w:rPr>
          <w:rFonts w:hint="eastAsia"/>
        </w:rPr>
        <w:t>等等。</w:t>
      </w:r>
    </w:p>
    <w:p w:rsidR="00E349EE" w:rsidRDefault="00E349EE" w:rsidP="005D0E0A">
      <w:pPr>
        <w:jc w:val="left"/>
      </w:pPr>
    </w:p>
    <w:p w:rsidR="00DC5D84" w:rsidRDefault="00E349EE" w:rsidP="005D0E0A">
      <w:pPr>
        <w:jc w:val="left"/>
        <w:rPr>
          <w:ins w:id="1117" w:author="Lei Zhu" w:date="2017-06-15T20:11:00Z"/>
        </w:rPr>
      </w:pPr>
      <w:r>
        <w:rPr>
          <w:rFonts w:hint="eastAsia"/>
        </w:rPr>
        <w:t>但另一方面男女的互相需求是人类基因的核心部分，所以这是个躲不开的矛盾。</w:t>
      </w:r>
    </w:p>
    <w:p w:rsidR="00DC5D84" w:rsidRDefault="00DC5D84" w:rsidP="005D0E0A">
      <w:pPr>
        <w:jc w:val="left"/>
        <w:rPr>
          <w:ins w:id="1118" w:author="Lei Zhu" w:date="2017-06-15T20:11:00Z"/>
        </w:rPr>
      </w:pPr>
    </w:p>
    <w:p w:rsidR="00307FC4" w:rsidRDefault="00307FC4" w:rsidP="005D0E0A">
      <w:pPr>
        <w:jc w:val="left"/>
        <w:rPr>
          <w:ins w:id="1119" w:author="Lei Zhu" w:date="2017-06-11T19:00:00Z"/>
        </w:rPr>
      </w:pPr>
      <w:ins w:id="1120" w:author="Lei Zhu" w:date="2017-06-11T18:59:00Z">
        <w:r>
          <w:rPr>
            <w:rFonts w:hint="eastAsia"/>
          </w:rPr>
          <w:t>最根本的矛盾是基因和</w:t>
        </w:r>
      </w:ins>
      <w:ins w:id="1121" w:author="Lei Zhu" w:date="2017-06-11T19:00:00Z">
        <w:r>
          <w:rPr>
            <w:rFonts w:hint="eastAsia"/>
          </w:rPr>
          <w:t>人们更理智的需求之间的冲突。</w:t>
        </w:r>
      </w:ins>
    </w:p>
    <w:p w:rsidR="00913EFC" w:rsidRDefault="00913EFC" w:rsidP="005D0E0A">
      <w:pPr>
        <w:jc w:val="left"/>
        <w:rPr>
          <w:ins w:id="1122" w:author="Lei Zhu" w:date="2017-06-11T18:59:00Z"/>
        </w:rPr>
      </w:pPr>
      <w:ins w:id="1123" w:author="Lei Zhu" w:date="2017-06-11T19:00:00Z">
        <w:r>
          <w:rPr>
            <w:rFonts w:hint="eastAsia"/>
          </w:rPr>
          <w:t>基因是</w:t>
        </w:r>
      </w:ins>
      <w:ins w:id="1124" w:author="Lei Zhu" w:date="2017-06-11T19:01:00Z">
        <w:r w:rsidR="00C432F4">
          <w:rPr>
            <w:rFonts w:hint="eastAsia"/>
          </w:rPr>
          <w:t>让</w:t>
        </w:r>
      </w:ins>
      <w:ins w:id="1125" w:author="Lei Zhu" w:date="2017-06-11T19:02:00Z">
        <w:r w:rsidR="007F2741">
          <w:rPr>
            <w:rFonts w:hint="eastAsia"/>
          </w:rPr>
          <w:t>人</w:t>
        </w:r>
      </w:ins>
      <w:ins w:id="1126" w:author="Lei Zhu" w:date="2017-06-15T20:11:00Z">
        <w:r w:rsidR="00DC5D84">
          <w:rPr>
            <w:rFonts w:hint="eastAsia"/>
          </w:rPr>
          <w:t>尽量传承自己的基因，所以</w:t>
        </w:r>
      </w:ins>
      <w:ins w:id="1127" w:author="Lei Zhu" w:date="2017-06-15T20:12:00Z">
        <w:r w:rsidR="00DC5D84">
          <w:rPr>
            <w:rFonts w:hint="eastAsia"/>
          </w:rPr>
          <w:t>对男人</w:t>
        </w:r>
      </w:ins>
      <w:ins w:id="1128" w:author="Lei Zhu" w:date="2017-06-15T20:19:00Z">
        <w:r w:rsidR="00F64D59">
          <w:rPr>
            <w:rFonts w:hint="eastAsia"/>
          </w:rPr>
          <w:t>来说要找尽量多的高质量的</w:t>
        </w:r>
      </w:ins>
      <w:ins w:id="1129" w:author="Lei Zhu" w:date="2017-06-15T20:20:00Z">
        <w:r w:rsidR="00E41F8D">
          <w:rPr>
            <w:rFonts w:hint="eastAsia"/>
          </w:rPr>
          <w:t>女人</w:t>
        </w:r>
      </w:ins>
      <w:ins w:id="1130" w:author="Lei Zhu" w:date="2017-06-15T20:12:00Z">
        <w:r w:rsidR="00DC5D84">
          <w:rPr>
            <w:rFonts w:hint="eastAsia"/>
          </w:rPr>
          <w:t>，对女人来说</w:t>
        </w:r>
      </w:ins>
      <w:ins w:id="1131" w:author="Lei Zhu" w:date="2017-06-15T20:19:00Z">
        <w:r w:rsidR="00F64D59">
          <w:rPr>
            <w:rFonts w:hint="eastAsia"/>
          </w:rPr>
          <w:t>要找一个</w:t>
        </w:r>
      </w:ins>
      <w:ins w:id="1132" w:author="Lei Zhu" w:date="2017-06-15T20:20:00Z">
        <w:r w:rsidR="00E41F8D">
          <w:rPr>
            <w:rFonts w:hint="eastAsia"/>
          </w:rPr>
          <w:t>可靠的高质量男人</w:t>
        </w:r>
      </w:ins>
      <w:ins w:id="1133" w:author="Lei Zhu" w:date="2017-06-15T20:19:00Z">
        <w:r w:rsidR="00F64D59">
          <w:rPr>
            <w:rFonts w:hint="eastAsia"/>
          </w:rPr>
          <w:t>，</w:t>
        </w:r>
        <w:r w:rsidR="00F64D59">
          <w:rPr>
            <w:rFonts w:hint="eastAsia"/>
          </w:rPr>
          <w:t xml:space="preserve"> </w:t>
        </w:r>
        <w:r w:rsidR="00F64D59">
          <w:rPr>
            <w:rFonts w:hint="eastAsia"/>
          </w:rPr>
          <w:t>这里的质量</w:t>
        </w:r>
      </w:ins>
      <w:ins w:id="1134" w:author="Lei Zhu" w:date="2017-06-15T20:20:00Z">
        <w:r w:rsidR="00F64D59">
          <w:rPr>
            <w:rFonts w:hint="eastAsia"/>
          </w:rPr>
          <w:t>也只是从进化的角度</w:t>
        </w:r>
      </w:ins>
      <w:ins w:id="1135" w:author="Lei Zhu" w:date="2017-06-15T20:12:00Z">
        <w:r w:rsidR="00DC5D84">
          <w:rPr>
            <w:rFonts w:hint="eastAsia"/>
          </w:rPr>
          <w:t>。这显然是有根本性的矛盾的。</w:t>
        </w:r>
        <w:r w:rsidR="00DC5D84">
          <w:rPr>
            <w:rFonts w:hint="eastAsia"/>
          </w:rPr>
          <w:t xml:space="preserve"> </w:t>
        </w:r>
      </w:ins>
      <w:ins w:id="1136" w:author="Lei Zhu" w:date="2017-06-15T20:13:00Z">
        <w:r w:rsidR="00DC5D84">
          <w:rPr>
            <w:rFonts w:hint="eastAsia"/>
          </w:rPr>
          <w:t>历史上和现有的很多制度比如一夫多妻制也是为了</w:t>
        </w:r>
      </w:ins>
      <w:ins w:id="1137" w:author="Lei Zhu" w:date="2017-06-15T20:14:00Z">
        <w:r w:rsidR="000118B4">
          <w:rPr>
            <w:rFonts w:hint="eastAsia"/>
          </w:rPr>
          <w:t>统治的男性服务的，但对女性来说是极其不公平的。</w:t>
        </w:r>
      </w:ins>
    </w:p>
    <w:p w:rsidR="00307FC4" w:rsidRDefault="00307FC4" w:rsidP="005D0E0A">
      <w:pPr>
        <w:jc w:val="left"/>
        <w:rPr>
          <w:ins w:id="1138" w:author="Lei Zhu" w:date="2017-06-11T18:59:00Z"/>
        </w:rPr>
      </w:pPr>
    </w:p>
    <w:p w:rsidR="00307FC4" w:rsidRDefault="00307FC4" w:rsidP="005D0E0A">
      <w:pPr>
        <w:jc w:val="left"/>
        <w:rPr>
          <w:ins w:id="1139" w:author="Lei Zhu" w:date="2017-06-11T18:59:00Z"/>
        </w:rPr>
      </w:pPr>
    </w:p>
    <w:p w:rsidR="00E349EE" w:rsidRDefault="00E349EE" w:rsidP="005D0E0A">
      <w:pPr>
        <w:jc w:val="left"/>
        <w:rPr>
          <w:ins w:id="1140" w:author="Lei Zhu" w:date="2017-05-21T22:08:00Z"/>
        </w:rPr>
      </w:pPr>
      <w:r>
        <w:rPr>
          <w:rFonts w:hint="eastAsia"/>
        </w:rPr>
        <w:t>【再扩展一点】</w:t>
      </w:r>
    </w:p>
    <w:p w:rsidR="00A263AC" w:rsidRDefault="00A263AC" w:rsidP="005D0E0A">
      <w:pPr>
        <w:jc w:val="left"/>
        <w:rPr>
          <w:ins w:id="1141" w:author="Lei Zhu" w:date="2017-05-21T22:08:00Z"/>
        </w:rPr>
      </w:pPr>
    </w:p>
    <w:p w:rsidR="00A263AC" w:rsidRDefault="00A263AC" w:rsidP="005D0E0A">
      <w:pPr>
        <w:jc w:val="left"/>
        <w:rPr>
          <w:ins w:id="1142" w:author="Lei Zhu" w:date="2017-05-21T22:16:00Z"/>
        </w:rPr>
      </w:pPr>
      <w:ins w:id="1143" w:author="Lei Zhu" w:date="2017-05-21T22:09:00Z">
        <w:r>
          <w:rPr>
            <w:rFonts w:hint="eastAsia"/>
          </w:rPr>
          <w:t>中国传统的文化是男女很</w:t>
        </w:r>
      </w:ins>
      <w:ins w:id="1144" w:author="Lei Zhu" w:date="2017-05-21T22:10:00Z">
        <w:r>
          <w:rPr>
            <w:rFonts w:hint="eastAsia"/>
          </w:rPr>
          <w:t>不平等的，解放之后至少</w:t>
        </w:r>
      </w:ins>
      <w:ins w:id="1145" w:author="Lei Zhu" w:date="2017-05-21T22:12:00Z">
        <w:r>
          <w:rPr>
            <w:rFonts w:hint="eastAsia"/>
          </w:rPr>
          <w:t>宣传上是</w:t>
        </w:r>
      </w:ins>
      <w:ins w:id="1146" w:author="Lei Zhu" w:date="2017-05-21T22:13:00Z">
        <w:r>
          <w:rPr>
            <w:rFonts w:hint="eastAsia"/>
          </w:rPr>
          <w:t>男女平等的突破了很多传统的男女观念。</w:t>
        </w:r>
      </w:ins>
      <w:ins w:id="1147" w:author="Lei Zhu" w:date="2017-05-21T22:15:00Z">
        <w:r>
          <w:rPr>
            <w:rFonts w:hint="eastAsia"/>
          </w:rPr>
          <w:t>但随着改革开放一方面是让女人有了掌握经济实权的可能性但同时也带回来了很多中国传统的不平等思想和</w:t>
        </w:r>
      </w:ins>
      <w:ins w:id="1148" w:author="Lei Zhu" w:date="2017-05-21T22:16:00Z">
        <w:r>
          <w:rPr>
            <w:rFonts w:hint="eastAsia"/>
          </w:rPr>
          <w:t>习俗。</w:t>
        </w:r>
      </w:ins>
      <w:ins w:id="1149" w:author="Lei Zhu" w:date="2017-07-10T19:41:00Z">
        <w:r w:rsidR="00034B8B">
          <w:rPr>
            <w:rFonts w:hint="eastAsia"/>
          </w:rPr>
          <w:t>最根本的原因还是由于人的自私。</w:t>
        </w:r>
      </w:ins>
    </w:p>
    <w:p w:rsidR="00A263AC" w:rsidRDefault="00A263AC" w:rsidP="005D0E0A">
      <w:pPr>
        <w:jc w:val="left"/>
        <w:rPr>
          <w:ins w:id="1150" w:author="Lei Zhu" w:date="2017-05-21T22:16:00Z"/>
        </w:rPr>
      </w:pPr>
    </w:p>
    <w:p w:rsidR="00A263AC" w:rsidRDefault="00A263AC" w:rsidP="005D0E0A">
      <w:pPr>
        <w:jc w:val="left"/>
      </w:pPr>
      <w:ins w:id="1151" w:author="Lei Zhu" w:date="2017-05-21T22:16:00Z">
        <w:r>
          <w:rPr>
            <w:rFonts w:hint="eastAsia"/>
          </w:rPr>
          <w:t>印度的男女不平等更是众所周知的，也是印度的另一大挑战。</w:t>
        </w:r>
      </w:ins>
    </w:p>
    <w:p w:rsidR="005D0E0A" w:rsidRDefault="005D0E0A" w:rsidP="005D0E0A">
      <w:pPr>
        <w:jc w:val="left"/>
      </w:pPr>
    </w:p>
    <w:p w:rsidR="005D0E0A" w:rsidRDefault="005D0E0A" w:rsidP="005D0E0A">
      <w:pPr>
        <w:jc w:val="left"/>
      </w:pPr>
      <w:r>
        <w:t>Simone de Beauvior</w:t>
      </w:r>
      <w:r>
        <w:rPr>
          <w:rFonts w:hint="eastAsia"/>
        </w:rPr>
        <w:t>的《</w:t>
      </w:r>
      <w:r>
        <w:t>The Second Sex</w:t>
      </w:r>
      <w:r>
        <w:rPr>
          <w:rFonts w:hint="eastAsia"/>
        </w:rPr>
        <w:t>》是经典的一本关于女性被压迫的书。</w:t>
      </w:r>
    </w:p>
    <w:p w:rsidR="005D0E0A" w:rsidRDefault="005D0E0A" w:rsidP="005D0E0A">
      <w:pPr>
        <w:jc w:val="left"/>
      </w:pPr>
    </w:p>
    <w:p w:rsidR="005D0E0A" w:rsidRDefault="005D0E0A" w:rsidP="005D0E0A">
      <w:pPr>
        <w:jc w:val="left"/>
      </w:pPr>
      <w:r>
        <w:t xml:space="preserve">2.3 </w:t>
      </w:r>
      <w:r>
        <w:rPr>
          <w:rFonts w:hint="eastAsia"/>
        </w:rPr>
        <w:t>环境破坏</w:t>
      </w:r>
    </w:p>
    <w:p w:rsidR="005D0E0A" w:rsidRDefault="005D0E0A" w:rsidP="005D0E0A">
      <w:pPr>
        <w:jc w:val="left"/>
      </w:pPr>
    </w:p>
    <w:p w:rsidR="005D0E0A" w:rsidRDefault="005D0E0A" w:rsidP="005D0E0A">
      <w:pPr>
        <w:jc w:val="left"/>
      </w:pPr>
      <w:r>
        <w:rPr>
          <w:rFonts w:hint="eastAsia"/>
        </w:rPr>
        <w:t>为了经济的发展，最简单的方式都是会对环境带来挺大的负面影响的。</w:t>
      </w:r>
      <w:r>
        <w:t xml:space="preserve"> </w:t>
      </w:r>
      <w:r>
        <w:rPr>
          <w:rFonts w:hint="eastAsia"/>
        </w:rPr>
        <w:t>发达国家基本上都是经济改善了之后才回头重新来处理环境问题的，</w:t>
      </w:r>
      <w:r>
        <w:t xml:space="preserve"> </w:t>
      </w:r>
      <w:r>
        <w:rPr>
          <w:rFonts w:hint="eastAsia"/>
        </w:rPr>
        <w:t>目前依然没法接近消除对环境的影响。</w:t>
      </w:r>
      <w:r>
        <w:t xml:space="preserve"> </w:t>
      </w:r>
      <w:r>
        <w:rPr>
          <w:rFonts w:hint="eastAsia"/>
        </w:rPr>
        <w:t>不发达国家发展成发达国家需要大量的资源并产生额外的环境污染，</w:t>
      </w:r>
      <w:r>
        <w:t xml:space="preserve"> </w:t>
      </w:r>
      <w:r>
        <w:rPr>
          <w:rFonts w:hint="eastAsia"/>
        </w:rPr>
        <w:t>中国最近几年最明显的例子就是雾霾。</w:t>
      </w:r>
    </w:p>
    <w:p w:rsidR="005D0E0A" w:rsidRDefault="005D0E0A" w:rsidP="005D0E0A">
      <w:pPr>
        <w:jc w:val="left"/>
      </w:pPr>
    </w:p>
    <w:p w:rsidR="005D0E0A" w:rsidRDefault="005D0E0A" w:rsidP="005D0E0A">
      <w:pPr>
        <w:jc w:val="left"/>
      </w:pPr>
      <w:r>
        <w:rPr>
          <w:rFonts w:hint="eastAsia"/>
        </w:rPr>
        <w:t>另外一方面全世界的人口在继续增长导致更多的资源消耗和相关的环境污染</w:t>
      </w:r>
      <w:r>
        <w:t xml:space="preserve"> </w:t>
      </w:r>
      <w:r>
        <w:rPr>
          <w:rFonts w:hint="eastAsia"/>
        </w:rPr>
        <w:t>，很多人都觉得现有的资源无法支撑全世界的人都达到发达国家的生活水平。</w:t>
      </w:r>
      <w:r>
        <w:t xml:space="preserve"> </w:t>
      </w:r>
      <w:r>
        <w:rPr>
          <w:rFonts w:hint="eastAsia"/>
        </w:rPr>
        <w:t>特别是贫穷国家，人口的增加不光是个环境问题也让它们更加难脱离贫困状态。</w:t>
      </w:r>
    </w:p>
    <w:p w:rsidR="005D0E0A" w:rsidRDefault="005D0E0A" w:rsidP="005D0E0A">
      <w:pPr>
        <w:jc w:val="left"/>
      </w:pPr>
    </w:p>
    <w:p w:rsidR="005D0E0A" w:rsidRDefault="005D0E0A" w:rsidP="005D0E0A">
      <w:pPr>
        <w:jc w:val="left"/>
      </w:pPr>
      <w:r>
        <w:rPr>
          <w:rFonts w:hint="eastAsia"/>
        </w:rPr>
        <w:t>现在很多专家都觉得人为造成的气候变化特别是气候变暖会对将来的天气带来很大的变化导致更大程度影响到我们的生活，只是目前大家还不确定到底多大多快的影响。</w:t>
      </w:r>
    </w:p>
    <w:p w:rsidR="005D0E0A" w:rsidRDefault="005D0E0A" w:rsidP="005D0E0A">
      <w:pPr>
        <w:jc w:val="left"/>
      </w:pPr>
    </w:p>
    <w:p w:rsidR="005D0E0A" w:rsidRDefault="005D0E0A" w:rsidP="005D0E0A">
      <w:pPr>
        <w:jc w:val="left"/>
      </w:pPr>
    </w:p>
    <w:p w:rsidR="005D0E0A" w:rsidRDefault="005D0E0A" w:rsidP="005D0E0A">
      <w:pPr>
        <w:jc w:val="left"/>
      </w:pPr>
      <w:r>
        <w:t xml:space="preserve">2.4 </w:t>
      </w:r>
      <w:r>
        <w:rPr>
          <w:rFonts w:hint="eastAsia"/>
        </w:rPr>
        <w:t>各区域的例子</w:t>
      </w:r>
    </w:p>
    <w:p w:rsidR="005D0E0A" w:rsidRDefault="005D0E0A" w:rsidP="005D0E0A">
      <w:pPr>
        <w:jc w:val="left"/>
      </w:pPr>
    </w:p>
    <w:p w:rsidR="005D0E0A" w:rsidRDefault="005D0E0A" w:rsidP="005D0E0A">
      <w:pPr>
        <w:jc w:val="left"/>
      </w:pPr>
    </w:p>
    <w:p w:rsidR="005D0E0A" w:rsidRDefault="005D0E0A" w:rsidP="005D0E0A">
      <w:pPr>
        <w:jc w:val="left"/>
      </w:pPr>
      <w:r>
        <w:t xml:space="preserve">2.4.1 </w:t>
      </w:r>
      <w:r>
        <w:rPr>
          <w:rFonts w:hint="eastAsia"/>
        </w:rPr>
        <w:t>美国</w:t>
      </w:r>
    </w:p>
    <w:p w:rsidR="005D0E0A" w:rsidRDefault="005D0E0A" w:rsidP="005D0E0A">
      <w:pPr>
        <w:jc w:val="left"/>
      </w:pPr>
      <w:r>
        <w:rPr>
          <w:rFonts w:hint="eastAsia"/>
        </w:rPr>
        <w:t>综合来看美国肯定还是世界上最强大的国家而且它的创新能力依然非常强大包括这本书里</w:t>
      </w:r>
      <w:r>
        <w:rPr>
          <w:rFonts w:hint="eastAsia"/>
        </w:rPr>
        <w:lastRenderedPageBreak/>
        <w:t>饮用的大部分书也是美国人写的，</w:t>
      </w:r>
      <w:r>
        <w:t xml:space="preserve"> </w:t>
      </w:r>
      <w:r>
        <w:rPr>
          <w:rFonts w:hint="eastAsia"/>
        </w:rPr>
        <w:t>而且目前还没有任何其他国家真正和能它较量的。</w:t>
      </w:r>
      <w:r>
        <w:t xml:space="preserve"> </w:t>
      </w:r>
      <w:r>
        <w:rPr>
          <w:rFonts w:hint="eastAsia"/>
        </w:rPr>
        <w:t>但是美国也存在很多社会问题包括贫富差距，低效的政府，社会群体的分裂等。</w:t>
      </w:r>
    </w:p>
    <w:p w:rsidR="005D0E0A" w:rsidRDefault="005D0E0A" w:rsidP="005D0E0A">
      <w:pPr>
        <w:jc w:val="left"/>
      </w:pPr>
    </w:p>
    <w:p w:rsidR="005D0E0A" w:rsidRDefault="005D0E0A" w:rsidP="005D0E0A">
      <w:pPr>
        <w:jc w:val="left"/>
      </w:pPr>
      <w:r>
        <w:rPr>
          <w:rFonts w:hint="eastAsia"/>
        </w:rPr>
        <w:t>美国最大的社会问题也是贫富差距问题。</w:t>
      </w:r>
      <w:r>
        <w:t xml:space="preserve"> </w:t>
      </w:r>
      <w:r>
        <w:rPr>
          <w:rFonts w:hint="eastAsia"/>
        </w:rPr>
        <w:t>富人的收入一直快速增长，但中产阶级最近几十年的情况却完全不一样。</w:t>
      </w:r>
      <w:r>
        <w:t xml:space="preserve"> </w:t>
      </w:r>
      <w:r>
        <w:rPr>
          <w:rFonts w:hint="eastAsia"/>
        </w:rPr>
        <w:t>中产阶级的实际工资降低，失业率提高，工作更难找，能找到的很多也是更低质量的工作，</w:t>
      </w:r>
      <w:r>
        <w:t>economic mobility</w:t>
      </w:r>
      <w:r>
        <w:rPr>
          <w:rFonts w:hint="eastAsia"/>
        </w:rPr>
        <w:t>降低。</w:t>
      </w:r>
      <w:r>
        <w:t xml:space="preserve"> </w:t>
      </w:r>
      <w:r>
        <w:rPr>
          <w:rFonts w:hint="eastAsia"/>
        </w:rPr>
        <w:t>最基本的问题就是中产阶级的生活水平的降低。</w:t>
      </w:r>
    </w:p>
    <w:p w:rsidR="005D0E0A" w:rsidRDefault="005D0E0A" w:rsidP="005D0E0A">
      <w:pPr>
        <w:jc w:val="left"/>
      </w:pPr>
    </w:p>
    <w:p w:rsidR="005D0E0A" w:rsidRDefault="005D0E0A" w:rsidP="005D0E0A">
      <w:pPr>
        <w:jc w:val="left"/>
      </w:pPr>
      <w:r>
        <w:t>Donald Trump</w:t>
      </w:r>
      <w:r>
        <w:rPr>
          <w:rFonts w:hint="eastAsia"/>
        </w:rPr>
        <w:t>能赢</w:t>
      </w:r>
      <w:r>
        <w:t>2016</w:t>
      </w:r>
      <w:r>
        <w:rPr>
          <w:rFonts w:hint="eastAsia"/>
        </w:rPr>
        <w:t>的美国总统竞选很大一部分说明了美国中产阶级特别是蓝领阶级的失望和对将来失去希望。</w:t>
      </w:r>
      <w:r>
        <w:t xml:space="preserve"> </w:t>
      </w:r>
      <w:r>
        <w:rPr>
          <w:rFonts w:hint="eastAsia"/>
        </w:rPr>
        <w:t>如果美国经济很好美国人民对生活充满希望的话，</w:t>
      </w:r>
      <w:r>
        <w:t>Trump</w:t>
      </w:r>
      <w:r>
        <w:rPr>
          <w:rFonts w:hint="eastAsia"/>
        </w:rPr>
        <w:t>完全没有赢的可能性。</w:t>
      </w:r>
      <w:r>
        <w:t xml:space="preserve"> </w:t>
      </w:r>
      <w:r>
        <w:rPr>
          <w:rFonts w:hint="eastAsia"/>
        </w:rPr>
        <w:t>美国梦是穷人从全世界移民到美国然后通过自身的努力一代比一代过得好，当然一直都没有那么理想，但现在这样的可能性的越来越小了。</w:t>
      </w:r>
      <w:r>
        <w:t xml:space="preserve"> </w:t>
      </w:r>
      <w:r>
        <w:rPr>
          <w:rFonts w:hint="eastAsia"/>
        </w:rPr>
        <w:t>人是很大程度看预期的，没有将来更好的希望就容易绝望；</w:t>
      </w:r>
      <w:r>
        <w:t xml:space="preserve"> </w:t>
      </w:r>
      <w:r>
        <w:rPr>
          <w:rFonts w:hint="eastAsia"/>
        </w:rPr>
        <w:t>现在的很多美国人确实很难比上一代过得更好也对将来失去了信心。</w:t>
      </w:r>
    </w:p>
    <w:p w:rsidR="005D0E0A" w:rsidRDefault="005D0E0A" w:rsidP="005D0E0A">
      <w:pPr>
        <w:jc w:val="left"/>
      </w:pPr>
    </w:p>
    <w:p w:rsidR="005D0E0A" w:rsidRDefault="005D0E0A" w:rsidP="005D0E0A">
      <w:pPr>
        <w:jc w:val="left"/>
      </w:pPr>
      <w:r>
        <w:rPr>
          <w:rFonts w:hint="eastAsia"/>
        </w:rPr>
        <w:t>以前美国的蓝领工人不需要太多的教育拥有普通的工作就能过着舒服的中产阶级的生活，</w:t>
      </w:r>
      <w:r>
        <w:t xml:space="preserve"> </w:t>
      </w:r>
      <w:r>
        <w:rPr>
          <w:rFonts w:hint="eastAsia"/>
        </w:rPr>
        <w:t>现在很多变成失业了，</w:t>
      </w:r>
      <w:r>
        <w:t xml:space="preserve"> </w:t>
      </w:r>
      <w:r>
        <w:rPr>
          <w:rFonts w:hint="eastAsia"/>
        </w:rPr>
        <w:t>生产制造很多都移到成本更低更加勤奋愿意吃苦的中国和其他发展中国家去了。</w:t>
      </w:r>
    </w:p>
    <w:p w:rsidR="005D0E0A" w:rsidRDefault="005D0E0A" w:rsidP="005D0E0A">
      <w:pPr>
        <w:jc w:val="left"/>
      </w:pPr>
    </w:p>
    <w:p w:rsidR="005D0E0A" w:rsidRDefault="005D0E0A" w:rsidP="005D0E0A">
      <w:pPr>
        <w:jc w:val="left"/>
      </w:pPr>
      <w:r>
        <w:t>Trump</w:t>
      </w:r>
      <w:r>
        <w:rPr>
          <w:rFonts w:hint="eastAsia"/>
        </w:rPr>
        <w:t>一方面给这些蓝领希望能够恢复之前的中产阶级生活，另外一方面通过指责中国人墨西哥人穆斯林等来让这些美国人觉得有</w:t>
      </w:r>
      <w:r>
        <w:t>scapegoat</w:t>
      </w:r>
      <w:r>
        <w:rPr>
          <w:rFonts w:hint="eastAsia"/>
        </w:rPr>
        <w:t>也能因为有共同的敌人而团结在</w:t>
      </w:r>
      <w:r>
        <w:t>Trump</w:t>
      </w:r>
      <w:r>
        <w:rPr>
          <w:rFonts w:hint="eastAsia"/>
        </w:rPr>
        <w:t>周围。</w:t>
      </w:r>
      <w:r>
        <w:t xml:space="preserve"> </w:t>
      </w:r>
      <w:r>
        <w:rPr>
          <w:rFonts w:hint="eastAsia"/>
        </w:rPr>
        <w:t>我们不得不说这个跟二十世纪三十年代希特勒在德国上台有一定的类似之处，不过美国仍然是世界上最强大到国家它的状态也比德国当时要好多了，</w:t>
      </w:r>
      <w:r>
        <w:t xml:space="preserve"> </w:t>
      </w:r>
      <w:r>
        <w:rPr>
          <w:rFonts w:hint="eastAsia"/>
        </w:rPr>
        <w:t>所以对美国的将来我们总体还是可以乐观的，</w:t>
      </w:r>
      <w:r>
        <w:t xml:space="preserve"> </w:t>
      </w:r>
      <w:r>
        <w:rPr>
          <w:rFonts w:hint="eastAsia"/>
        </w:rPr>
        <w:t>变成二战前德国那样的可能性是可以忽略的</w:t>
      </w:r>
      <w:r>
        <w:t xml:space="preserve">.  </w:t>
      </w:r>
      <w:r>
        <w:rPr>
          <w:rFonts w:hint="eastAsia"/>
        </w:rPr>
        <w:t>但</w:t>
      </w:r>
      <w:r>
        <w:t>Trump</w:t>
      </w:r>
      <w:r>
        <w:rPr>
          <w:rFonts w:hint="eastAsia"/>
        </w:rPr>
        <w:t>即使他希望也很难真正改善蓝领阶层的生活。</w:t>
      </w:r>
    </w:p>
    <w:p w:rsidR="005D0E0A" w:rsidRDefault="005D0E0A" w:rsidP="005D0E0A">
      <w:pPr>
        <w:jc w:val="left"/>
      </w:pPr>
    </w:p>
    <w:p w:rsidR="005D0E0A" w:rsidRDefault="005D0E0A" w:rsidP="005D0E0A">
      <w:pPr>
        <w:jc w:val="left"/>
      </w:pPr>
    </w:p>
    <w:p w:rsidR="005D0E0A" w:rsidRDefault="005D0E0A" w:rsidP="005D0E0A">
      <w:pPr>
        <w:jc w:val="left"/>
      </w:pPr>
      <w:r>
        <w:t xml:space="preserve">2.4.2 </w:t>
      </w:r>
      <w:r>
        <w:rPr>
          <w:rFonts w:hint="eastAsia"/>
        </w:rPr>
        <w:t>欧洲</w:t>
      </w:r>
    </w:p>
    <w:p w:rsidR="005D0E0A" w:rsidRDefault="005D0E0A" w:rsidP="005D0E0A">
      <w:pPr>
        <w:jc w:val="left"/>
      </w:pPr>
    </w:p>
    <w:p w:rsidR="005D0E0A" w:rsidRDefault="005D0E0A" w:rsidP="005D0E0A">
      <w:pPr>
        <w:jc w:val="left"/>
      </w:pPr>
      <w:r>
        <w:rPr>
          <w:rFonts w:hint="eastAsia"/>
        </w:rPr>
        <w:t>欧洲人的生活目前在全世界是相对最安逸最幸福的，但在越来越全球化竞争的今天，欧洲人的生活方式是不可持续的。</w:t>
      </w:r>
      <w:r>
        <w:t xml:space="preserve"> </w:t>
      </w:r>
      <w:r>
        <w:rPr>
          <w:rFonts w:hint="eastAsia"/>
        </w:rPr>
        <w:t>全球化的最终结果是全球越来越平等，</w:t>
      </w:r>
      <w:r>
        <w:t xml:space="preserve"> </w:t>
      </w:r>
      <w:r>
        <w:rPr>
          <w:rFonts w:hint="eastAsia"/>
        </w:rPr>
        <w:t>但对发达国家来说这种平等包括同样的能力和努力会带来同样的收入，</w:t>
      </w:r>
      <w:r>
        <w:t xml:space="preserve"> </w:t>
      </w:r>
      <w:r>
        <w:rPr>
          <w:rFonts w:hint="eastAsia"/>
        </w:rPr>
        <w:t>也就是说没有理由欧洲人应该比亚洲人人过得更加轻松并且更加富有。</w:t>
      </w:r>
    </w:p>
    <w:p w:rsidR="005D0E0A" w:rsidRDefault="005D0E0A" w:rsidP="005D0E0A">
      <w:pPr>
        <w:jc w:val="left"/>
      </w:pPr>
    </w:p>
    <w:p w:rsidR="005D0E0A" w:rsidRDefault="005D0E0A" w:rsidP="005D0E0A">
      <w:pPr>
        <w:jc w:val="left"/>
      </w:pPr>
      <w:r>
        <w:rPr>
          <w:rFonts w:hint="eastAsia"/>
        </w:rPr>
        <w:t>全球化的经济造成了欧洲的很多工作流向了第三世界国家包括中国，</w:t>
      </w:r>
      <w:r>
        <w:t xml:space="preserve"> </w:t>
      </w:r>
      <w:r>
        <w:rPr>
          <w:rFonts w:hint="eastAsia"/>
        </w:rPr>
        <w:t>这样欧洲人的生活水平必定会下降特别是底层民众的生活水平。</w:t>
      </w:r>
      <w:r>
        <w:t xml:space="preserve"> </w:t>
      </w:r>
      <w:r>
        <w:rPr>
          <w:rFonts w:hint="eastAsia"/>
        </w:rPr>
        <w:t>人民的生活水平的下降也促成了最近几年欧洲民粹主义的扩张。</w:t>
      </w:r>
    </w:p>
    <w:p w:rsidR="005D0E0A" w:rsidRDefault="005D0E0A" w:rsidP="005D0E0A">
      <w:pPr>
        <w:jc w:val="left"/>
      </w:pPr>
    </w:p>
    <w:p w:rsidR="005D0E0A" w:rsidRDefault="005D0E0A" w:rsidP="005D0E0A">
      <w:pPr>
        <w:jc w:val="left"/>
      </w:pPr>
    </w:p>
    <w:p w:rsidR="005D0E0A" w:rsidRDefault="005D0E0A" w:rsidP="005D0E0A">
      <w:pPr>
        <w:jc w:val="left"/>
      </w:pPr>
      <w:r>
        <w:t xml:space="preserve">2.4.3 </w:t>
      </w:r>
      <w:r>
        <w:rPr>
          <w:rFonts w:hint="eastAsia"/>
        </w:rPr>
        <w:t>非洲</w:t>
      </w:r>
    </w:p>
    <w:p w:rsidR="005D0E0A" w:rsidRDefault="005D0E0A" w:rsidP="005D0E0A">
      <w:pPr>
        <w:jc w:val="left"/>
      </w:pPr>
    </w:p>
    <w:p w:rsidR="005D0E0A" w:rsidRDefault="005D0E0A" w:rsidP="005D0E0A">
      <w:pPr>
        <w:jc w:val="left"/>
      </w:pPr>
      <w:r>
        <w:rPr>
          <w:rFonts w:hint="eastAsia"/>
        </w:rPr>
        <w:t>了解非洲的近代历史包括长期不稳定的政治和广泛的贫穷是很容易让人悲观的一件事。</w:t>
      </w:r>
      <w:r>
        <w:t xml:space="preserve"> </w:t>
      </w:r>
      <w:r>
        <w:rPr>
          <w:rFonts w:hint="eastAsia"/>
        </w:rPr>
        <w:t>跟别的地区相比，非洲的长期贫困可以看成我们今天世界的一大失败；</w:t>
      </w:r>
      <w:r>
        <w:t xml:space="preserve"> </w:t>
      </w:r>
      <w:r>
        <w:rPr>
          <w:rFonts w:hint="eastAsia"/>
        </w:rPr>
        <w:t>更可怕的是连专家们都觉得改变的难度极高，一种都看不到希望的感觉。</w:t>
      </w:r>
    </w:p>
    <w:p w:rsidR="005D0E0A" w:rsidRDefault="005D0E0A" w:rsidP="005D0E0A">
      <w:pPr>
        <w:jc w:val="left"/>
      </w:pPr>
    </w:p>
    <w:p w:rsidR="005D0E0A" w:rsidRDefault="005D0E0A" w:rsidP="005D0E0A">
      <w:pPr>
        <w:jc w:val="left"/>
      </w:pPr>
    </w:p>
    <w:p w:rsidR="005D0E0A" w:rsidRDefault="005D0E0A" w:rsidP="005D0E0A">
      <w:r>
        <w:t xml:space="preserve">2.4.4 </w:t>
      </w:r>
      <w:r>
        <w:rPr>
          <w:rFonts w:hint="eastAsia"/>
        </w:rPr>
        <w:t>中东</w:t>
      </w:r>
    </w:p>
    <w:p w:rsidR="005D0E0A" w:rsidRDefault="005D0E0A" w:rsidP="005D0E0A"/>
    <w:p w:rsidR="005D0E0A" w:rsidRDefault="005D0E0A" w:rsidP="005D0E0A">
      <w:r>
        <w:rPr>
          <w:rFonts w:hint="eastAsia"/>
        </w:rPr>
        <w:t>中东是另一个极其不稳定也让人悲观的地区。各个国家对中东资源的掠夺，</w:t>
      </w:r>
      <w:r>
        <w:t xml:space="preserve"> </w:t>
      </w:r>
      <w:r>
        <w:rPr>
          <w:rFonts w:hint="eastAsia"/>
        </w:rPr>
        <w:t>长期的宗教冲突，殖民主义的历史后遗症等等造成了中东的政治不稳定和老百姓的艰难生活。</w:t>
      </w:r>
    </w:p>
    <w:p w:rsidR="005D0E0A" w:rsidRDefault="005D0E0A" w:rsidP="005D0E0A">
      <w:pPr>
        <w:jc w:val="left"/>
      </w:pPr>
    </w:p>
    <w:p w:rsidR="005D0E0A" w:rsidRDefault="005D0E0A" w:rsidP="005D0E0A">
      <w:pPr>
        <w:jc w:val="left"/>
      </w:pPr>
    </w:p>
    <w:p w:rsidR="005D0E0A" w:rsidRDefault="005D0E0A" w:rsidP="005D0E0A">
      <w:pPr>
        <w:jc w:val="left"/>
      </w:pPr>
      <w:r>
        <w:t xml:space="preserve">2.4.5 </w:t>
      </w:r>
      <w:r>
        <w:rPr>
          <w:rFonts w:hint="eastAsia"/>
        </w:rPr>
        <w:t>印度</w:t>
      </w:r>
    </w:p>
    <w:p w:rsidR="005D0E0A" w:rsidRDefault="005D0E0A" w:rsidP="005D0E0A">
      <w:pPr>
        <w:jc w:val="left"/>
      </w:pPr>
    </w:p>
    <w:p w:rsidR="005D0E0A" w:rsidRDefault="005D0E0A" w:rsidP="005D0E0A">
      <w:pPr>
        <w:jc w:val="left"/>
      </w:pPr>
      <w:r>
        <w:rPr>
          <w:rFonts w:hint="eastAsia"/>
        </w:rPr>
        <w:t>印度的贫富差距是非常极端的，但幸亏暂时有宗教（主要是印度教）的存在而让穷人能够接受贫困的生活也没有对富人有那么多的抱怨。</w:t>
      </w:r>
      <w:r>
        <w:t xml:space="preserve"> </w:t>
      </w:r>
      <w:r>
        <w:rPr>
          <w:rFonts w:hint="eastAsia"/>
        </w:rPr>
        <w:t>更长期来看，宗教的力量很有可能会弱化，那样极有可能会给印度社会带来很大的动乱。</w:t>
      </w:r>
    </w:p>
    <w:p w:rsidR="005D0E0A" w:rsidRDefault="005D0E0A" w:rsidP="005D0E0A">
      <w:pPr>
        <w:jc w:val="left"/>
      </w:pPr>
    </w:p>
    <w:p w:rsidR="005D0E0A" w:rsidRDefault="005D0E0A" w:rsidP="005D0E0A">
      <w:pPr>
        <w:jc w:val="left"/>
      </w:pPr>
      <w:r>
        <w:rPr>
          <w:rFonts w:hint="eastAsia"/>
        </w:rPr>
        <w:t>虽然印度这些年特别是</w:t>
      </w:r>
      <w:r>
        <w:t>2000</w:t>
      </w:r>
      <w:r>
        <w:rPr>
          <w:rFonts w:hint="eastAsia"/>
        </w:rPr>
        <w:t>年左右依靠给西方国家特别是美国做</w:t>
      </w:r>
      <w:r>
        <w:t>IT</w:t>
      </w:r>
      <w:r>
        <w:rPr>
          <w:rFonts w:hint="eastAsia"/>
        </w:rPr>
        <w:t>外包有了不少经济上的发展，但是有十亿左右极其贫穷的人口来说对任何一个国家都是一个极大的挑战，也是整个印度发展的巨大的障碍。</w:t>
      </w:r>
      <w:r>
        <w:t xml:space="preserve"> </w:t>
      </w:r>
      <w:r>
        <w:rPr>
          <w:rFonts w:hint="eastAsia"/>
        </w:rPr>
        <w:t>如何能逐步改善这十亿人口的生活水平应该是印度最大的困难。</w:t>
      </w:r>
    </w:p>
    <w:p w:rsidR="005D0E0A" w:rsidRDefault="005D0E0A" w:rsidP="005D0E0A">
      <w:pPr>
        <w:jc w:val="left"/>
      </w:pPr>
    </w:p>
    <w:p w:rsidR="005D0E0A" w:rsidRDefault="005D0E0A" w:rsidP="005D0E0A"/>
    <w:p w:rsidR="005D0E0A" w:rsidRDefault="005D0E0A" w:rsidP="005D0E0A"/>
    <w:p w:rsidR="005D0E0A" w:rsidRDefault="005D0E0A" w:rsidP="005D0E0A">
      <w:pPr>
        <w:pStyle w:val="a4"/>
        <w:numPr>
          <w:ilvl w:val="1"/>
          <w:numId w:val="16"/>
        </w:numPr>
        <w:ind w:firstLineChars="0"/>
      </w:pPr>
      <w:r>
        <w:rPr>
          <w:rFonts w:hint="eastAsia"/>
        </w:rPr>
        <w:t>问题的原因和难处</w:t>
      </w:r>
    </w:p>
    <w:p w:rsidR="005D0E0A" w:rsidRDefault="005D0E0A" w:rsidP="005D0E0A">
      <w:pPr>
        <w:pStyle w:val="a4"/>
        <w:ind w:left="360" w:firstLineChars="0" w:firstLine="0"/>
      </w:pPr>
    </w:p>
    <w:p w:rsidR="005D0E0A" w:rsidRDefault="005D0E0A" w:rsidP="005D0E0A">
      <w:pPr>
        <w:pStyle w:val="a4"/>
        <w:ind w:left="360" w:firstLineChars="0" w:firstLine="0"/>
      </w:pPr>
      <w:r>
        <w:rPr>
          <w:rFonts w:hint="eastAsia"/>
        </w:rPr>
        <w:t>这些社会问题的根本原因还是基因，制度和文化这三大因素造成的。</w:t>
      </w:r>
    </w:p>
    <w:p w:rsidR="005D0E0A" w:rsidRDefault="005D0E0A" w:rsidP="005D0E0A">
      <w:pPr>
        <w:pStyle w:val="a4"/>
        <w:ind w:left="360" w:firstLineChars="0" w:firstLine="0"/>
      </w:pPr>
    </w:p>
    <w:p w:rsidR="005D0E0A" w:rsidRDefault="005D0E0A" w:rsidP="005D0E0A">
      <w:pPr>
        <w:pStyle w:val="a4"/>
        <w:ind w:left="360" w:firstLineChars="0" w:firstLine="0"/>
      </w:pPr>
      <w:r>
        <w:rPr>
          <w:rFonts w:hint="eastAsia"/>
        </w:rPr>
        <w:t>看历史，通过文化和制度的改善，全世界现有的社会都还有一定的优化空间，但难度也是非常大的。</w:t>
      </w:r>
    </w:p>
    <w:p w:rsidR="005D0E0A" w:rsidRDefault="005D0E0A" w:rsidP="005D0E0A">
      <w:pPr>
        <w:pStyle w:val="a4"/>
        <w:ind w:left="360" w:firstLineChars="0" w:firstLine="0"/>
      </w:pPr>
    </w:p>
    <w:p w:rsidR="005D0E0A" w:rsidRDefault="005D0E0A" w:rsidP="005D0E0A">
      <w:pPr>
        <w:pStyle w:val="a4"/>
        <w:ind w:left="360" w:firstLineChars="0" w:firstLine="0"/>
      </w:pPr>
    </w:p>
    <w:p w:rsidR="005D0E0A" w:rsidRDefault="005D0E0A" w:rsidP="005D0E0A">
      <w:pPr>
        <w:pStyle w:val="a4"/>
        <w:numPr>
          <w:ilvl w:val="1"/>
          <w:numId w:val="16"/>
        </w:numPr>
        <w:ind w:firstLineChars="0"/>
      </w:pPr>
      <w:r>
        <w:rPr>
          <w:rFonts w:hint="eastAsia"/>
        </w:rPr>
        <w:t>乌托邦的解决方式</w:t>
      </w:r>
    </w:p>
    <w:p w:rsidR="005D0E0A" w:rsidRDefault="005D0E0A" w:rsidP="005D0E0A">
      <w:pPr>
        <w:pStyle w:val="a4"/>
        <w:ind w:left="360" w:firstLineChars="0" w:firstLine="0"/>
      </w:pPr>
    </w:p>
    <w:p w:rsidR="005D0E0A" w:rsidRDefault="005D0E0A" w:rsidP="005D0E0A">
      <w:pPr>
        <w:pStyle w:val="a4"/>
        <w:ind w:left="360" w:firstLineChars="0" w:firstLine="0"/>
      </w:pPr>
      <w:r>
        <w:rPr>
          <w:rFonts w:hint="eastAsia"/>
        </w:rPr>
        <w:t>乌托邦是依托几个核心技术的支持来彻底改变社会制度从而根本性地解决目前的绝大部分社会问题。</w:t>
      </w:r>
    </w:p>
    <w:p w:rsidR="005D0E0A" w:rsidRDefault="005D0E0A" w:rsidP="005D0E0A">
      <w:pPr>
        <w:pStyle w:val="a4"/>
        <w:ind w:leftChars="171" w:left="359" w:firstLineChars="0" w:firstLine="0"/>
      </w:pPr>
    </w:p>
    <w:p w:rsidR="005D0E0A" w:rsidRDefault="005D0E0A" w:rsidP="005D0E0A">
      <w:pPr>
        <w:pStyle w:val="a4"/>
        <w:ind w:left="360" w:firstLineChars="0" w:firstLine="0"/>
      </w:pPr>
    </w:p>
    <w:p w:rsidR="005D0E0A" w:rsidRDefault="005D0E0A">
      <w:pPr>
        <w:widowControl/>
        <w:jc w:val="left"/>
        <w:rPr>
          <w:rFonts w:ascii="Calibri" w:eastAsia="宋体" w:hAnsi="Calibri" w:cs="Times New Roman"/>
        </w:rPr>
      </w:pPr>
      <w:r>
        <w:rPr>
          <w:rFonts w:ascii="Calibri" w:eastAsia="宋体" w:hAnsi="Calibri" w:cs="Times New Roman"/>
        </w:rPr>
        <w:br w:type="page"/>
      </w:r>
    </w:p>
    <w:p w:rsidR="00FE0CDC" w:rsidRDefault="00FE0CDC" w:rsidP="006B0A27">
      <w:pPr>
        <w:pStyle w:val="a4"/>
        <w:numPr>
          <w:ilvl w:val="0"/>
          <w:numId w:val="14"/>
        </w:numPr>
        <w:ind w:firstLineChars="0"/>
      </w:pPr>
      <w:r>
        <w:rPr>
          <w:rFonts w:hint="eastAsia"/>
        </w:rPr>
        <w:lastRenderedPageBreak/>
        <w:t>乌托邦描述</w:t>
      </w:r>
      <w:r>
        <w:t xml:space="preserve"> </w:t>
      </w:r>
      <w:r>
        <w:rPr>
          <w:rFonts w:hint="eastAsia"/>
        </w:rPr>
        <w:t>（</w:t>
      </w:r>
      <w:r>
        <w:t>15, 7500</w:t>
      </w:r>
      <w:r>
        <w:rPr>
          <w:rFonts w:hint="eastAsia"/>
        </w:rPr>
        <w:t>）</w:t>
      </w:r>
    </w:p>
    <w:p w:rsidR="00FE0CDC" w:rsidRDefault="00FE0CDC" w:rsidP="00FE0CDC"/>
    <w:p w:rsidR="00FE0CDC" w:rsidRDefault="00FE0CDC" w:rsidP="00FE0CDC">
      <w:pPr>
        <w:pStyle w:val="a4"/>
        <w:numPr>
          <w:ilvl w:val="0"/>
          <w:numId w:val="17"/>
        </w:numPr>
        <w:ind w:firstLineChars="0"/>
      </w:pPr>
      <w:r>
        <w:rPr>
          <w:rFonts w:hint="eastAsia"/>
        </w:rPr>
        <w:t>乌托邦里的生活</w:t>
      </w:r>
    </w:p>
    <w:p w:rsidR="00FE0CDC" w:rsidRDefault="00FE0CDC" w:rsidP="00FE0CDC">
      <w:pPr>
        <w:pStyle w:val="a4"/>
        <w:numPr>
          <w:ilvl w:val="0"/>
          <w:numId w:val="17"/>
        </w:numPr>
        <w:ind w:firstLineChars="0"/>
      </w:pPr>
      <w:r>
        <w:rPr>
          <w:rFonts w:hint="eastAsia"/>
        </w:rPr>
        <w:t>个人梦想的举例</w:t>
      </w:r>
    </w:p>
    <w:p w:rsidR="00FE0CDC" w:rsidRDefault="00FE0CDC" w:rsidP="00FE0CDC">
      <w:pPr>
        <w:pStyle w:val="a4"/>
        <w:numPr>
          <w:ilvl w:val="0"/>
          <w:numId w:val="17"/>
        </w:numPr>
        <w:ind w:firstLineChars="0"/>
      </w:pPr>
      <w:r>
        <w:rPr>
          <w:rFonts w:hint="eastAsia"/>
        </w:rPr>
        <w:t>乌托邦里的社会制度</w:t>
      </w:r>
    </w:p>
    <w:p w:rsidR="00FE0CDC" w:rsidRDefault="00FE0CDC" w:rsidP="00FE0CDC">
      <w:pPr>
        <w:pStyle w:val="a4"/>
        <w:numPr>
          <w:ilvl w:val="0"/>
          <w:numId w:val="17"/>
        </w:numPr>
        <w:ind w:firstLineChars="0"/>
      </w:pPr>
      <w:r>
        <w:rPr>
          <w:rFonts w:hint="eastAsia"/>
        </w:rPr>
        <w:t>对虚拟世界的逐步接受</w:t>
      </w:r>
    </w:p>
    <w:p w:rsidR="00FE0CDC" w:rsidRDefault="00FE0CDC" w:rsidP="00FE0CDC">
      <w:pPr>
        <w:pStyle w:val="a4"/>
        <w:numPr>
          <w:ilvl w:val="0"/>
          <w:numId w:val="17"/>
        </w:numPr>
        <w:ind w:firstLineChars="0"/>
      </w:pPr>
      <w:r>
        <w:rPr>
          <w:rFonts w:hint="eastAsia"/>
        </w:rPr>
        <w:t>乌托邦有多好？</w:t>
      </w:r>
    </w:p>
    <w:p w:rsidR="00FE0CDC" w:rsidRDefault="00FE0CDC" w:rsidP="00FE0CDC"/>
    <w:p w:rsidR="00FE0CDC" w:rsidRDefault="00FE0CDC" w:rsidP="00FE0CDC"/>
    <w:p w:rsidR="00FE0CDC" w:rsidRDefault="00FE0CDC" w:rsidP="00FE0CDC">
      <w:pPr>
        <w:pStyle w:val="a4"/>
        <w:numPr>
          <w:ilvl w:val="0"/>
          <w:numId w:val="18"/>
        </w:numPr>
        <w:ind w:firstLineChars="0"/>
        <w:jc w:val="left"/>
      </w:pPr>
      <w:r>
        <w:rPr>
          <w:rFonts w:hint="eastAsia"/>
        </w:rPr>
        <w:t>乌托邦里的生活</w:t>
      </w:r>
    </w:p>
    <w:p w:rsidR="00FE0CDC" w:rsidRDefault="00FE0CDC" w:rsidP="00FE0CDC">
      <w:pPr>
        <w:jc w:val="left"/>
      </w:pPr>
    </w:p>
    <w:p w:rsidR="00FE0CDC" w:rsidRDefault="00FE0CDC" w:rsidP="00FE0CDC">
      <w:pPr>
        <w:jc w:val="left"/>
      </w:pPr>
      <w:r>
        <w:rPr>
          <w:rFonts w:hint="eastAsia"/>
        </w:rPr>
        <w:t>这个乌托邦里每个人的生活是怎么样的呢？</w:t>
      </w:r>
      <w:r>
        <w:t xml:space="preserve"> </w:t>
      </w:r>
      <w:r>
        <w:rPr>
          <w:rFonts w:hint="eastAsia"/>
        </w:rPr>
        <w:t>在这个社会里，每个人都过着自己的生活，互不干涉。</w:t>
      </w:r>
      <w:r>
        <w:t xml:space="preserve">  </w:t>
      </w:r>
      <w:r>
        <w:rPr>
          <w:rFonts w:hint="eastAsia"/>
        </w:rPr>
        <w:t>每个人都不用学习不用工作不用担心生存，</w:t>
      </w:r>
      <w:r>
        <w:t xml:space="preserve"> </w:t>
      </w:r>
      <w:r>
        <w:rPr>
          <w:rFonts w:hint="eastAsia"/>
        </w:rPr>
        <w:t>每天都可以选择自己这一天要干什么，毫无限制。</w:t>
      </w:r>
      <w:r>
        <w:t xml:space="preserve">  </w:t>
      </w:r>
      <w:r>
        <w:rPr>
          <w:rFonts w:hint="eastAsia"/>
        </w:rPr>
        <w:t>你可以跟让你最心动的男神女神相爱，可以去巴黎或马尔代夫旅游，可以去创业，可以养一群你想要的孩子，可以去建设一个城市。</w:t>
      </w:r>
      <w:r>
        <w:t xml:space="preserve"> </w:t>
      </w:r>
      <w:r>
        <w:rPr>
          <w:rFonts w:hint="eastAsia"/>
        </w:rPr>
        <w:t>还可以去想象的世界，</w:t>
      </w:r>
      <w:r>
        <w:t xml:space="preserve"> </w:t>
      </w:r>
      <w:r>
        <w:rPr>
          <w:rFonts w:hint="eastAsia"/>
        </w:rPr>
        <w:t>比如西游记里当孙悟空或战国时代当西施。</w:t>
      </w:r>
      <w:r>
        <w:t xml:space="preserve"> </w:t>
      </w:r>
      <w:r>
        <w:rPr>
          <w:rFonts w:hint="eastAsia"/>
        </w:rPr>
        <w:t>唯一的限制是想象力，实际上因为有了人工智能，人的想象力都不需要，贴心的人工智能会根据你的喜好给你个性化的建议，</w:t>
      </w:r>
      <w:r>
        <w:t xml:space="preserve"> </w:t>
      </w:r>
      <w:r>
        <w:rPr>
          <w:rFonts w:hint="eastAsia"/>
        </w:rPr>
        <w:t>基本上是一个无限的选择。</w:t>
      </w:r>
    </w:p>
    <w:p w:rsidR="00FE0CDC" w:rsidRDefault="00FE0CDC" w:rsidP="00FE0CDC"/>
    <w:p w:rsidR="00FE0CDC" w:rsidRDefault="00FE0CDC" w:rsidP="00FE0CDC">
      <w:r>
        <w:rPr>
          <w:rFonts w:hint="eastAsia"/>
        </w:rPr>
        <w:t>宏观一点看，这是一个人人平等世界大同的社会，跟共产主义也是异曲同工，</w:t>
      </w:r>
      <w:r>
        <w:t xml:space="preserve"> </w:t>
      </w:r>
      <w:r>
        <w:rPr>
          <w:rFonts w:hint="eastAsia"/>
        </w:rPr>
        <w:t>可以看成是一个改良版的共产主义。</w:t>
      </w:r>
    </w:p>
    <w:p w:rsidR="00FE0CDC" w:rsidRDefault="00FE0CDC" w:rsidP="00FE0CDC"/>
    <w:p w:rsidR="00FE0CDC" w:rsidRDefault="00FE0CDC" w:rsidP="00FE0CDC">
      <w:r>
        <w:rPr>
          <w:rFonts w:hint="eastAsia"/>
        </w:rPr>
        <w:t>概况一下就是一个词：随心所欲。</w:t>
      </w:r>
    </w:p>
    <w:p w:rsidR="00FE0CDC" w:rsidRDefault="00FE0CDC" w:rsidP="00FE0CDC">
      <w:pPr>
        <w:jc w:val="left"/>
      </w:pPr>
    </w:p>
    <w:p w:rsidR="00FE0CDC" w:rsidRDefault="00FE0CDC" w:rsidP="00FE0CDC">
      <w:pPr>
        <w:jc w:val="left"/>
      </w:pPr>
      <w:r>
        <w:rPr>
          <w:rFonts w:hint="eastAsia"/>
        </w:rPr>
        <w:t>没有了大家都习惯的生存的压力，</w:t>
      </w:r>
      <w:r>
        <w:t xml:space="preserve"> </w:t>
      </w:r>
      <w:r>
        <w:rPr>
          <w:rFonts w:hint="eastAsia"/>
        </w:rPr>
        <w:t>更多人可以没有后顾之忧天天把精力花在自己感兴趣的事情上，去实现自己的梦想，</w:t>
      </w:r>
      <w:r>
        <w:t xml:space="preserve"> </w:t>
      </w:r>
      <w:r>
        <w:rPr>
          <w:rFonts w:hint="eastAsia"/>
        </w:rPr>
        <w:t>去做各种对他人的贡献，更多自己价值的实现。</w:t>
      </w:r>
    </w:p>
    <w:p w:rsidR="00FE0CDC" w:rsidRDefault="00FE0CDC" w:rsidP="00FE0CDC">
      <w:pPr>
        <w:jc w:val="left"/>
      </w:pPr>
    </w:p>
    <w:p w:rsidR="00FE0CDC" w:rsidRDefault="00FE0CDC" w:rsidP="00FE0CDC">
      <w:pPr>
        <w:jc w:val="left"/>
      </w:pPr>
      <w:r>
        <w:rPr>
          <w:rFonts w:hint="eastAsia"/>
        </w:rPr>
        <w:t>没有市场经济，做事情不用总是去考虑投资回报率和盈利，都可以根据自己的兴趣和爱好去做事。</w:t>
      </w:r>
      <w:r>
        <w:t xml:space="preserve"> </w:t>
      </w:r>
      <w:r>
        <w:rPr>
          <w:rFonts w:hint="eastAsia"/>
        </w:rPr>
        <w:t>而且有人工智能在背后支持你想干的事情，很多现在难做或不会做的事情都可以做了。</w:t>
      </w:r>
      <w:r>
        <w:t xml:space="preserve">  </w:t>
      </w:r>
      <w:r>
        <w:rPr>
          <w:rFonts w:hint="eastAsia"/>
        </w:rPr>
        <w:t>除了享受和体验新的经历之外，很多人都会去发挥自己的创意和创造力，</w:t>
      </w:r>
      <w:r>
        <w:t xml:space="preserve"> </w:t>
      </w:r>
      <w:r>
        <w:rPr>
          <w:rFonts w:hint="eastAsia"/>
        </w:rPr>
        <w:t>感兴趣的话可以打造小到一个工艺品大到一个宇宙。</w:t>
      </w:r>
    </w:p>
    <w:p w:rsidR="00FE0CDC" w:rsidRDefault="00FE0CDC" w:rsidP="00FE0CDC">
      <w:pPr>
        <w:jc w:val="left"/>
      </w:pPr>
    </w:p>
    <w:p w:rsidR="00FE0CDC" w:rsidRDefault="00FE0CDC" w:rsidP="00FE0CDC">
      <w:pPr>
        <w:jc w:val="left"/>
      </w:pPr>
      <w:r>
        <w:rPr>
          <w:rFonts w:hint="eastAsia"/>
        </w:rPr>
        <w:t>在虚拟世界里，你本身的长相变得一点都不重要，你在虚拟世界里想要什么样的长相就可以选择什么样的长相包括男女也可以换，长相也可以随时换就像我们现在换衣服一样。</w:t>
      </w:r>
      <w:r>
        <w:t xml:space="preserve"> </w:t>
      </w:r>
      <w:r>
        <w:rPr>
          <w:rFonts w:hint="eastAsia"/>
        </w:rPr>
        <w:t>除了你眼睛能正常看到的虚拟世界之外，系统还可以很方便的有类似于游戏里面的不同的视角，</w:t>
      </w:r>
      <w:r>
        <w:t xml:space="preserve"> </w:t>
      </w:r>
      <w:r>
        <w:rPr>
          <w:rFonts w:hint="eastAsia"/>
        </w:rPr>
        <w:t>那样也能让你自己更好地欣赏本人的样子。</w:t>
      </w:r>
    </w:p>
    <w:p w:rsidR="00FE0CDC" w:rsidRDefault="00FE0CDC" w:rsidP="00FE0CDC">
      <w:pPr>
        <w:jc w:val="left"/>
      </w:pPr>
    </w:p>
    <w:p w:rsidR="00FE0CDC" w:rsidRDefault="00FE0CDC" w:rsidP="00FE0CDC">
      <w:pPr>
        <w:jc w:val="left"/>
      </w:pPr>
      <w:r>
        <w:rPr>
          <w:rFonts w:hint="eastAsia"/>
        </w:rPr>
        <w:t>由于虚拟世界里物质的的极度丰富性和极低成本，</w:t>
      </w:r>
      <w:r>
        <w:t xml:space="preserve"> </w:t>
      </w:r>
      <w:r>
        <w:rPr>
          <w:rFonts w:hint="eastAsia"/>
        </w:rPr>
        <w:t>现实世界里大家现在追求的稀缺物品不管是珠宝还是奢侈品还是古董都会失去大部分的价值。</w:t>
      </w:r>
    </w:p>
    <w:p w:rsidR="00FE0CDC" w:rsidRDefault="00FE0CDC" w:rsidP="00FE0CDC">
      <w:pPr>
        <w:jc w:val="left"/>
      </w:pPr>
    </w:p>
    <w:p w:rsidR="00FE0CDC" w:rsidRDefault="00FE0CDC" w:rsidP="00FE0CDC">
      <w:pPr>
        <w:jc w:val="left"/>
      </w:pPr>
      <w:r>
        <w:rPr>
          <w:rFonts w:hint="eastAsia"/>
        </w:rPr>
        <w:t>我们可以想象生活的各方面会变成什么样：</w:t>
      </w:r>
    </w:p>
    <w:p w:rsidR="00FE0CDC" w:rsidRDefault="00FE0CDC" w:rsidP="00FE0CDC">
      <w:pPr>
        <w:jc w:val="left"/>
      </w:pPr>
      <w:r>
        <w:rPr>
          <w:rFonts w:hint="eastAsia"/>
        </w:rPr>
        <w:t>爱情：自己喜欢的类型，只有你想要的特征包括缺陷，对方的行为也是你希望的，陪你干你喜欢的事情，你希望的方式关心你，一段段浪漫的经历；忠诚；类似于韩剧里的都教授或电视剧《三生三世》里的夜华</w:t>
      </w:r>
    </w:p>
    <w:p w:rsidR="00FE0CDC" w:rsidRDefault="00FE0CDC" w:rsidP="00FE0CDC">
      <w:pPr>
        <w:jc w:val="left"/>
      </w:pPr>
      <w:r>
        <w:rPr>
          <w:rFonts w:hint="eastAsia"/>
        </w:rPr>
        <w:lastRenderedPageBreak/>
        <w:t>朋友：同甘共苦</w:t>
      </w:r>
    </w:p>
    <w:p w:rsidR="00FE0CDC" w:rsidRDefault="00FE0CDC" w:rsidP="00FE0CDC">
      <w:pPr>
        <w:jc w:val="left"/>
      </w:pPr>
      <w:r>
        <w:rPr>
          <w:rFonts w:hint="eastAsia"/>
        </w:rPr>
        <w:t>旅游：周游世界是无数人的共同梦想；轻松玩遍全世界</w:t>
      </w:r>
    </w:p>
    <w:p w:rsidR="00FE0CDC" w:rsidRDefault="00FE0CDC" w:rsidP="00FE0CDC">
      <w:pPr>
        <w:jc w:val="left"/>
      </w:pPr>
      <w:r>
        <w:rPr>
          <w:rFonts w:hint="eastAsia"/>
        </w:rPr>
        <w:t>创业：打造一个伟大的企业</w:t>
      </w:r>
    </w:p>
    <w:p w:rsidR="00FE0CDC" w:rsidRDefault="00FE0CDC" w:rsidP="00FE0CDC">
      <w:pPr>
        <w:jc w:val="left"/>
      </w:pPr>
      <w:r>
        <w:rPr>
          <w:rFonts w:hint="eastAsia"/>
        </w:rPr>
        <w:t>当官：他人的认可；打造一个国家，类似于网游，但完全真实的感觉</w:t>
      </w:r>
    </w:p>
    <w:p w:rsidR="00FE0CDC" w:rsidRDefault="00FE0CDC" w:rsidP="00FE0CDC">
      <w:pPr>
        <w:jc w:val="left"/>
      </w:pPr>
      <w:r>
        <w:rPr>
          <w:rFonts w:hint="eastAsia"/>
        </w:rPr>
        <w:t>逛街买东西：虽然什么物品都随时可以得到，逛街购物的过程还是很多人喜欢的；热闹的环境或优雅安静的环境</w:t>
      </w:r>
    </w:p>
    <w:p w:rsidR="00FE0CDC" w:rsidRDefault="00FE0CDC" w:rsidP="00FE0CDC">
      <w:pPr>
        <w:jc w:val="left"/>
      </w:pPr>
      <w:r>
        <w:rPr>
          <w:rFonts w:hint="eastAsia"/>
        </w:rPr>
        <w:t>运动：自我挑战</w:t>
      </w:r>
    </w:p>
    <w:p w:rsidR="00FE0CDC" w:rsidRDefault="00FE0CDC" w:rsidP="00FE0CDC">
      <w:pPr>
        <w:jc w:val="left"/>
      </w:pPr>
      <w:r>
        <w:rPr>
          <w:rFonts w:hint="eastAsia"/>
        </w:rPr>
        <w:t>养孩子：教育孩子培养孩子的过程</w:t>
      </w:r>
    </w:p>
    <w:p w:rsidR="00FE0CDC" w:rsidRDefault="00FE0CDC" w:rsidP="00FE0CDC">
      <w:pPr>
        <w:jc w:val="left"/>
      </w:pPr>
      <w:r>
        <w:rPr>
          <w:rFonts w:hint="eastAsia"/>
        </w:rPr>
        <w:t>穿越：</w:t>
      </w:r>
      <w:r>
        <w:t xml:space="preserve"> </w:t>
      </w:r>
      <w:r>
        <w:rPr>
          <w:rFonts w:hint="eastAsia"/>
        </w:rPr>
        <w:t>生活在不同一个世界里；不同的时代，不同的星球，不同的物理规则，虚拟的世界（童话，魔法，等）；可以去体验不同的角色包括换一个性别</w:t>
      </w:r>
    </w:p>
    <w:p w:rsidR="00FE0CDC" w:rsidRDefault="00FE0CDC" w:rsidP="00FE0CDC">
      <w:pPr>
        <w:jc w:val="left"/>
      </w:pPr>
      <w:r>
        <w:rPr>
          <w:rFonts w:hint="eastAsia"/>
        </w:rPr>
        <w:t>艺术：对美的追求；工匠精神</w:t>
      </w:r>
    </w:p>
    <w:p w:rsidR="00FE0CDC" w:rsidRDefault="00FE0CDC" w:rsidP="00FE0CDC">
      <w:pPr>
        <w:jc w:val="left"/>
      </w:pPr>
      <w:r>
        <w:rPr>
          <w:rFonts w:hint="eastAsia"/>
        </w:rPr>
        <w:t>自然科学：对自然界规律的了解</w:t>
      </w:r>
    </w:p>
    <w:p w:rsidR="00FE0CDC" w:rsidRDefault="00FE0CDC" w:rsidP="00FE0CDC">
      <w:pPr>
        <w:jc w:val="left"/>
      </w:pPr>
      <w:r>
        <w:rPr>
          <w:rFonts w:hint="eastAsia"/>
        </w:rPr>
        <w:t>技术研究：创造新的技术应用</w:t>
      </w:r>
    </w:p>
    <w:p w:rsidR="00FE0CDC" w:rsidRDefault="00FE0CDC" w:rsidP="00FE0CDC">
      <w:pPr>
        <w:jc w:val="left"/>
      </w:pPr>
      <w:r>
        <w:rPr>
          <w:rFonts w:hint="eastAsia"/>
        </w:rPr>
        <w:t>修行：对人生意义的追求</w:t>
      </w:r>
    </w:p>
    <w:p w:rsidR="00FE0CDC" w:rsidRDefault="00FE0CDC" w:rsidP="00FE0CDC"/>
    <w:p w:rsidR="00FE0CDC" w:rsidRDefault="00FE0CDC" w:rsidP="00FE0CDC"/>
    <w:p w:rsidR="00FE0CDC" w:rsidRDefault="00FE0CDC" w:rsidP="00FE0CDC">
      <w:r>
        <w:rPr>
          <w:rFonts w:hint="eastAsia"/>
        </w:rPr>
        <w:t>基因和文化决定人的行为，</w:t>
      </w:r>
      <w:r>
        <w:t xml:space="preserve"> </w:t>
      </w:r>
      <w:r>
        <w:rPr>
          <w:rFonts w:hint="eastAsia"/>
        </w:rPr>
        <w:t>乌托邦里基因没有多大的改变，</w:t>
      </w:r>
      <w:r>
        <w:t xml:space="preserve"> </w:t>
      </w:r>
      <w:r>
        <w:rPr>
          <w:rFonts w:hint="eastAsia"/>
        </w:rPr>
        <w:t>文化是个重要的设计选择。</w:t>
      </w:r>
      <w:r>
        <w:t xml:space="preserve"> </w:t>
      </w:r>
      <w:r>
        <w:rPr>
          <w:rFonts w:hint="eastAsia"/>
        </w:rPr>
        <w:t>不管在现实还是虚拟世界里，人都是有目标的然后会努力去现实这些目标。</w:t>
      </w:r>
      <w:r>
        <w:t xml:space="preserve"> </w:t>
      </w:r>
      <w:r>
        <w:rPr>
          <w:rFonts w:hint="eastAsia"/>
        </w:rPr>
        <w:t>我们暂时假设每个人的目标是幸福，</w:t>
      </w:r>
      <w:r>
        <w:t xml:space="preserve"> </w:t>
      </w:r>
      <w:r>
        <w:rPr>
          <w:rFonts w:hint="eastAsia"/>
        </w:rPr>
        <w:t>目前也是大部分人的真实目标。</w:t>
      </w:r>
    </w:p>
    <w:p w:rsidR="00FE0CDC" w:rsidRDefault="00FE0CDC" w:rsidP="00FE0CDC"/>
    <w:p w:rsidR="00FE0CDC" w:rsidRDefault="00FE0CDC" w:rsidP="00FE0CDC">
      <w:pPr>
        <w:jc w:val="left"/>
      </w:pPr>
      <w:r>
        <w:rPr>
          <w:rFonts w:hint="eastAsia"/>
        </w:rPr>
        <w:t>我们是搭建一个平台，</w:t>
      </w:r>
      <w:r>
        <w:t xml:space="preserve"> </w:t>
      </w:r>
      <w:r>
        <w:rPr>
          <w:rFonts w:hint="eastAsia"/>
        </w:rPr>
        <w:t>一个有无限选择的平台。</w:t>
      </w:r>
      <w:r>
        <w:t xml:space="preserve"> </w:t>
      </w:r>
      <w:r>
        <w:rPr>
          <w:rFonts w:hint="eastAsia"/>
        </w:rPr>
        <w:t>不是去给每个人设计一个固化的美好人生，而是让每个人都能最个性化地去选择自己的人生。</w:t>
      </w:r>
      <w:r>
        <w:t xml:space="preserve"> </w:t>
      </w:r>
      <w:r>
        <w:rPr>
          <w:rFonts w:hint="eastAsia"/>
        </w:rPr>
        <w:t>互联网的发展已经让我们看到了个性化服务的很多趋势，</w:t>
      </w:r>
      <w:r>
        <w:t xml:space="preserve"> </w:t>
      </w:r>
      <w:r>
        <w:rPr>
          <w:rFonts w:hint="eastAsia"/>
        </w:rPr>
        <w:t>乌托邦会把个性化发挥到极致：为你而定制的完全个性化的人生。</w:t>
      </w:r>
    </w:p>
    <w:p w:rsidR="00FE0CDC" w:rsidRDefault="00FE0CDC" w:rsidP="00FE0CDC">
      <w:pPr>
        <w:jc w:val="left"/>
      </w:pPr>
    </w:p>
    <w:p w:rsidR="00FE0CDC" w:rsidRDefault="00FE0CDC" w:rsidP="00FE0CDC">
      <w:pPr>
        <w:jc w:val="left"/>
      </w:pPr>
      <w:r>
        <w:rPr>
          <w:rFonts w:hint="eastAsia"/>
        </w:rPr>
        <w:t>这个乌托邦方案的巧妙之处在于我们并不需要知道人的终极目标是什么。</w:t>
      </w:r>
      <w:r>
        <w:t xml:space="preserve"> </w:t>
      </w:r>
      <w:r>
        <w:rPr>
          <w:rFonts w:hint="eastAsia"/>
        </w:rPr>
        <w:t>我们并不是像现有的或历史上的社会体制一样给人一定范围内的可能的生活。</w:t>
      </w:r>
      <w:r>
        <w:t xml:space="preserve"> </w:t>
      </w:r>
      <w:r>
        <w:rPr>
          <w:rFonts w:hint="eastAsia"/>
        </w:rPr>
        <w:t>我们提供的无限制的生活方式，</w:t>
      </w:r>
      <w:r>
        <w:t xml:space="preserve"> </w:t>
      </w:r>
      <w:r>
        <w:rPr>
          <w:rFonts w:hint="eastAsia"/>
        </w:rPr>
        <w:t>任何可以想象的生活都可以实现。</w:t>
      </w:r>
      <w:r>
        <w:t xml:space="preserve"> </w:t>
      </w:r>
      <w:r>
        <w:rPr>
          <w:rFonts w:hint="eastAsia"/>
        </w:rPr>
        <w:t>及时我们现在对人类的需求的理解是完全错误的，乌托邦的基本设计都不需要做什么改变。</w:t>
      </w:r>
    </w:p>
    <w:p w:rsidR="00FE0CDC" w:rsidRDefault="00FE0CDC" w:rsidP="00FE0CDC">
      <w:pPr>
        <w:jc w:val="left"/>
      </w:pPr>
    </w:p>
    <w:p w:rsidR="00FE0CDC" w:rsidRDefault="00FE0CDC" w:rsidP="00FE0CDC">
      <w:pPr>
        <w:jc w:val="left"/>
      </w:pPr>
      <w:r>
        <w:rPr>
          <w:rFonts w:hint="eastAsia"/>
        </w:rPr>
        <w:t>这一定程度是跟计算机类似的，</w:t>
      </w:r>
      <w:r>
        <w:t xml:space="preserve"> </w:t>
      </w:r>
      <w:r>
        <w:rPr>
          <w:rFonts w:hint="eastAsia"/>
        </w:rPr>
        <w:t>计算机跟传统的各种机器的核心差别在于计算机有软件这么一个特殊的机制，跟传统机器的配置有了根本性的差别。一台计算机的硬件只是必要的物理载体，最重要的部分是上面的软件，软件决定计算机能够提供什么样的功能，硬件本身最大的特点是它不限制软件能干什么，硬件是通用的，所有的可能性都是存在的。</w:t>
      </w:r>
      <w:r>
        <w:t xml:space="preserve"> </w:t>
      </w:r>
      <w:r>
        <w:rPr>
          <w:rFonts w:hint="eastAsia"/>
        </w:rPr>
        <w:t>我们的乌托邦是类似的：整套系统是通用的，并不限制每个人在虚拟世界里想干什么，还是你想干什么就可以干什么，系统不会限制你。所以不管人将来有什么样的需求系统都可以满足。</w:t>
      </w:r>
    </w:p>
    <w:p w:rsidR="00FE0CDC" w:rsidRDefault="00FE0CDC" w:rsidP="00FE0CDC">
      <w:pPr>
        <w:jc w:val="left"/>
      </w:pPr>
    </w:p>
    <w:p w:rsidR="00FE0CDC" w:rsidRDefault="00FE0CDC" w:rsidP="00FE0CDC">
      <w:pPr>
        <w:jc w:val="left"/>
      </w:pPr>
    </w:p>
    <w:p w:rsidR="00FE0CDC" w:rsidRDefault="00FE0CDC" w:rsidP="00FE0CDC">
      <w:pPr>
        <w:pStyle w:val="a4"/>
        <w:numPr>
          <w:ilvl w:val="0"/>
          <w:numId w:val="18"/>
        </w:numPr>
        <w:ind w:firstLineChars="0"/>
        <w:jc w:val="left"/>
      </w:pPr>
      <w:r>
        <w:rPr>
          <w:rFonts w:hint="eastAsia"/>
        </w:rPr>
        <w:t>个人梦想的举例</w:t>
      </w:r>
    </w:p>
    <w:p w:rsidR="00FE0CDC" w:rsidRDefault="00FE0CDC" w:rsidP="00FE0CDC">
      <w:pPr>
        <w:jc w:val="left"/>
      </w:pPr>
    </w:p>
    <w:p w:rsidR="00FE0CDC" w:rsidRDefault="00FE0CDC" w:rsidP="00FE0CDC">
      <w:pPr>
        <w:jc w:val="left"/>
      </w:pPr>
      <w:r>
        <w:rPr>
          <w:rFonts w:hint="eastAsia"/>
        </w:rPr>
        <w:t>【这部分也像剧本】</w:t>
      </w:r>
    </w:p>
    <w:p w:rsidR="00FE0CDC" w:rsidRDefault="00FE0CDC" w:rsidP="00FE0CDC">
      <w:pPr>
        <w:jc w:val="left"/>
      </w:pPr>
      <w:r>
        <w:rPr>
          <w:rFonts w:hint="eastAsia"/>
        </w:rPr>
        <w:t>场景</w:t>
      </w:r>
      <w:r>
        <w:t>1</w:t>
      </w:r>
      <w:r>
        <w:rPr>
          <w:rFonts w:hint="eastAsia"/>
        </w:rPr>
        <w:t>：浪漫：海边漫步</w:t>
      </w:r>
    </w:p>
    <w:p w:rsidR="00FE0CDC" w:rsidRDefault="00FE0CDC" w:rsidP="00FE0CDC">
      <w:pPr>
        <w:jc w:val="left"/>
      </w:pPr>
      <w:r>
        <w:rPr>
          <w:rFonts w:hint="eastAsia"/>
        </w:rPr>
        <w:t>场景</w:t>
      </w:r>
      <w:r>
        <w:t>2</w:t>
      </w:r>
      <w:r>
        <w:rPr>
          <w:rFonts w:hint="eastAsia"/>
        </w:rPr>
        <w:t>：浪漫：周游世界</w:t>
      </w:r>
    </w:p>
    <w:p w:rsidR="00FE0CDC" w:rsidRDefault="00FE0CDC" w:rsidP="00FE0CDC">
      <w:pPr>
        <w:jc w:val="left"/>
      </w:pPr>
      <w:r>
        <w:rPr>
          <w:rFonts w:hint="eastAsia"/>
        </w:rPr>
        <w:t>场景</w:t>
      </w:r>
      <w:r>
        <w:t>3</w:t>
      </w:r>
      <w:r>
        <w:rPr>
          <w:rFonts w:hint="eastAsia"/>
        </w:rPr>
        <w:t>：浪漫：性</w:t>
      </w:r>
    </w:p>
    <w:p w:rsidR="00FE0CDC" w:rsidRDefault="00FE0CDC" w:rsidP="00FE0CDC">
      <w:pPr>
        <w:jc w:val="left"/>
      </w:pPr>
      <w:r>
        <w:rPr>
          <w:rFonts w:hint="eastAsia"/>
        </w:rPr>
        <w:lastRenderedPageBreak/>
        <w:t>场景</w:t>
      </w:r>
      <w:r>
        <w:t>4</w:t>
      </w:r>
      <w:r>
        <w:rPr>
          <w:rFonts w:hint="eastAsia"/>
        </w:rPr>
        <w:t>：浪漫：不同特色的爱人，轮流换</w:t>
      </w:r>
    </w:p>
    <w:p w:rsidR="00FE0CDC" w:rsidRDefault="00FE0CDC" w:rsidP="00FE0CDC">
      <w:pPr>
        <w:jc w:val="left"/>
      </w:pPr>
      <w:r>
        <w:rPr>
          <w:rFonts w:hint="eastAsia"/>
        </w:rPr>
        <w:t>场景</w:t>
      </w:r>
      <w:r>
        <w:t>5</w:t>
      </w:r>
      <w:r>
        <w:rPr>
          <w:rFonts w:hint="eastAsia"/>
        </w:rPr>
        <w:t>：旅游：马尔代夫</w:t>
      </w:r>
    </w:p>
    <w:p w:rsidR="00FE0CDC" w:rsidRDefault="00FE0CDC" w:rsidP="00FE0CDC">
      <w:pPr>
        <w:jc w:val="left"/>
      </w:pPr>
      <w:r>
        <w:rPr>
          <w:rFonts w:hint="eastAsia"/>
        </w:rPr>
        <w:t>场景</w:t>
      </w:r>
      <w:r>
        <w:t>6</w:t>
      </w:r>
      <w:r>
        <w:rPr>
          <w:rFonts w:hint="eastAsia"/>
        </w:rPr>
        <w:t>：旅游：潜水</w:t>
      </w:r>
    </w:p>
    <w:p w:rsidR="00FE0CDC" w:rsidRDefault="00FE0CDC" w:rsidP="00FE0CDC">
      <w:pPr>
        <w:jc w:val="left"/>
      </w:pPr>
      <w:r>
        <w:rPr>
          <w:rFonts w:hint="eastAsia"/>
        </w:rPr>
        <w:t>场景</w:t>
      </w:r>
      <w:r>
        <w:t xml:space="preserve"> 7: </w:t>
      </w:r>
      <w:r>
        <w:rPr>
          <w:rFonts w:hint="eastAsia"/>
        </w:rPr>
        <w:t>旅游：外星</w:t>
      </w:r>
    </w:p>
    <w:p w:rsidR="00FE0CDC" w:rsidRDefault="00FE0CDC" w:rsidP="00FE0CDC">
      <w:pPr>
        <w:jc w:val="left"/>
      </w:pPr>
      <w:r>
        <w:rPr>
          <w:rFonts w:hint="eastAsia"/>
        </w:rPr>
        <w:t>场景</w:t>
      </w:r>
      <w:r>
        <w:t>8</w:t>
      </w:r>
      <w:r>
        <w:rPr>
          <w:rFonts w:hint="eastAsia"/>
        </w:rPr>
        <w:t>：穿越：秦始皇，战国秦朝的环境，统一中国的过程，当皇帝的感觉</w:t>
      </w:r>
    </w:p>
    <w:p w:rsidR="00FE0CDC" w:rsidRDefault="00FE0CDC" w:rsidP="00FE0CDC">
      <w:pPr>
        <w:jc w:val="left"/>
      </w:pPr>
      <w:r>
        <w:rPr>
          <w:rFonts w:hint="eastAsia"/>
        </w:rPr>
        <w:t>场景</w:t>
      </w:r>
      <w:r>
        <w:t>9</w:t>
      </w:r>
      <w:r>
        <w:rPr>
          <w:rFonts w:hint="eastAsia"/>
        </w:rPr>
        <w:t>：穿越：变成一只狮子体验狮子的生活</w:t>
      </w:r>
    </w:p>
    <w:p w:rsidR="00FE0CDC" w:rsidRDefault="00FE0CDC" w:rsidP="00FE0CDC">
      <w:pPr>
        <w:jc w:val="left"/>
      </w:pPr>
      <w:r>
        <w:rPr>
          <w:rFonts w:hint="eastAsia"/>
        </w:rPr>
        <w:t>场景</w:t>
      </w:r>
      <w:r>
        <w:t>10</w:t>
      </w:r>
      <w:r>
        <w:rPr>
          <w:rFonts w:hint="eastAsia"/>
        </w:rPr>
        <w:t>：穿越：变成孙悟空体验西游记，对打，随意改变身边的环境</w:t>
      </w:r>
    </w:p>
    <w:p w:rsidR="00FE0CDC" w:rsidRDefault="00FE0CDC" w:rsidP="00FE0CDC">
      <w:pPr>
        <w:jc w:val="left"/>
      </w:pPr>
      <w:r>
        <w:rPr>
          <w:rFonts w:hint="eastAsia"/>
        </w:rPr>
        <w:t>场景</w:t>
      </w:r>
      <w:r>
        <w:t>11</w:t>
      </w:r>
      <w:r>
        <w:rPr>
          <w:rFonts w:hint="eastAsia"/>
        </w:rPr>
        <w:t>：穿越：高科技的环境</w:t>
      </w:r>
    </w:p>
    <w:p w:rsidR="00FE0CDC" w:rsidRDefault="00FE0CDC" w:rsidP="00FE0CDC">
      <w:pPr>
        <w:jc w:val="left"/>
      </w:pPr>
      <w:r>
        <w:rPr>
          <w:rFonts w:hint="eastAsia"/>
        </w:rPr>
        <w:t>场景</w:t>
      </w:r>
      <w:r>
        <w:t>12</w:t>
      </w:r>
      <w:r>
        <w:rPr>
          <w:rFonts w:hint="eastAsia"/>
        </w:rPr>
        <w:t>：外星：不同的恒星和行星，不同的宇宙背景</w:t>
      </w:r>
    </w:p>
    <w:p w:rsidR="00FE0CDC" w:rsidRDefault="00FE0CDC" w:rsidP="00FE0CDC">
      <w:pPr>
        <w:jc w:val="left"/>
      </w:pPr>
      <w:r>
        <w:rPr>
          <w:rFonts w:hint="eastAsia"/>
        </w:rPr>
        <w:t>场景</w:t>
      </w:r>
      <w:r>
        <w:t>13</w:t>
      </w:r>
      <w:r>
        <w:rPr>
          <w:rFonts w:hint="eastAsia"/>
        </w:rPr>
        <w:t>：购物：女主角到一个商场，买衣服买首饰，自动推荐轻松尝试</w:t>
      </w:r>
    </w:p>
    <w:p w:rsidR="00FE0CDC" w:rsidRDefault="00FE0CDC" w:rsidP="00FE0CDC">
      <w:pPr>
        <w:jc w:val="left"/>
      </w:pPr>
      <w:r>
        <w:rPr>
          <w:rFonts w:hint="eastAsia"/>
        </w:rPr>
        <w:t>场景</w:t>
      </w:r>
      <w:r>
        <w:t xml:space="preserve"> 14</w:t>
      </w:r>
      <w:r>
        <w:rPr>
          <w:rFonts w:hint="eastAsia"/>
        </w:rPr>
        <w:t>：孩子：共享孩子成长的快乐</w:t>
      </w:r>
    </w:p>
    <w:p w:rsidR="00FE0CDC" w:rsidRDefault="00FE0CDC" w:rsidP="00FE0CDC">
      <w:pPr>
        <w:jc w:val="left"/>
      </w:pPr>
      <w:r>
        <w:rPr>
          <w:rFonts w:hint="eastAsia"/>
        </w:rPr>
        <w:t>场景</w:t>
      </w:r>
      <w:r>
        <w:t>15</w:t>
      </w:r>
      <w:r>
        <w:rPr>
          <w:rFonts w:hint="eastAsia"/>
        </w:rPr>
        <w:t>：运动：滑雪，滑雪的速度</w:t>
      </w:r>
    </w:p>
    <w:p w:rsidR="00FE0CDC" w:rsidRDefault="00FE0CDC" w:rsidP="00FE0CDC">
      <w:pPr>
        <w:jc w:val="left"/>
      </w:pPr>
      <w:r>
        <w:rPr>
          <w:rFonts w:hint="eastAsia"/>
        </w:rPr>
        <w:t>场景</w:t>
      </w:r>
      <w:r>
        <w:t>16</w:t>
      </w:r>
      <w:r>
        <w:rPr>
          <w:rFonts w:hint="eastAsia"/>
        </w:rPr>
        <w:t>：运动：跳水</w:t>
      </w:r>
    </w:p>
    <w:p w:rsidR="00FE0CDC" w:rsidRDefault="00FE0CDC" w:rsidP="00FE0CDC">
      <w:pPr>
        <w:jc w:val="left"/>
      </w:pPr>
      <w:r>
        <w:rPr>
          <w:rFonts w:hint="eastAsia"/>
        </w:rPr>
        <w:t>场景</w:t>
      </w:r>
      <w:r>
        <w:t>17</w:t>
      </w:r>
      <w:r>
        <w:rPr>
          <w:rFonts w:hint="eastAsia"/>
        </w:rPr>
        <w:t>：运动：爬珠峰的各种挑战</w:t>
      </w:r>
    </w:p>
    <w:p w:rsidR="00FE0CDC" w:rsidRDefault="00FE0CDC" w:rsidP="00FE0CDC">
      <w:pPr>
        <w:jc w:val="left"/>
      </w:pPr>
      <w:r>
        <w:rPr>
          <w:rFonts w:hint="eastAsia"/>
        </w:rPr>
        <w:t>场景</w:t>
      </w:r>
      <w:r>
        <w:t>18</w:t>
      </w:r>
      <w:r>
        <w:rPr>
          <w:rFonts w:hint="eastAsia"/>
        </w:rPr>
        <w:t>：艺术：跳芭蕾</w:t>
      </w:r>
    </w:p>
    <w:p w:rsidR="00FE0CDC" w:rsidRDefault="00FE0CDC" w:rsidP="00FE0CDC">
      <w:pPr>
        <w:jc w:val="left"/>
      </w:pPr>
      <w:r>
        <w:rPr>
          <w:rFonts w:hint="eastAsia"/>
        </w:rPr>
        <w:t>场景</w:t>
      </w:r>
      <w:r>
        <w:t>19</w:t>
      </w:r>
      <w:r>
        <w:rPr>
          <w:rFonts w:hint="eastAsia"/>
        </w:rPr>
        <w:t>：艺术：精耕细作打造一个工艺品比如扇子</w:t>
      </w:r>
    </w:p>
    <w:p w:rsidR="00FE0CDC" w:rsidRDefault="00FE0CDC" w:rsidP="00FE0CDC">
      <w:pPr>
        <w:jc w:val="left"/>
      </w:pPr>
      <w:r>
        <w:rPr>
          <w:rFonts w:hint="eastAsia"/>
        </w:rPr>
        <w:t>场景</w:t>
      </w:r>
      <w:r>
        <w:t xml:space="preserve">20:  </w:t>
      </w:r>
      <w:r>
        <w:rPr>
          <w:rFonts w:hint="eastAsia"/>
        </w:rPr>
        <w:t>政治：打造一个国家：设计建造然后统治</w:t>
      </w:r>
    </w:p>
    <w:p w:rsidR="00FE0CDC" w:rsidRDefault="00FE0CDC" w:rsidP="00FE0CDC">
      <w:pPr>
        <w:jc w:val="left"/>
      </w:pPr>
      <w:r>
        <w:rPr>
          <w:rFonts w:hint="eastAsia"/>
        </w:rPr>
        <w:t>场景</w:t>
      </w:r>
      <w:r>
        <w:t>21</w:t>
      </w:r>
      <w:r>
        <w:rPr>
          <w:rFonts w:hint="eastAsia"/>
        </w:rPr>
        <w:t>：技术研究：机器人的帮助</w:t>
      </w:r>
    </w:p>
    <w:p w:rsidR="00FE0CDC" w:rsidRDefault="00FE0CDC" w:rsidP="00FE0CDC">
      <w:pPr>
        <w:jc w:val="left"/>
      </w:pPr>
      <w:r>
        <w:rPr>
          <w:rFonts w:hint="eastAsia"/>
        </w:rPr>
        <w:t>场景</w:t>
      </w:r>
      <w:r>
        <w:t>22</w:t>
      </w:r>
      <w:r>
        <w:rPr>
          <w:rFonts w:hint="eastAsia"/>
        </w:rPr>
        <w:t>：创业，打造一家世界级的企业</w:t>
      </w:r>
    </w:p>
    <w:p w:rsidR="00FE0CDC" w:rsidRDefault="00FE0CDC" w:rsidP="00FE0CDC">
      <w:pPr>
        <w:jc w:val="left"/>
      </w:pPr>
    </w:p>
    <w:p w:rsidR="00FE0CDC" w:rsidRDefault="00FE0CDC" w:rsidP="00FE0CDC">
      <w:pPr>
        <w:jc w:val="left"/>
        <w:rPr>
          <w:ins w:id="1152" w:author="Lei Zhu" w:date="2017-06-16T00:05:00Z"/>
        </w:rPr>
      </w:pPr>
    </w:p>
    <w:p w:rsidR="001E4A53" w:rsidRDefault="001E4A53" w:rsidP="00FE0CDC">
      <w:pPr>
        <w:jc w:val="left"/>
        <w:rPr>
          <w:ins w:id="1153" w:author="Lei Zhu" w:date="2017-06-16T00:06:00Z"/>
        </w:rPr>
      </w:pPr>
      <w:ins w:id="1154" w:author="Lei Zhu" w:date="2017-06-16T00:05:00Z">
        <w:r>
          <w:rPr>
            <w:rFonts w:hint="eastAsia"/>
          </w:rPr>
          <w:t>自己喜欢的经历是一个角度，换一个角度人还是需要</w:t>
        </w:r>
      </w:ins>
      <w:ins w:id="1155" w:author="Lei Zhu" w:date="2017-06-16T00:06:00Z">
        <w:r>
          <w:rPr>
            <w:rFonts w:hint="eastAsia"/>
          </w:rPr>
          <w:t>有意义的生活，或者是某种形式的信仰。</w:t>
        </w:r>
      </w:ins>
    </w:p>
    <w:p w:rsidR="001E4A53" w:rsidRDefault="001E4A53" w:rsidP="00FE0CDC">
      <w:pPr>
        <w:jc w:val="left"/>
      </w:pPr>
    </w:p>
    <w:p w:rsidR="00FE0CDC" w:rsidRDefault="00FE0CDC" w:rsidP="00FE0CDC">
      <w:pPr>
        <w:jc w:val="left"/>
      </w:pPr>
    </w:p>
    <w:p w:rsidR="00FE0CDC" w:rsidRDefault="00FE0CDC" w:rsidP="00FE0CDC">
      <w:pPr>
        <w:pStyle w:val="a4"/>
        <w:numPr>
          <w:ilvl w:val="0"/>
          <w:numId w:val="18"/>
        </w:numPr>
        <w:ind w:firstLineChars="0"/>
        <w:jc w:val="left"/>
      </w:pPr>
      <w:r>
        <w:rPr>
          <w:rFonts w:hint="eastAsia"/>
        </w:rPr>
        <w:t>乌托邦的制度</w:t>
      </w:r>
    </w:p>
    <w:p w:rsidR="00FE0CDC" w:rsidRDefault="00FE0CDC" w:rsidP="00FE0CDC">
      <w:pPr>
        <w:jc w:val="left"/>
      </w:pPr>
    </w:p>
    <w:p w:rsidR="00FE0CDC" w:rsidRDefault="00FE0CDC" w:rsidP="00FE0CDC">
      <w:pPr>
        <w:jc w:val="left"/>
      </w:pPr>
      <w:r>
        <w:rPr>
          <w:rFonts w:hint="eastAsia"/>
        </w:rPr>
        <w:t>乌托邦的社会跟我们现在的社会是有很大差别的，除了新技术之外最主要的是制度的改变。</w:t>
      </w:r>
      <w:r>
        <w:t xml:space="preserve"> </w:t>
      </w:r>
      <w:r>
        <w:rPr>
          <w:rFonts w:hint="eastAsia"/>
        </w:rPr>
        <w:t>有了制度的改变很多社会问题立即就消失了。</w:t>
      </w:r>
    </w:p>
    <w:p w:rsidR="00FE0CDC" w:rsidRDefault="00FE0CDC" w:rsidP="00FE0CDC">
      <w:pPr>
        <w:jc w:val="left"/>
      </w:pPr>
    </w:p>
    <w:p w:rsidR="00FE0CDC" w:rsidRDefault="00FE0CDC" w:rsidP="00FE0CDC">
      <w:pPr>
        <w:pStyle w:val="a4"/>
        <w:numPr>
          <w:ilvl w:val="1"/>
          <w:numId w:val="19"/>
        </w:numPr>
        <w:ind w:firstLineChars="0"/>
        <w:jc w:val="left"/>
      </w:pPr>
      <w:r>
        <w:rPr>
          <w:rFonts w:hint="eastAsia"/>
        </w:rPr>
        <w:t>经济体制的改变</w:t>
      </w:r>
    </w:p>
    <w:p w:rsidR="00FE0CDC" w:rsidRDefault="00FE0CDC" w:rsidP="00FE0CDC">
      <w:pPr>
        <w:pStyle w:val="a4"/>
        <w:ind w:left="360" w:firstLineChars="0" w:firstLine="0"/>
        <w:jc w:val="left"/>
      </w:pPr>
    </w:p>
    <w:p w:rsidR="00FE0CDC" w:rsidRDefault="00FE0CDC" w:rsidP="00FE0CDC">
      <w:pPr>
        <w:pStyle w:val="a4"/>
        <w:ind w:left="360" w:firstLineChars="0" w:firstLine="0"/>
        <w:jc w:val="left"/>
      </w:pPr>
      <w:r>
        <w:rPr>
          <w:rFonts w:hint="eastAsia"/>
        </w:rPr>
        <w:t>虽然政治和文化是最高层次的，对大部分人来说经济仍然是对每个人的生活的影响是最大的，对一个国家来说经济一定程度也是最重要的。</w:t>
      </w:r>
    </w:p>
    <w:p w:rsidR="00FE0CDC" w:rsidRDefault="00FE0CDC" w:rsidP="00FE0CDC">
      <w:pPr>
        <w:pStyle w:val="a4"/>
        <w:ind w:left="360" w:firstLineChars="0" w:firstLine="0"/>
        <w:jc w:val="left"/>
      </w:pPr>
    </w:p>
    <w:p w:rsidR="00FE0CDC" w:rsidRDefault="00FE0CDC" w:rsidP="00FE0CDC">
      <w:pPr>
        <w:pStyle w:val="a4"/>
        <w:ind w:left="360" w:firstLineChars="0" w:firstLine="0"/>
        <w:jc w:val="left"/>
      </w:pPr>
      <w:r>
        <w:rPr>
          <w:rFonts w:hint="eastAsia"/>
        </w:rPr>
        <w:t>现代的生活中大部分国家都是各种程度的市场经济，</w:t>
      </w:r>
      <w:r>
        <w:t xml:space="preserve"> </w:t>
      </w:r>
      <w:r>
        <w:rPr>
          <w:rFonts w:hint="eastAsia"/>
        </w:rPr>
        <w:t>在市场经济里钱必然是绝大部分人关心的核心因为你需要钱来购买你需要的或想要的产品和服务，所以很多矛盾和烦恼也就跟钱相关。</w:t>
      </w:r>
      <w:r>
        <w:t xml:space="preserve"> </w:t>
      </w:r>
      <w:r>
        <w:rPr>
          <w:rFonts w:hint="eastAsia"/>
        </w:rPr>
        <w:t>每个人的生活和梦想都只能建立在钱的基础上。</w:t>
      </w:r>
      <w:r>
        <w:t xml:space="preserve"> </w:t>
      </w:r>
    </w:p>
    <w:p w:rsidR="00FE0CDC" w:rsidRDefault="00FE0CDC" w:rsidP="00FE0CDC">
      <w:pPr>
        <w:jc w:val="left"/>
      </w:pPr>
    </w:p>
    <w:p w:rsidR="00FE0CDC" w:rsidRDefault="00FE0CDC" w:rsidP="00FE0CDC">
      <w:pPr>
        <w:pStyle w:val="a4"/>
        <w:ind w:left="360" w:firstLineChars="0" w:firstLine="0"/>
        <w:jc w:val="left"/>
      </w:pPr>
      <w:r>
        <w:rPr>
          <w:rFonts w:hint="eastAsia"/>
        </w:rPr>
        <w:t>大到国家层面，很多问题也是经济的问题，各方面讨论的也是经济制度和政策的选择。</w:t>
      </w:r>
      <w:r>
        <w:t xml:space="preserve"> </w:t>
      </w:r>
      <w:r>
        <w:rPr>
          <w:rFonts w:hint="eastAsia"/>
        </w:rPr>
        <w:t>包括</w:t>
      </w:r>
      <w:r>
        <w:t>2016</w:t>
      </w:r>
      <w:r>
        <w:rPr>
          <w:rFonts w:hint="eastAsia"/>
        </w:rPr>
        <w:t>年</w:t>
      </w:r>
      <w:r>
        <w:t>Donald Trump</w:t>
      </w:r>
      <w:r>
        <w:rPr>
          <w:rFonts w:hint="eastAsia"/>
        </w:rPr>
        <w:t>选上美国总统最基本的原因也是因为美国的经济导致美国老百姓的生活不够好。</w:t>
      </w:r>
    </w:p>
    <w:p w:rsidR="00FE0CDC" w:rsidRDefault="00FE0CDC" w:rsidP="00FE0CDC">
      <w:pPr>
        <w:pStyle w:val="a4"/>
        <w:ind w:left="360" w:firstLineChars="0" w:firstLine="0"/>
        <w:jc w:val="left"/>
      </w:pPr>
    </w:p>
    <w:p w:rsidR="00FE0CDC" w:rsidRDefault="00FE0CDC" w:rsidP="00FE0CDC">
      <w:pPr>
        <w:pStyle w:val="a4"/>
        <w:ind w:left="360" w:firstLineChars="0" w:firstLine="0"/>
        <w:jc w:val="left"/>
      </w:pPr>
      <w:r>
        <w:rPr>
          <w:rFonts w:hint="eastAsia"/>
        </w:rPr>
        <w:t>乌托邦里经济体系会变得极其的简单。</w:t>
      </w:r>
      <w:r>
        <w:t xml:space="preserve"> </w:t>
      </w:r>
      <w:r>
        <w:rPr>
          <w:rFonts w:hint="eastAsia"/>
        </w:rPr>
        <w:t>整个经济体系包括货币都会消失地消失。现有</w:t>
      </w:r>
      <w:r>
        <w:rPr>
          <w:rFonts w:hint="eastAsia"/>
        </w:rPr>
        <w:lastRenderedPageBreak/>
        <w:t>的经济体系虽然跟随我们了几百年大家都觉得是很天经地义的事情，但实际上也是人造的，并不是一个社会必须的体系。</w:t>
      </w:r>
    </w:p>
    <w:p w:rsidR="00FE0CDC" w:rsidRDefault="00FE0CDC" w:rsidP="00FE0CDC">
      <w:pPr>
        <w:pStyle w:val="a4"/>
        <w:ind w:left="360" w:firstLineChars="0" w:firstLine="0"/>
        <w:jc w:val="left"/>
      </w:pPr>
    </w:p>
    <w:p w:rsidR="00FE0CDC" w:rsidRDefault="00FE0CDC" w:rsidP="00FE0CDC">
      <w:pPr>
        <w:pStyle w:val="a4"/>
        <w:ind w:left="360" w:firstLineChars="0" w:firstLine="0"/>
        <w:jc w:val="left"/>
      </w:pPr>
      <w:r>
        <w:rPr>
          <w:rFonts w:hint="eastAsia"/>
        </w:rPr>
        <w:t>乌托邦里的物理需求是有限的而且是极其容易预测的，</w:t>
      </w:r>
      <w:r>
        <w:t xml:space="preserve"> </w:t>
      </w:r>
      <w:r>
        <w:rPr>
          <w:rFonts w:hint="eastAsia"/>
        </w:rPr>
        <w:t>这方面是个极端的计划经济。</w:t>
      </w:r>
      <w:r>
        <w:t xml:space="preserve"> </w:t>
      </w:r>
      <w:r>
        <w:rPr>
          <w:rFonts w:hint="eastAsia"/>
        </w:rPr>
        <w:t>剩下的是一个简单的闭环的生产系统：</w:t>
      </w:r>
      <w:r>
        <w:t xml:space="preserve"> </w:t>
      </w:r>
      <w:r>
        <w:rPr>
          <w:rFonts w:hint="eastAsia"/>
        </w:rPr>
        <w:t>人工是由机器人来替代，</w:t>
      </w:r>
      <w:r>
        <w:t xml:space="preserve"> </w:t>
      </w:r>
      <w:r>
        <w:rPr>
          <w:rFonts w:hint="eastAsia"/>
        </w:rPr>
        <w:t>确保有足够的原材料或者是可循环的，</w:t>
      </w:r>
      <w:r>
        <w:t xml:space="preserve"> </w:t>
      </w:r>
      <w:r>
        <w:rPr>
          <w:rFonts w:hint="eastAsia"/>
        </w:rPr>
        <w:t>生产的机器也是闭环的，能源主要靠太阳能所以也是可以持续的。</w:t>
      </w:r>
    </w:p>
    <w:p w:rsidR="00FE0CDC" w:rsidRDefault="00FE0CDC" w:rsidP="00FE0CDC">
      <w:pPr>
        <w:pStyle w:val="a4"/>
        <w:ind w:left="360" w:firstLineChars="0" w:firstLine="0"/>
        <w:jc w:val="left"/>
      </w:pPr>
    </w:p>
    <w:p w:rsidR="00FE0CDC" w:rsidRDefault="00FE0CDC" w:rsidP="00FE0CDC">
      <w:pPr>
        <w:ind w:leftChars="150" w:left="315"/>
        <w:jc w:val="left"/>
      </w:pPr>
      <w:r>
        <w:rPr>
          <w:rFonts w:hint="eastAsia"/>
        </w:rPr>
        <w:t>在每个人的虚拟世界里，</w:t>
      </w:r>
      <w:r>
        <w:t xml:space="preserve"> </w:t>
      </w:r>
      <w:r>
        <w:rPr>
          <w:rFonts w:hint="eastAsia"/>
        </w:rPr>
        <w:t>大家依然可以选择自己喜欢的经济体系。</w:t>
      </w:r>
      <w:r>
        <w:t xml:space="preserve"> </w:t>
      </w:r>
      <w:r>
        <w:rPr>
          <w:rFonts w:hint="eastAsia"/>
        </w:rPr>
        <w:t>虚拟世界里还是可以有钱的，来满足人的各种需求。</w:t>
      </w:r>
      <w:r>
        <w:t xml:space="preserve"> </w:t>
      </w:r>
    </w:p>
    <w:p w:rsidR="00FE0CDC" w:rsidRDefault="00FE0CDC" w:rsidP="00FE0CDC">
      <w:pPr>
        <w:jc w:val="left"/>
      </w:pPr>
    </w:p>
    <w:p w:rsidR="00FE0CDC" w:rsidRDefault="00FE0CDC" w:rsidP="00FE0CDC">
      <w:pPr>
        <w:pStyle w:val="a4"/>
        <w:numPr>
          <w:ilvl w:val="1"/>
          <w:numId w:val="19"/>
        </w:numPr>
        <w:ind w:firstLineChars="0"/>
        <w:jc w:val="left"/>
      </w:pPr>
      <w:r>
        <w:rPr>
          <w:rFonts w:hint="eastAsia"/>
        </w:rPr>
        <w:t>政治</w:t>
      </w:r>
    </w:p>
    <w:p w:rsidR="00FE0CDC" w:rsidRDefault="00FE0CDC" w:rsidP="00FE0CDC">
      <w:pPr>
        <w:pStyle w:val="a4"/>
        <w:ind w:left="360" w:firstLineChars="0" w:firstLine="0"/>
        <w:jc w:val="left"/>
      </w:pPr>
    </w:p>
    <w:p w:rsidR="00FE0CDC" w:rsidRDefault="00FE0CDC" w:rsidP="00FE0CDC">
      <w:pPr>
        <w:pStyle w:val="a4"/>
        <w:ind w:left="360" w:firstLineChars="0" w:firstLine="0"/>
        <w:jc w:val="left"/>
      </w:pPr>
      <w:r>
        <w:rPr>
          <w:rFonts w:hint="eastAsia"/>
        </w:rPr>
        <w:t>政治体系仍然存在但变得极其简单，主要是确保整个乌托邦系统包括物理世界不会受到破坏能够一直为每个人服务。</w:t>
      </w:r>
    </w:p>
    <w:p w:rsidR="00FE0CDC" w:rsidRDefault="00FE0CDC" w:rsidP="00FE0CDC">
      <w:pPr>
        <w:pStyle w:val="a4"/>
        <w:ind w:left="360" w:firstLineChars="0" w:firstLine="0"/>
        <w:jc w:val="left"/>
      </w:pPr>
    </w:p>
    <w:p w:rsidR="00FE0CDC" w:rsidRDefault="00FE0CDC" w:rsidP="00FE0CDC">
      <w:pPr>
        <w:pStyle w:val="a4"/>
        <w:numPr>
          <w:ilvl w:val="1"/>
          <w:numId w:val="19"/>
        </w:numPr>
        <w:ind w:firstLineChars="0"/>
        <w:jc w:val="left"/>
      </w:pPr>
      <w:r>
        <w:rPr>
          <w:rFonts w:hint="eastAsia"/>
        </w:rPr>
        <w:t>信仰和道德</w:t>
      </w:r>
    </w:p>
    <w:p w:rsidR="00FE0CDC" w:rsidRDefault="00FE0CDC" w:rsidP="00FE0CDC">
      <w:pPr>
        <w:pStyle w:val="a4"/>
        <w:ind w:left="360" w:firstLineChars="0" w:firstLine="0"/>
        <w:jc w:val="left"/>
      </w:pPr>
    </w:p>
    <w:p w:rsidR="00FE0CDC" w:rsidRDefault="00FE0CDC" w:rsidP="00FE0CDC">
      <w:pPr>
        <w:pStyle w:val="a4"/>
        <w:ind w:left="360" w:firstLineChars="0" w:firstLine="0"/>
        <w:jc w:val="left"/>
        <w:rPr>
          <w:ins w:id="1156" w:author="Lei Zhu" w:date="2017-07-10T19:28:00Z"/>
        </w:rPr>
      </w:pPr>
      <w:r>
        <w:rPr>
          <w:rFonts w:hint="eastAsia"/>
        </w:rPr>
        <w:t>人永远都需要信仰，像虚拟世界里别的东西一样大家可以自由选择信仰。</w:t>
      </w:r>
    </w:p>
    <w:p w:rsidR="00190192" w:rsidRDefault="00190192" w:rsidP="00FE0CDC">
      <w:pPr>
        <w:pStyle w:val="a4"/>
        <w:ind w:left="360" w:firstLineChars="0" w:firstLine="0"/>
        <w:jc w:val="left"/>
        <w:rPr>
          <w:ins w:id="1157" w:author="Lei Zhu" w:date="2017-07-10T19:28:00Z"/>
        </w:rPr>
      </w:pPr>
    </w:p>
    <w:p w:rsidR="00190192" w:rsidRDefault="00190192" w:rsidP="00FE0CDC">
      <w:pPr>
        <w:pStyle w:val="a4"/>
        <w:ind w:left="360" w:firstLineChars="0" w:firstLine="0"/>
        <w:jc w:val="left"/>
      </w:pPr>
      <w:ins w:id="1158" w:author="Lei Zhu" w:date="2017-07-10T19:28:00Z">
        <w:r>
          <w:rPr>
            <w:rFonts w:hint="eastAsia"/>
          </w:rPr>
          <w:t>乌托邦里人们的物质需求都可以被满足，但没有信仰</w:t>
        </w:r>
      </w:ins>
      <w:ins w:id="1159" w:author="Lei Zhu" w:date="2017-07-10T19:29:00Z">
        <w:r>
          <w:rPr>
            <w:rFonts w:hint="eastAsia"/>
          </w:rPr>
          <w:t>的话还是会不满足的。人需要信仰来觉得生活是有意义的。</w:t>
        </w:r>
      </w:ins>
    </w:p>
    <w:p w:rsidR="00FE0CDC" w:rsidRDefault="00FE0CDC" w:rsidP="00FE0CDC">
      <w:pPr>
        <w:jc w:val="left"/>
      </w:pPr>
    </w:p>
    <w:p w:rsidR="00FE0CDC" w:rsidRDefault="00FE0CDC" w:rsidP="00FE0CDC">
      <w:pPr>
        <w:pStyle w:val="a4"/>
        <w:ind w:left="360" w:firstLineChars="0" w:firstLine="0"/>
        <w:jc w:val="left"/>
      </w:pPr>
      <w:r>
        <w:rPr>
          <w:rFonts w:hint="eastAsia"/>
        </w:rPr>
        <w:t>虚拟世界里道德严格来说是不重要的，但我们还是会鼓励道德的行为。</w:t>
      </w:r>
      <w:r>
        <w:t xml:space="preserve"> </w:t>
      </w:r>
      <w:r>
        <w:rPr>
          <w:rFonts w:hint="eastAsia"/>
        </w:rPr>
        <w:t>跟现在的差别是不道德的行为不会伤害到他人或社会或地球。</w:t>
      </w:r>
    </w:p>
    <w:p w:rsidR="00FE0CDC" w:rsidRDefault="00FE0CDC" w:rsidP="00FE0CDC">
      <w:pPr>
        <w:jc w:val="left"/>
      </w:pPr>
    </w:p>
    <w:p w:rsidR="00FE0CDC" w:rsidRDefault="00FE0CDC" w:rsidP="00FE0CDC">
      <w:pPr>
        <w:jc w:val="left"/>
      </w:pPr>
    </w:p>
    <w:p w:rsidR="00FE0CDC" w:rsidRDefault="00FE0CDC" w:rsidP="00FE0CDC">
      <w:pPr>
        <w:jc w:val="left"/>
      </w:pPr>
    </w:p>
    <w:p w:rsidR="00FE0CDC" w:rsidRDefault="00FE0CDC" w:rsidP="00FE0CDC">
      <w:pPr>
        <w:jc w:val="left"/>
      </w:pPr>
      <w:r>
        <w:t xml:space="preserve">4. </w:t>
      </w:r>
      <w:r>
        <w:rPr>
          <w:rFonts w:hint="eastAsia"/>
        </w:rPr>
        <w:t>对虚拟世界的逐步接受</w:t>
      </w:r>
    </w:p>
    <w:p w:rsidR="00FE0CDC" w:rsidRDefault="00FE0CDC" w:rsidP="00FE0CDC"/>
    <w:p w:rsidR="00FE0CDC" w:rsidRDefault="00FE0CDC" w:rsidP="00FE0CDC">
      <w:r>
        <w:rPr>
          <w:rFonts w:hint="eastAsia"/>
        </w:rPr>
        <w:t>特别是互联网普及以来，</w:t>
      </w:r>
      <w:r>
        <w:t xml:space="preserve"> </w:t>
      </w:r>
      <w:r>
        <w:rPr>
          <w:rFonts w:hint="eastAsia"/>
        </w:rPr>
        <w:t>很多方面的现象都体现大家对各种各样的虚拟世界的接受程度是越来越高了。</w:t>
      </w:r>
    </w:p>
    <w:p w:rsidR="00FE0CDC" w:rsidRDefault="00FE0CDC" w:rsidP="00FE0CDC"/>
    <w:p w:rsidR="00FE0CDC" w:rsidRDefault="00FE0CDC" w:rsidP="00FE0CDC"/>
    <w:p w:rsidR="00FE0CDC" w:rsidRDefault="00FE0CDC" w:rsidP="00FE0CDC">
      <w:r>
        <w:t xml:space="preserve">4.1 </w:t>
      </w:r>
      <w:r>
        <w:rPr>
          <w:rFonts w:hint="eastAsia"/>
        </w:rPr>
        <w:t>智能手机的普及</w:t>
      </w:r>
    </w:p>
    <w:p w:rsidR="00FE0CDC" w:rsidRDefault="00FE0CDC" w:rsidP="00FE0CDC"/>
    <w:p w:rsidR="00FE0CDC" w:rsidRDefault="00FE0CDC" w:rsidP="00FE0CDC">
      <w:r>
        <w:rPr>
          <w:rFonts w:hint="eastAsia"/>
        </w:rPr>
        <w:t>全世界智能手机的广泛应用可以看成走往虚拟世界的一步，面对面的交流在减少，通过手机的交流在增多。</w:t>
      </w:r>
    </w:p>
    <w:p w:rsidR="00FE0CDC" w:rsidRDefault="00FE0CDC" w:rsidP="00FE0CDC"/>
    <w:p w:rsidR="00FE0CDC" w:rsidRDefault="00FE0CDC" w:rsidP="00FE0CDC">
      <w:r>
        <w:rPr>
          <w:rFonts w:hint="eastAsia"/>
        </w:rPr>
        <w:t>在中国，微信是最直接的无所不在的例子。</w:t>
      </w:r>
      <w:r>
        <w:t xml:space="preserve"> </w:t>
      </w:r>
      <w:r>
        <w:rPr>
          <w:rFonts w:hint="eastAsia"/>
        </w:rPr>
        <w:t>通过微信，大家在虚拟的环境里和真实的人交流。虽然很多人说微信等让大家减少了面对面的交流，</w:t>
      </w:r>
      <w:r>
        <w:t xml:space="preserve"> </w:t>
      </w:r>
      <w:r>
        <w:rPr>
          <w:rFonts w:hint="eastAsia"/>
        </w:rPr>
        <w:t>但实际上是增强和帮助了人和人之间的联系，</w:t>
      </w:r>
      <w:r>
        <w:t xml:space="preserve"> </w:t>
      </w:r>
      <w:r>
        <w:rPr>
          <w:rFonts w:hint="eastAsia"/>
        </w:rPr>
        <w:t>原来没有有联系和少联系的现在可以通过微信保持频繁的联系。这个趋势是非常明显的，将来越来越多的时间和互动都会在虚拟的平台上而不是面对面的。</w:t>
      </w:r>
    </w:p>
    <w:p w:rsidR="00FE0CDC" w:rsidRDefault="00FE0CDC" w:rsidP="00FE0CDC"/>
    <w:p w:rsidR="00FE0CDC" w:rsidRDefault="00FE0CDC" w:rsidP="00FE0CDC"/>
    <w:p w:rsidR="00FE0CDC" w:rsidRDefault="00FE0CDC" w:rsidP="00FE0CDC">
      <w:r>
        <w:t xml:space="preserve">4.2 </w:t>
      </w:r>
      <w:r>
        <w:rPr>
          <w:rFonts w:hint="eastAsia"/>
        </w:rPr>
        <w:t>游戏</w:t>
      </w:r>
    </w:p>
    <w:p w:rsidR="00FE0CDC" w:rsidRDefault="00FE0CDC" w:rsidP="00FE0CDC"/>
    <w:p w:rsidR="00FE0CDC" w:rsidRDefault="00FE0CDC" w:rsidP="00FE0CDC">
      <w:r>
        <w:t>Minecraft</w:t>
      </w:r>
      <w:r>
        <w:rPr>
          <w:rFonts w:hint="eastAsia"/>
        </w:rPr>
        <w:t>是最近全世界孩子群里最流行的游戏，受到全世界孩子们的共同热爱。</w:t>
      </w:r>
      <w:r>
        <w:t xml:space="preserve"> </w:t>
      </w:r>
      <w:r>
        <w:rPr>
          <w:rFonts w:hint="eastAsia"/>
        </w:rPr>
        <w:t>这个游戏的核心是能让玩家构建一个虚拟的世界，</w:t>
      </w:r>
      <w:r>
        <w:t xml:space="preserve"> </w:t>
      </w:r>
      <w:r>
        <w:rPr>
          <w:rFonts w:hint="eastAsia"/>
        </w:rPr>
        <w:t>不同于大部分目标驱动的游戏。这款游戏的</w:t>
      </w:r>
      <w:r>
        <w:t>graphics</w:t>
      </w:r>
      <w:r>
        <w:rPr>
          <w:rFonts w:hint="eastAsia"/>
        </w:rPr>
        <w:t>是比较原始的，</w:t>
      </w:r>
      <w:r>
        <w:t xml:space="preserve"> </w:t>
      </w:r>
      <w:r>
        <w:rPr>
          <w:rFonts w:hint="eastAsia"/>
        </w:rPr>
        <w:t>但是因为有建筑的核心深得小孩们的喜欢。</w:t>
      </w:r>
      <w:r>
        <w:t xml:space="preserve"> </w:t>
      </w:r>
      <w:r>
        <w:rPr>
          <w:rFonts w:hint="eastAsia"/>
        </w:rPr>
        <w:t>乌托邦里各种各样的创造会给很多人带来乐趣。</w:t>
      </w:r>
    </w:p>
    <w:p w:rsidR="00FE0CDC" w:rsidRDefault="00FE0CDC" w:rsidP="00FE0CDC"/>
    <w:p w:rsidR="00FE0CDC" w:rsidRDefault="00FE0CDC" w:rsidP="00FE0CDC">
      <w:r>
        <w:rPr>
          <w:rFonts w:hint="eastAsia"/>
        </w:rPr>
        <w:t>拿整个人类来看，</w:t>
      </w:r>
      <w:r>
        <w:t xml:space="preserve"> </w:t>
      </w:r>
      <w:r>
        <w:rPr>
          <w:rFonts w:hint="eastAsia"/>
        </w:rPr>
        <w:t>游戏的流行度全世界都很高。</w:t>
      </w:r>
      <w:r>
        <w:t xml:space="preserve"> </w:t>
      </w:r>
      <w:r>
        <w:rPr>
          <w:rFonts w:hint="eastAsia"/>
        </w:rPr>
        <w:t>很大一部分原因是因为玩家可以在游戏里得到他们在现实生活中得不到的认可和优越感。</w:t>
      </w:r>
    </w:p>
    <w:p w:rsidR="00FE0CDC" w:rsidRDefault="00FE0CDC" w:rsidP="00FE0CDC"/>
    <w:p w:rsidR="00FE0CDC" w:rsidRDefault="00FE0CDC" w:rsidP="00FE0CDC">
      <w:r>
        <w:rPr>
          <w:rFonts w:hint="eastAsia"/>
        </w:rPr>
        <w:t>游戏的极致就是我们描叙的虚拟世界，</w:t>
      </w:r>
      <w:r>
        <w:t xml:space="preserve"> </w:t>
      </w:r>
      <w:r>
        <w:rPr>
          <w:rFonts w:hint="eastAsia"/>
        </w:rPr>
        <w:t>现在的游戏因为技术原因跟现实世界的感觉还不够接近。</w:t>
      </w:r>
    </w:p>
    <w:p w:rsidR="00FE0CDC" w:rsidRDefault="00FE0CDC" w:rsidP="00FE0CDC"/>
    <w:p w:rsidR="00FE0CDC" w:rsidRDefault="00FE0CDC" w:rsidP="00FE0CDC">
      <w:r>
        <w:rPr>
          <w:rFonts w:hint="eastAsia"/>
        </w:rPr>
        <w:t>现在大家都觉得游戏玩多了不好，</w:t>
      </w:r>
      <w:r>
        <w:t xml:space="preserve"> </w:t>
      </w:r>
      <w:r>
        <w:rPr>
          <w:rFonts w:hint="eastAsia"/>
        </w:rPr>
        <w:t>但仔细去分析的话主要还是因为对身体和生存不好，这两方面的问题在乌托邦里面都不存在。</w:t>
      </w:r>
    </w:p>
    <w:p w:rsidR="00FE0CDC" w:rsidRDefault="00FE0CDC" w:rsidP="00FE0CDC"/>
    <w:p w:rsidR="00FE0CDC" w:rsidRDefault="00FE0CDC" w:rsidP="00FE0CDC"/>
    <w:p w:rsidR="00FE0CDC" w:rsidRDefault="00FE0CDC" w:rsidP="00FE0CDC">
      <w:r>
        <w:t xml:space="preserve">4.3 </w:t>
      </w:r>
      <w:r>
        <w:rPr>
          <w:rFonts w:hint="eastAsia"/>
        </w:rPr>
        <w:t>电影</w:t>
      </w:r>
    </w:p>
    <w:p w:rsidR="00FE0CDC" w:rsidRDefault="00FE0CDC" w:rsidP="00FE0CDC"/>
    <w:p w:rsidR="00FE0CDC" w:rsidRDefault="00FE0CDC" w:rsidP="00FE0CDC">
      <w:r>
        <w:rPr>
          <w:rFonts w:hint="eastAsia"/>
        </w:rPr>
        <w:t>我们分析一下最近几年全球最赚钱的电影：</w:t>
      </w:r>
      <w:r>
        <w:t xml:space="preserve"> </w:t>
      </w:r>
      <w:r>
        <w:rPr>
          <w:rFonts w:hint="eastAsia"/>
        </w:rPr>
        <w:t>虚构的世界为背景的电影占绝对优势；</w:t>
      </w:r>
      <w:r>
        <w:t xml:space="preserve"> </w:t>
      </w:r>
      <w:r>
        <w:rPr>
          <w:rFonts w:hint="eastAsia"/>
        </w:rPr>
        <w:t>漫画，</w:t>
      </w:r>
      <w:r>
        <w:t xml:space="preserve"> </w:t>
      </w:r>
      <w:r>
        <w:rPr>
          <w:rFonts w:hint="eastAsia"/>
        </w:rPr>
        <w:t>动画，</w:t>
      </w:r>
      <w:r>
        <w:t xml:space="preserve"> fantasy </w:t>
      </w:r>
      <w:r>
        <w:rPr>
          <w:rFonts w:hint="eastAsia"/>
        </w:rPr>
        <w:t>是最火的几类电影，比如根据</w:t>
      </w:r>
      <w:r>
        <w:t xml:space="preserve">Marvel </w:t>
      </w:r>
      <w:r>
        <w:rPr>
          <w:rFonts w:hint="eastAsia"/>
        </w:rPr>
        <w:t>漫画世界为背景的电影的票房基本上都很高。</w:t>
      </w:r>
      <w:r>
        <w:t xml:space="preserve">  </w:t>
      </w:r>
      <w:r>
        <w:rPr>
          <w:rFonts w:hint="eastAsia"/>
        </w:rPr>
        <w:t>一方面可以说是电影界缺乏创意，另一方面也说明大家对虚拟世界的认可和兴趣已经是挺高的了。</w:t>
      </w:r>
    </w:p>
    <w:p w:rsidR="00FE0CDC" w:rsidRDefault="00FE0CDC" w:rsidP="00FE0CDC"/>
    <w:p w:rsidR="00FE0CDC" w:rsidRDefault="00FE0CDC" w:rsidP="00FE0CDC">
      <w:r>
        <w:rPr>
          <w:rFonts w:hint="eastAsia"/>
        </w:rPr>
        <w:t>中国的电视剧现在也是以古装剧和仙剧为主，好像这样才能给大家更多的想象的空间。</w:t>
      </w:r>
      <w:r>
        <w:t xml:space="preserve"> </w:t>
      </w:r>
      <w:r>
        <w:rPr>
          <w:rFonts w:hint="eastAsia"/>
        </w:rPr>
        <w:t>韩国的都教授之类的也是描述了现实生活中不存在的完美男人作为女人的想象对象。</w:t>
      </w:r>
      <w:r>
        <w:t xml:space="preserve"> </w:t>
      </w:r>
      <w:r>
        <w:rPr>
          <w:rFonts w:hint="eastAsia"/>
        </w:rPr>
        <w:t>乌托邦的好处之一当然是这些想象都可以变成现实。</w:t>
      </w:r>
    </w:p>
    <w:p w:rsidR="00FE0CDC" w:rsidRDefault="00FE0CDC" w:rsidP="00FE0CDC"/>
    <w:p w:rsidR="00FE0CDC" w:rsidRDefault="00FE0CDC" w:rsidP="00FE0CDC"/>
    <w:p w:rsidR="00FE0CDC" w:rsidRDefault="00FE0CDC" w:rsidP="00FE0CDC">
      <w:r>
        <w:t xml:space="preserve">5 </w:t>
      </w:r>
      <w:r>
        <w:rPr>
          <w:rFonts w:hint="eastAsia"/>
        </w:rPr>
        <w:t>这个乌托邦有多好？</w:t>
      </w:r>
    </w:p>
    <w:p w:rsidR="00FE0CDC" w:rsidRDefault="00FE0CDC" w:rsidP="00FE0CDC"/>
    <w:p w:rsidR="00FE0CDC" w:rsidRDefault="00FE0CDC" w:rsidP="00FE0CDC">
      <w:r>
        <w:rPr>
          <w:rFonts w:hint="eastAsia"/>
        </w:rPr>
        <w:t>我们的能力和理解都有限，但我们坚信这个乌托邦是一个历史性的的进步但也不是完美的。</w:t>
      </w:r>
      <w:r>
        <w:t xml:space="preserve"> </w:t>
      </w:r>
      <w:r>
        <w:rPr>
          <w:rFonts w:hint="eastAsia"/>
        </w:rPr>
        <w:t>我们不追求也不可能达到完美。</w:t>
      </w:r>
    </w:p>
    <w:p w:rsidR="00FE0CDC" w:rsidRDefault="00FE0CDC" w:rsidP="00FE0CDC"/>
    <w:p w:rsidR="00FE0CDC" w:rsidRDefault="00FE0CDC" w:rsidP="00FE0CDC">
      <w:r>
        <w:rPr>
          <w:rFonts w:hint="eastAsia"/>
        </w:rPr>
        <w:t>我们还是通过比较来尽量客观地分析一下。</w:t>
      </w:r>
      <w:r>
        <w:t xml:space="preserve"> </w:t>
      </w:r>
      <w:r>
        <w:rPr>
          <w:rFonts w:hint="eastAsia"/>
        </w:rPr>
        <w:t>因为乌托邦的社会跟现在和过去的社会有巨大的差别，</w:t>
      </w:r>
      <w:r>
        <w:t xml:space="preserve"> </w:t>
      </w:r>
      <w:r>
        <w:rPr>
          <w:rFonts w:hint="eastAsia"/>
        </w:rPr>
        <w:t>我们特别需要</w:t>
      </w:r>
      <w:r>
        <w:t>open-mindedness</w:t>
      </w:r>
      <w:r>
        <w:rPr>
          <w:rFonts w:hint="eastAsia"/>
        </w:rPr>
        <w:t>和</w:t>
      </w:r>
      <w:r>
        <w:t xml:space="preserve">objectivity. </w:t>
      </w:r>
      <w:r>
        <w:rPr>
          <w:rFonts w:hint="eastAsia"/>
        </w:rPr>
        <w:t>首先我们来比较一下乌托邦和现在的世界；</w:t>
      </w:r>
      <w:r>
        <w:t xml:space="preserve"> </w:t>
      </w:r>
      <w:r>
        <w:rPr>
          <w:rFonts w:hint="eastAsia"/>
        </w:rPr>
        <w:t>我们很容易看到每个人在乌托邦里的生活要比现在的生活幸福，整个社会也是一个更加美好的社会</w:t>
      </w:r>
    </w:p>
    <w:p w:rsidR="00FE0CDC" w:rsidRDefault="00FE0CDC" w:rsidP="00FE0CDC"/>
    <w:p w:rsidR="00FE0CDC" w:rsidRDefault="00FE0CDC" w:rsidP="00FE0CDC">
      <w:r>
        <w:rPr>
          <w:rFonts w:hint="eastAsia"/>
        </w:rPr>
        <w:t>乌托邦带来的一些新的问题比如人的愿望太容易实现了会不会让人觉得无聊确实存在，</w:t>
      </w:r>
      <w:r>
        <w:t xml:space="preserve"> </w:t>
      </w:r>
      <w:r>
        <w:rPr>
          <w:rFonts w:hint="eastAsia"/>
        </w:rPr>
        <w:t>但首先我们应该迈出有巨大改善的一步，</w:t>
      </w:r>
      <w:r>
        <w:t xml:space="preserve"> </w:t>
      </w:r>
      <w:r>
        <w:rPr>
          <w:rFonts w:hint="eastAsia"/>
        </w:rPr>
        <w:t>其次我们这里也是在抛砖引玉相信会有更多的人会去继续完善我们描述的乌托邦。</w:t>
      </w:r>
    </w:p>
    <w:p w:rsidR="00FE0CDC" w:rsidRDefault="00FE0CDC" w:rsidP="00FE0CDC"/>
    <w:p w:rsidR="00FE0CDC" w:rsidRDefault="00FE0CDC" w:rsidP="00FE0CDC">
      <w:r>
        <w:rPr>
          <w:rFonts w:hint="eastAsia"/>
        </w:rPr>
        <w:lastRenderedPageBreak/>
        <w:t>乐观的我们可以相信人类能够构造比现有的更好的社会形态，但人性决定只能是相对平缓的变化，很难想象最乐观的现在的发展趋势能超越乌托邦。</w:t>
      </w:r>
    </w:p>
    <w:p w:rsidR="00FE0CDC" w:rsidRDefault="00FE0CDC" w:rsidP="00FE0CDC"/>
    <w:p w:rsidR="00FE0CDC" w:rsidRDefault="00FE0CDC" w:rsidP="00FE0CDC">
      <w:r>
        <w:rPr>
          <w:rFonts w:hint="eastAsia"/>
        </w:rPr>
        <w:t>我们可以想到另外两类实现乌托邦的方式：一类是靠改变基因把人变得跟温顺的小狗一样，一类是靠洗脑；相比之下都没有虚拟世界的方式好。</w:t>
      </w:r>
    </w:p>
    <w:p w:rsidR="00FE0CDC" w:rsidRDefault="00FE0CDC" w:rsidP="00FE0CDC"/>
    <w:p w:rsidR="00FE0CDC" w:rsidRDefault="00FE0CDC" w:rsidP="00FE0CDC">
      <w:r>
        <w:rPr>
          <w:rFonts w:hint="eastAsia"/>
        </w:rPr>
        <w:t>同时我们给将来保留了进一步完善的条件，</w:t>
      </w:r>
      <w:r>
        <w:t xml:space="preserve"> </w:t>
      </w:r>
      <w:r>
        <w:rPr>
          <w:rFonts w:hint="eastAsia"/>
        </w:rPr>
        <w:t>也就是我们的乌托邦的设计要确保不让这个社会进入一条死路。</w:t>
      </w:r>
      <w:r>
        <w:t xml:space="preserve"> </w:t>
      </w:r>
      <w:r>
        <w:rPr>
          <w:rFonts w:hint="eastAsia"/>
        </w:rPr>
        <w:t>我们相信将来的人类，特别是在善良</w:t>
      </w:r>
      <w:r>
        <w:t>(benevolent)</w:t>
      </w:r>
      <w:r>
        <w:rPr>
          <w:rFonts w:hint="eastAsia"/>
        </w:rPr>
        <w:t>的人工智能的帮助下</w:t>
      </w:r>
      <w:r>
        <w:t xml:space="preserve">, </w:t>
      </w:r>
      <w:r>
        <w:rPr>
          <w:rFonts w:hint="eastAsia"/>
        </w:rPr>
        <w:t>能进一步完善乌托邦让每个人都过得更加幸福。</w:t>
      </w:r>
      <w:r>
        <w:t xml:space="preserve"> </w:t>
      </w:r>
    </w:p>
    <w:p w:rsidR="00FE0CDC" w:rsidRDefault="00FE0CDC" w:rsidP="00FE0CDC"/>
    <w:p w:rsidR="00FE0CDC" w:rsidRDefault="00FE0CDC">
      <w:pPr>
        <w:widowControl/>
        <w:jc w:val="left"/>
        <w:rPr>
          <w:rFonts w:ascii="Calibri" w:eastAsia="宋体" w:hAnsi="Calibri" w:cs="Times New Roman"/>
        </w:rPr>
      </w:pPr>
      <w:r>
        <w:rPr>
          <w:rFonts w:ascii="Calibri" w:eastAsia="宋体" w:hAnsi="Calibri" w:cs="Times New Roman"/>
        </w:rPr>
        <w:br w:type="page"/>
      </w:r>
    </w:p>
    <w:p w:rsidR="004F413E" w:rsidRDefault="004F413E" w:rsidP="004F413E"/>
    <w:p w:rsidR="004F413E" w:rsidRDefault="004F413E" w:rsidP="006B0A27">
      <w:pPr>
        <w:pStyle w:val="a4"/>
        <w:numPr>
          <w:ilvl w:val="0"/>
          <w:numId w:val="38"/>
        </w:numPr>
        <w:ind w:firstLineChars="0"/>
      </w:pPr>
      <w:r>
        <w:rPr>
          <w:rFonts w:hint="eastAsia"/>
        </w:rPr>
        <w:t>乌托邦实现</w:t>
      </w:r>
      <w:r>
        <w:t xml:space="preserve"> </w:t>
      </w:r>
      <w:r>
        <w:rPr>
          <w:rFonts w:hint="eastAsia"/>
        </w:rPr>
        <w:t>（</w:t>
      </w:r>
      <w:r>
        <w:t>15</w:t>
      </w:r>
      <w:r>
        <w:rPr>
          <w:rFonts w:hint="eastAsia"/>
        </w:rPr>
        <w:t>，</w:t>
      </w:r>
      <w:r>
        <w:t>7500</w:t>
      </w:r>
      <w:r>
        <w:rPr>
          <w:rFonts w:hint="eastAsia"/>
        </w:rPr>
        <w:t>）</w:t>
      </w:r>
    </w:p>
    <w:p w:rsidR="004F413E" w:rsidRDefault="004F413E" w:rsidP="004F413E"/>
    <w:p w:rsidR="004F413E" w:rsidRDefault="004F413E" w:rsidP="004F413E">
      <w:pPr>
        <w:jc w:val="left"/>
      </w:pPr>
      <w:r>
        <w:rPr>
          <w:rFonts w:hint="eastAsia"/>
        </w:rPr>
        <w:t>这个乌托邦是如何实现的？</w:t>
      </w:r>
      <w:r>
        <w:t xml:space="preserve"> </w:t>
      </w:r>
      <w:r w:rsidR="009752D9">
        <w:rPr>
          <w:rFonts w:hint="eastAsia"/>
        </w:rPr>
        <w:t>实施主要有三部分。</w:t>
      </w:r>
    </w:p>
    <w:p w:rsidR="004F413E" w:rsidRDefault="004F413E" w:rsidP="004F413E">
      <w:pPr>
        <w:jc w:val="left"/>
      </w:pPr>
    </w:p>
    <w:p w:rsidR="004F413E" w:rsidRDefault="004F413E" w:rsidP="004F413E">
      <w:pPr>
        <w:jc w:val="left"/>
      </w:pPr>
    </w:p>
    <w:p w:rsidR="004F413E" w:rsidRDefault="004F413E" w:rsidP="004F413E">
      <w:pPr>
        <w:pStyle w:val="a4"/>
        <w:numPr>
          <w:ilvl w:val="0"/>
          <w:numId w:val="20"/>
        </w:numPr>
        <w:ind w:firstLineChars="0"/>
        <w:jc w:val="left"/>
      </w:pPr>
      <w:r>
        <w:rPr>
          <w:rFonts w:hint="eastAsia"/>
        </w:rPr>
        <w:t>物质需求</w:t>
      </w:r>
    </w:p>
    <w:p w:rsidR="004F413E" w:rsidRDefault="004F413E" w:rsidP="004F413E">
      <w:pPr>
        <w:jc w:val="left"/>
      </w:pPr>
    </w:p>
    <w:p w:rsidR="004F413E" w:rsidRDefault="004F413E" w:rsidP="004F413E">
      <w:pPr>
        <w:jc w:val="left"/>
      </w:pPr>
      <w:r>
        <w:rPr>
          <w:rFonts w:hint="eastAsia"/>
        </w:rPr>
        <w:t>第一部分是基础的物质需求（安全，能源，营养，健康，等等）是由机器人来实现的，具备人工智能的机器人把所有需要做的工作都给做了，</w:t>
      </w:r>
      <w:r>
        <w:t xml:space="preserve"> </w:t>
      </w:r>
      <w:r>
        <w:rPr>
          <w:rFonts w:hint="eastAsia"/>
        </w:rPr>
        <w:t>那样每个人都不需要工作而整个世界仍然能够有条不紊地运作。</w:t>
      </w:r>
      <w:r>
        <w:t xml:space="preserve"> </w:t>
      </w:r>
      <w:r>
        <w:rPr>
          <w:rFonts w:hint="eastAsia"/>
        </w:rPr>
        <w:t>这里的关键是机器人替代人类现有的的所有工作，比如种菜，养牛，看病，演出，建筑等等。</w:t>
      </w:r>
    </w:p>
    <w:p w:rsidR="004F413E" w:rsidRDefault="004F413E" w:rsidP="004F413E">
      <w:pPr>
        <w:jc w:val="left"/>
      </w:pPr>
    </w:p>
    <w:p w:rsidR="004F413E" w:rsidRDefault="004F413E" w:rsidP="004F413E">
      <w:pPr>
        <w:jc w:val="left"/>
      </w:pPr>
      <w:r>
        <w:rPr>
          <w:rFonts w:hint="eastAsia"/>
        </w:rPr>
        <w:t>由于每个人每天都躺在床上活在一个虚拟世界里，物质需求跟现在比会大幅度地下降。</w:t>
      </w:r>
      <w:r>
        <w:t xml:space="preserve"> </w:t>
      </w:r>
      <w:r>
        <w:rPr>
          <w:rFonts w:hint="eastAsia"/>
        </w:rPr>
        <w:t>一方面大部分购买的物品不需要了，</w:t>
      </w:r>
      <w:r>
        <w:t xml:space="preserve"> </w:t>
      </w:r>
      <w:r>
        <w:rPr>
          <w:rFonts w:hint="eastAsia"/>
        </w:rPr>
        <w:t>另一方面人不动交通方面的很多成本比如汽车和飞机的制造和运行都不需要了。</w:t>
      </w:r>
      <w:r>
        <w:t xml:space="preserve"> </w:t>
      </w:r>
      <w:r>
        <w:rPr>
          <w:rFonts w:hint="eastAsia"/>
        </w:rPr>
        <w:t>也就是说每个人的能源及其他需求会变得很小，</w:t>
      </w:r>
      <w:r>
        <w:t xml:space="preserve"> </w:t>
      </w:r>
      <w:r>
        <w:rPr>
          <w:rFonts w:hint="eastAsia"/>
        </w:rPr>
        <w:t>地球上现有的资源包括太阳能就能支持比现在大几个数量级的人口；</w:t>
      </w:r>
      <w:r>
        <w:t xml:space="preserve"> </w:t>
      </w:r>
      <w:r>
        <w:rPr>
          <w:rFonts w:hint="eastAsia"/>
        </w:rPr>
        <w:t>更长期的话我们依然能往太空去发展，这并不矛盾，太空的研究也会像别的领域一样得益于人工智能。</w:t>
      </w:r>
      <w:r>
        <w:t xml:space="preserve"> </w:t>
      </w:r>
      <w:r>
        <w:rPr>
          <w:rFonts w:hint="eastAsia"/>
        </w:rPr>
        <w:t>这里的核心是确保人体的安全和健康。</w:t>
      </w:r>
    </w:p>
    <w:p w:rsidR="004F413E" w:rsidRDefault="004F413E" w:rsidP="004F413E">
      <w:pPr>
        <w:jc w:val="left"/>
      </w:pPr>
    </w:p>
    <w:p w:rsidR="004F413E" w:rsidRDefault="004F413E" w:rsidP="004F413E">
      <w:pPr>
        <w:jc w:val="left"/>
      </w:pPr>
      <w:r>
        <w:rPr>
          <w:rFonts w:hint="eastAsia"/>
        </w:rPr>
        <w:t>这样地球可以至少支持</w:t>
      </w:r>
      <w:r>
        <w:t>1000</w:t>
      </w:r>
      <w:r>
        <w:rPr>
          <w:rFonts w:hint="eastAsia"/>
        </w:rPr>
        <w:t>亿人口也会比现在的</w:t>
      </w:r>
      <w:r>
        <w:t>70</w:t>
      </w:r>
      <w:r>
        <w:rPr>
          <w:rFonts w:hint="eastAsia"/>
        </w:rPr>
        <w:t>亿人口消耗更少的资源：</w:t>
      </w:r>
      <w:r>
        <w:t xml:space="preserve"> </w:t>
      </w:r>
      <w:r>
        <w:rPr>
          <w:rFonts w:hint="eastAsia"/>
        </w:rPr>
        <w:t>设计上可以分布成一千个一亿人口的城市，每个城市的占地面积也就几十平方公里。</w:t>
      </w:r>
      <w:r>
        <w:t xml:space="preserve"> </w:t>
      </w:r>
      <w:r>
        <w:rPr>
          <w:rFonts w:hint="eastAsia"/>
        </w:rPr>
        <w:t>因为虚拟世界的原因，人口管理基本上可以和每个人的需求相独立，</w:t>
      </w:r>
      <w:r>
        <w:t xml:space="preserve"> </w:t>
      </w:r>
      <w:r>
        <w:rPr>
          <w:rFonts w:hint="eastAsia"/>
        </w:rPr>
        <w:t>比较公平的办法可能是随机的基因组合。第一步可以从目前的人口扩张到目标人口（比如</w:t>
      </w:r>
      <w:r>
        <w:t>1000</w:t>
      </w:r>
      <w:r>
        <w:rPr>
          <w:rFonts w:hint="eastAsia"/>
        </w:rPr>
        <w:t>亿），</w:t>
      </w:r>
      <w:r>
        <w:t xml:space="preserve"> </w:t>
      </w:r>
      <w:r>
        <w:rPr>
          <w:rFonts w:hint="eastAsia"/>
        </w:rPr>
        <w:t>第二步是维持目标人口通过替代生育（每一个出生对应一个死亡），</w:t>
      </w:r>
      <w:r>
        <w:t xml:space="preserve"> </w:t>
      </w:r>
      <w:r>
        <w:rPr>
          <w:rFonts w:hint="eastAsia"/>
        </w:rPr>
        <w:t>第三步是长生不老之后需要新的策略。</w:t>
      </w:r>
    </w:p>
    <w:p w:rsidR="004F413E" w:rsidRDefault="004F413E" w:rsidP="004F413E">
      <w:pPr>
        <w:jc w:val="left"/>
      </w:pPr>
    </w:p>
    <w:p w:rsidR="004F413E" w:rsidRDefault="004F413E" w:rsidP="004F413E">
      <w:pPr>
        <w:jc w:val="left"/>
      </w:pPr>
      <w:r>
        <w:rPr>
          <w:rFonts w:hint="eastAsia"/>
        </w:rPr>
        <w:t>由于极低的物质需求，这是一个特别环保的社会，</w:t>
      </w:r>
      <w:r>
        <w:t xml:space="preserve"> </w:t>
      </w:r>
      <w:r>
        <w:rPr>
          <w:rFonts w:hint="eastAsia"/>
        </w:rPr>
        <w:t>地球目前面临的很多环境方面的问题至少会有很多改善，</w:t>
      </w:r>
      <w:r>
        <w:t xml:space="preserve"> </w:t>
      </w:r>
      <w:r>
        <w:rPr>
          <w:rFonts w:hint="eastAsia"/>
        </w:rPr>
        <w:t>除了人类面积有限的城市之外地球的绝大部分地域会逐步恢复自然的生态。</w:t>
      </w:r>
    </w:p>
    <w:p w:rsidR="004F413E" w:rsidRDefault="004F413E" w:rsidP="004F413E">
      <w:pPr>
        <w:jc w:val="left"/>
      </w:pPr>
    </w:p>
    <w:p w:rsidR="004F413E" w:rsidRDefault="004F413E" w:rsidP="004F413E">
      <w:pPr>
        <w:jc w:val="left"/>
      </w:pPr>
    </w:p>
    <w:p w:rsidR="004F413E" w:rsidRDefault="004F413E" w:rsidP="004F413E">
      <w:pPr>
        <w:pStyle w:val="a4"/>
        <w:numPr>
          <w:ilvl w:val="0"/>
          <w:numId w:val="20"/>
        </w:numPr>
        <w:ind w:firstLineChars="0"/>
        <w:jc w:val="left"/>
      </w:pPr>
      <w:r>
        <w:rPr>
          <w:rFonts w:hint="eastAsia"/>
        </w:rPr>
        <w:t>个性化的虚拟世界</w:t>
      </w:r>
    </w:p>
    <w:p w:rsidR="004F413E" w:rsidRDefault="004F413E" w:rsidP="004F413E">
      <w:pPr>
        <w:jc w:val="left"/>
      </w:pPr>
    </w:p>
    <w:p w:rsidR="004F413E" w:rsidRDefault="004F413E" w:rsidP="004F413E">
      <w:pPr>
        <w:jc w:val="left"/>
      </w:pPr>
      <w:r>
        <w:rPr>
          <w:rFonts w:hint="eastAsia"/>
        </w:rPr>
        <w:t>人的物理需求靠机器人满足了，精神需求靠虚拟世界。</w:t>
      </w:r>
      <w:r>
        <w:t xml:space="preserve"> </w:t>
      </w:r>
      <w:r>
        <w:rPr>
          <w:rFonts w:hint="eastAsia"/>
        </w:rPr>
        <w:t>每个人需要一个虚拟世界，这个虚拟世界的模拟都是在一套庞大的计算机系统上。</w:t>
      </w:r>
    </w:p>
    <w:p w:rsidR="004F413E" w:rsidRDefault="004F413E" w:rsidP="004F413E">
      <w:pPr>
        <w:jc w:val="left"/>
      </w:pPr>
    </w:p>
    <w:p w:rsidR="004F413E" w:rsidRDefault="004F413E" w:rsidP="004F413E">
      <w:pPr>
        <w:jc w:val="left"/>
      </w:pPr>
      <w:r>
        <w:rPr>
          <w:rFonts w:hint="eastAsia"/>
        </w:rPr>
        <w:t>每个人的身体都是躺在一张高科技的床上永远不用下床但仍然可以保持身体的健康；</w:t>
      </w:r>
      <w:r>
        <w:t xml:space="preserve"> </w:t>
      </w:r>
      <w:r>
        <w:rPr>
          <w:rFonts w:hint="eastAsia"/>
        </w:rPr>
        <w:t>每天的经历都是在一个独立的虚拟世界，</w:t>
      </w:r>
      <w:r>
        <w:t xml:space="preserve"> </w:t>
      </w:r>
      <w:r>
        <w:rPr>
          <w:rFonts w:hint="eastAsia"/>
        </w:rPr>
        <w:t>所以互不干扰。</w:t>
      </w:r>
      <w:r>
        <w:t xml:space="preserve"> </w:t>
      </w:r>
      <w:r>
        <w:rPr>
          <w:rFonts w:hint="eastAsia"/>
        </w:rPr>
        <w:t>在这么一个虚拟世界里，每个人都可以根据自己的愿望而随心所欲，但还是可以有一定的约束或引导。</w:t>
      </w:r>
      <w:r>
        <w:t xml:space="preserve"> </w:t>
      </w:r>
      <w:r>
        <w:rPr>
          <w:rFonts w:hint="eastAsia"/>
        </w:rPr>
        <w:t>类似于电影《</w:t>
      </w:r>
      <w:r>
        <w:t>Matrix</w:t>
      </w:r>
      <w:r>
        <w:rPr>
          <w:rFonts w:hint="eastAsia"/>
        </w:rPr>
        <w:t>》，</w:t>
      </w:r>
      <w:r>
        <w:t xml:space="preserve"> </w:t>
      </w:r>
      <w:r>
        <w:rPr>
          <w:rFonts w:hint="eastAsia"/>
        </w:rPr>
        <w:t>通过脑部感官神经的连接，</w:t>
      </w:r>
      <w:r>
        <w:t xml:space="preserve"> </w:t>
      </w:r>
      <w:r>
        <w:rPr>
          <w:rFonts w:hint="eastAsia"/>
        </w:rPr>
        <w:t>每个人在虚拟世界里的感觉是跟真实世界是完全一样的，</w:t>
      </w:r>
      <w:r>
        <w:t xml:space="preserve"> </w:t>
      </w:r>
      <w:r>
        <w:rPr>
          <w:rFonts w:hint="eastAsia"/>
        </w:rPr>
        <w:t>也就是说虚拟世界和真实世界是不可分的。</w:t>
      </w:r>
      <w:r>
        <w:t xml:space="preserve">  </w:t>
      </w:r>
    </w:p>
    <w:p w:rsidR="004F413E" w:rsidRDefault="004F413E" w:rsidP="004F413E">
      <w:pPr>
        <w:jc w:val="left"/>
      </w:pPr>
    </w:p>
    <w:p w:rsidR="004F413E" w:rsidRDefault="004F413E" w:rsidP="004F413E">
      <w:pPr>
        <w:jc w:val="left"/>
      </w:pPr>
    </w:p>
    <w:p w:rsidR="004F413E" w:rsidRDefault="004F413E" w:rsidP="004F413E">
      <w:pPr>
        <w:jc w:val="left"/>
      </w:pPr>
      <w:r>
        <w:rPr>
          <w:rFonts w:hint="eastAsia"/>
        </w:rPr>
        <w:t>在《甲方乙方》这部电影里，</w:t>
      </w:r>
      <w:r>
        <w:t xml:space="preserve"> </w:t>
      </w:r>
      <w:r>
        <w:rPr>
          <w:rFonts w:hint="eastAsia"/>
        </w:rPr>
        <w:t>公司主要是通过打造合适的物理环境和演员的演出来给客户</w:t>
      </w:r>
      <w:r>
        <w:rPr>
          <w:rFonts w:hint="eastAsia"/>
        </w:rPr>
        <w:lastRenderedPageBreak/>
        <w:t>他们想要的经历。</w:t>
      </w:r>
      <w:r>
        <w:t xml:space="preserve"> </w:t>
      </w:r>
      <w:r>
        <w:rPr>
          <w:rFonts w:hint="eastAsia"/>
        </w:rPr>
        <w:t>在虚拟世界里，这个道理也是类似的，只是物理环境和演员都是虚拟的，那样会更加真实更加便宜而且可以创造很多地球上无法模仿的场景。</w:t>
      </w:r>
      <w:r>
        <w:t xml:space="preserve"> </w:t>
      </w:r>
      <w:r>
        <w:rPr>
          <w:rFonts w:hint="eastAsia"/>
        </w:rPr>
        <w:t>我们有准确的模型可以模拟各种世界各种场景和各种人物。</w:t>
      </w:r>
    </w:p>
    <w:p w:rsidR="004F413E" w:rsidRDefault="004F413E" w:rsidP="004F413E">
      <w:pPr>
        <w:jc w:val="left"/>
      </w:pPr>
    </w:p>
    <w:p w:rsidR="004F413E" w:rsidRDefault="004F413E" w:rsidP="004F413E">
      <w:pPr>
        <w:jc w:val="left"/>
      </w:pPr>
      <w:r>
        <w:rPr>
          <w:rFonts w:hint="eastAsia"/>
        </w:rPr>
        <w:t>虚拟世界是根据系统设计的物理规则来定制的，默认的是地球上的环境，</w:t>
      </w:r>
      <w:r>
        <w:t xml:space="preserve"> </w:t>
      </w:r>
      <w:r>
        <w:rPr>
          <w:rFonts w:hint="eastAsia"/>
        </w:rPr>
        <w:t>但因为是模拟的世界我们可以选择不同的物理参数比如重力那样的话我们就会相当于生活在另外一个星球上或者是像西游记那样的一个虚构的世界里。</w:t>
      </w:r>
    </w:p>
    <w:p w:rsidR="004F413E" w:rsidRDefault="004F413E" w:rsidP="004F413E">
      <w:pPr>
        <w:jc w:val="left"/>
      </w:pPr>
    </w:p>
    <w:p w:rsidR="004F413E" w:rsidRDefault="004F413E" w:rsidP="004F413E">
      <w:pPr>
        <w:jc w:val="left"/>
      </w:pPr>
      <w:r>
        <w:rPr>
          <w:rFonts w:hint="eastAsia"/>
        </w:rPr>
        <w:t>虽然每个人都生活在自己的虚拟世界里，系统还是会支持真人和真人之间的互动，但预计的使用量会是非常有限的因为大家很快就会发现虚拟人比真实的人要好多了。</w:t>
      </w:r>
      <w:r>
        <w:t xml:space="preserve"> </w:t>
      </w:r>
      <w:r>
        <w:rPr>
          <w:rFonts w:hint="eastAsia"/>
        </w:rPr>
        <w:t>客观的结论不幸是跟虚拟人互动会比跟真实的人互动更加开心。</w:t>
      </w:r>
      <w:r>
        <w:t xml:space="preserve"> </w:t>
      </w:r>
    </w:p>
    <w:p w:rsidR="004F413E" w:rsidRDefault="004F413E" w:rsidP="004F413E">
      <w:pPr>
        <w:jc w:val="left"/>
      </w:pPr>
    </w:p>
    <w:p w:rsidR="004F413E" w:rsidRDefault="004F413E" w:rsidP="004F413E">
      <w:pPr>
        <w:jc w:val="left"/>
      </w:pPr>
      <w:r>
        <w:rPr>
          <w:rFonts w:hint="eastAsia"/>
        </w:rPr>
        <w:t>另外系统也会支持人和真实世界的互动，</w:t>
      </w:r>
      <w:r>
        <w:t xml:space="preserve"> </w:t>
      </w:r>
      <w:r>
        <w:rPr>
          <w:rFonts w:hint="eastAsia"/>
        </w:rPr>
        <w:t>一部分是为了支持新科学新技术的研发特别是外空技术的研究包括人类去别的星球以及外星人的互动。</w:t>
      </w:r>
      <w:r>
        <w:t xml:space="preserve"> </w:t>
      </w:r>
      <w:r>
        <w:rPr>
          <w:rFonts w:hint="eastAsia"/>
        </w:rPr>
        <w:t>真实世界的互动会有非常严格的控制以免破坏整个体系。</w:t>
      </w:r>
    </w:p>
    <w:p w:rsidR="004F413E" w:rsidRDefault="004F413E" w:rsidP="004F413E">
      <w:pPr>
        <w:jc w:val="left"/>
      </w:pPr>
    </w:p>
    <w:p w:rsidR="004F413E" w:rsidRDefault="004F413E" w:rsidP="004F413E">
      <w:pPr>
        <w:jc w:val="left"/>
      </w:pPr>
    </w:p>
    <w:p w:rsidR="004F413E" w:rsidRDefault="004F413E" w:rsidP="004F413E">
      <w:pPr>
        <w:pStyle w:val="a4"/>
        <w:numPr>
          <w:ilvl w:val="0"/>
          <w:numId w:val="20"/>
        </w:numPr>
        <w:ind w:firstLineChars="0"/>
        <w:jc w:val="left"/>
      </w:pPr>
      <w:r>
        <w:rPr>
          <w:rFonts w:hint="eastAsia"/>
        </w:rPr>
        <w:t>政治体系</w:t>
      </w:r>
    </w:p>
    <w:p w:rsidR="004F413E" w:rsidRDefault="004F413E" w:rsidP="004F413E">
      <w:pPr>
        <w:pStyle w:val="a4"/>
        <w:ind w:left="360" w:firstLineChars="0" w:firstLine="0"/>
        <w:jc w:val="left"/>
      </w:pPr>
    </w:p>
    <w:p w:rsidR="004F413E" w:rsidRDefault="004F413E" w:rsidP="004F413E">
      <w:pPr>
        <w:jc w:val="left"/>
      </w:pPr>
      <w:r>
        <w:rPr>
          <w:rFonts w:hint="eastAsia"/>
        </w:rPr>
        <w:t>第三部分是一个简单的政治体系来确保整个系统不会被个人控制和利用。</w:t>
      </w:r>
      <w:r>
        <w:t xml:space="preserve"> </w:t>
      </w:r>
      <w:r>
        <w:rPr>
          <w:rFonts w:hint="eastAsia"/>
        </w:rPr>
        <w:t>最高层次仍然是政治，</w:t>
      </w:r>
      <w:r>
        <w:t xml:space="preserve"> </w:t>
      </w:r>
      <w:r>
        <w:rPr>
          <w:rFonts w:hint="eastAsia"/>
        </w:rPr>
        <w:t>挑战之一是让有权人和有钱人来支持乌托邦</w:t>
      </w:r>
      <w:r>
        <w:t xml:space="preserve"> (appeal to their innate self interest.) </w:t>
      </w:r>
      <w:r>
        <w:rPr>
          <w:rFonts w:hint="eastAsia"/>
        </w:rPr>
        <w:t>这里我们也只需要一个极其简化的系统，主要是保障规则不容易被改变</w:t>
      </w:r>
      <w:r>
        <w:t xml:space="preserve">, </w:t>
      </w:r>
      <w:r>
        <w:rPr>
          <w:rFonts w:hint="eastAsia"/>
        </w:rPr>
        <w:t>那样每个人都能保持在虚拟世界里的自由。</w:t>
      </w:r>
      <w:r>
        <w:t xml:space="preserve"> </w:t>
      </w:r>
    </w:p>
    <w:p w:rsidR="004F413E" w:rsidRDefault="004F413E" w:rsidP="004F413E">
      <w:pPr>
        <w:jc w:val="left"/>
      </w:pPr>
    </w:p>
    <w:p w:rsidR="004F413E" w:rsidRDefault="004F413E" w:rsidP="004F413E">
      <w:r>
        <w:rPr>
          <w:rFonts w:hint="eastAsia"/>
        </w:rPr>
        <w:t>技术很有难度，但只是时间的问题，迟早这些技术都会成熟的。</w:t>
      </w:r>
      <w:r>
        <w:t xml:space="preserve"> </w:t>
      </w:r>
      <w:r>
        <w:rPr>
          <w:rFonts w:hint="eastAsia"/>
        </w:rPr>
        <w:t>最大的挑战还是来自于人性的挑战也就是政治的问题。</w:t>
      </w:r>
      <w:r>
        <w:t xml:space="preserve"> </w:t>
      </w:r>
      <w:r>
        <w:rPr>
          <w:rFonts w:hint="eastAsia"/>
        </w:rPr>
        <w:t>读历史看人类的本性，我们相信还是会有不少人因为种种原因而不希望乌托邦实现或者希望利用这些先进的技术来实现他们自身的目的；</w:t>
      </w:r>
      <w:r>
        <w:t xml:space="preserve"> </w:t>
      </w:r>
      <w:r>
        <w:rPr>
          <w:rFonts w:hint="eastAsia"/>
        </w:rPr>
        <w:t>自私和贪婪是被反复证明的人性。</w:t>
      </w:r>
      <w:r>
        <w:t xml:space="preserve"> </w:t>
      </w:r>
    </w:p>
    <w:p w:rsidR="004F413E" w:rsidRDefault="004F413E" w:rsidP="004F413E"/>
    <w:p w:rsidR="004F413E" w:rsidRDefault="004F413E" w:rsidP="004F413E">
      <w:pPr>
        <w:jc w:val="left"/>
      </w:pPr>
      <w:r>
        <w:rPr>
          <w:rFonts w:hint="eastAsia"/>
        </w:rPr>
        <w:t>虽然体系可以很简单，这里还是有不少重要的设计，包括很多人性和道德方面的问题。</w:t>
      </w:r>
      <w:r>
        <w:t xml:space="preserve"> </w:t>
      </w:r>
      <w:r>
        <w:rPr>
          <w:rFonts w:hint="eastAsia"/>
        </w:rPr>
        <w:t>最基本的原理是学习市场经济制度，认可并利用人的自私本性。</w:t>
      </w:r>
    </w:p>
    <w:p w:rsidR="004F413E" w:rsidRDefault="004F413E" w:rsidP="004F413E"/>
    <w:p w:rsidR="004F413E" w:rsidRDefault="004F413E" w:rsidP="004F413E">
      <w:pPr>
        <w:rPr>
          <w:ins w:id="1160" w:author="Lei Zhu" w:date="2017-06-16T00:08:00Z"/>
        </w:rPr>
      </w:pPr>
      <w:r>
        <w:rPr>
          <w:rFonts w:hint="eastAsia"/>
        </w:rPr>
        <w:t>独裁者和潜在的独裁者也会读这本书，那样乌托邦成功的概率会缩小。</w:t>
      </w:r>
      <w:r>
        <w:t xml:space="preserve"> </w:t>
      </w:r>
      <w:r>
        <w:rPr>
          <w:rFonts w:hint="eastAsia"/>
        </w:rPr>
        <w:t>我们乐观地想更多的人还是会读了这本书而去支持乌托邦的实现，这个作用会大于反对者读这本书的作用。</w:t>
      </w:r>
    </w:p>
    <w:p w:rsidR="001E4A53" w:rsidRDefault="001E4A53" w:rsidP="004F413E">
      <w:ins w:id="1161" w:author="Lei Zhu" w:date="2017-06-16T00:08:00Z">
        <w:r>
          <w:rPr>
            <w:rFonts w:hint="eastAsia"/>
          </w:rPr>
          <w:t>独裁者想控制</w:t>
        </w:r>
      </w:ins>
      <w:ins w:id="1162" w:author="Lei Zhu" w:date="2017-06-16T00:09:00Z">
        <w:r>
          <w:rPr>
            <w:rFonts w:hint="eastAsia"/>
          </w:rPr>
          <w:t>包括虐待他人，避免这种可能性。</w:t>
        </w:r>
      </w:ins>
    </w:p>
    <w:p w:rsidR="004F413E" w:rsidRDefault="004F413E" w:rsidP="004F413E"/>
    <w:p w:rsidR="004F413E" w:rsidRDefault="004F413E" w:rsidP="004F413E">
      <w:r>
        <w:rPr>
          <w:rFonts w:hint="eastAsia"/>
        </w:rPr>
        <w:t>乌托邦实现之后的挑战主要是维持系统的的人人平等的普惠特性，</w:t>
      </w:r>
      <w:r>
        <w:t xml:space="preserve"> </w:t>
      </w:r>
      <w:r>
        <w:rPr>
          <w:rFonts w:hint="eastAsia"/>
        </w:rPr>
        <w:t>之前的挑战是在如何让大家都接受这个乌托邦的方案。</w:t>
      </w:r>
      <w:r>
        <w:t xml:space="preserve"> </w:t>
      </w:r>
      <w:r>
        <w:rPr>
          <w:rFonts w:hint="eastAsia"/>
        </w:rPr>
        <w:t>这个主要靠市场行为也就是说靠诱惑因为乌托邦本身具备极强的吸引力，但政治层面的支持也是必须的，营销和文化可以起辅助作用。</w:t>
      </w:r>
    </w:p>
    <w:p w:rsidR="004F413E" w:rsidRDefault="004F413E" w:rsidP="004F413E"/>
    <w:p w:rsidR="004F413E" w:rsidRDefault="004F413E" w:rsidP="004F413E"/>
    <w:p w:rsidR="004F413E" w:rsidRDefault="004F413E" w:rsidP="004F413E">
      <w:pPr>
        <w:pStyle w:val="a4"/>
        <w:numPr>
          <w:ilvl w:val="0"/>
          <w:numId w:val="20"/>
        </w:numPr>
        <w:ind w:firstLineChars="0"/>
      </w:pPr>
      <w:r>
        <w:rPr>
          <w:rFonts w:hint="eastAsia"/>
        </w:rPr>
        <w:t>效果</w:t>
      </w:r>
    </w:p>
    <w:p w:rsidR="004F413E" w:rsidRDefault="004F413E" w:rsidP="004F413E"/>
    <w:p w:rsidR="004F413E" w:rsidRDefault="004F413E" w:rsidP="004F413E">
      <w:r>
        <w:rPr>
          <w:rFonts w:hint="eastAsia"/>
        </w:rPr>
        <w:t>有了机器人的劳动，每个人独立的虚拟世界和保障性的政治体系这三套系统，我们能够看到</w:t>
      </w:r>
      <w:r>
        <w:rPr>
          <w:rFonts w:hint="eastAsia"/>
        </w:rPr>
        <w:lastRenderedPageBreak/>
        <w:t>之前描叙的乌托邦里的生活就可以实现了：</w:t>
      </w:r>
      <w:r>
        <w:t xml:space="preserve"> </w:t>
      </w:r>
      <w:r>
        <w:rPr>
          <w:rFonts w:hint="eastAsia"/>
        </w:rPr>
        <w:t>大家都不用工作就可以每天都过随心所欲的生活。</w:t>
      </w:r>
    </w:p>
    <w:p w:rsidR="004F413E" w:rsidRDefault="004F413E" w:rsidP="004F413E"/>
    <w:p w:rsidR="004F413E" w:rsidRDefault="004F413E" w:rsidP="004F413E"/>
    <w:p w:rsidR="004F413E" w:rsidRDefault="004F413E">
      <w:pPr>
        <w:widowControl/>
        <w:jc w:val="left"/>
        <w:rPr>
          <w:rFonts w:ascii="Calibri" w:eastAsia="宋体" w:hAnsi="Calibri" w:cs="Times New Roman"/>
        </w:rPr>
      </w:pPr>
      <w:r>
        <w:rPr>
          <w:rFonts w:ascii="Calibri" w:eastAsia="宋体" w:hAnsi="Calibri" w:cs="Times New Roman"/>
        </w:rPr>
        <w:br w:type="page"/>
      </w:r>
    </w:p>
    <w:p w:rsidR="004F413E" w:rsidRDefault="004F413E" w:rsidP="006B0A27">
      <w:pPr>
        <w:pStyle w:val="a4"/>
        <w:numPr>
          <w:ilvl w:val="0"/>
          <w:numId w:val="39"/>
        </w:numPr>
        <w:ind w:firstLineChars="0"/>
      </w:pPr>
      <w:r>
        <w:rPr>
          <w:rFonts w:hint="eastAsia"/>
        </w:rPr>
        <w:lastRenderedPageBreak/>
        <w:t>人性</w:t>
      </w:r>
      <w:r>
        <w:rPr>
          <w:rFonts w:hint="eastAsia"/>
        </w:rPr>
        <w:t xml:space="preserve"> </w:t>
      </w:r>
      <w:r>
        <w:rPr>
          <w:rFonts w:hint="eastAsia"/>
        </w:rPr>
        <w:t>（</w:t>
      </w:r>
      <w:r>
        <w:rPr>
          <w:rFonts w:hint="eastAsia"/>
        </w:rPr>
        <w:t xml:space="preserve">15 </w:t>
      </w:r>
      <w:r>
        <w:rPr>
          <w:rFonts w:hint="eastAsia"/>
        </w:rPr>
        <w:t>，</w:t>
      </w:r>
      <w:r>
        <w:rPr>
          <w:rFonts w:hint="eastAsia"/>
        </w:rPr>
        <w:t xml:space="preserve"> 7500</w:t>
      </w:r>
      <w:r>
        <w:rPr>
          <w:rFonts w:hint="eastAsia"/>
        </w:rPr>
        <w:t>）</w:t>
      </w:r>
    </w:p>
    <w:p w:rsidR="004F413E" w:rsidRDefault="004F413E" w:rsidP="004F413E"/>
    <w:p w:rsidR="004F413E" w:rsidRDefault="004F413E" w:rsidP="004F413E">
      <w:pPr>
        <w:pStyle w:val="a4"/>
        <w:numPr>
          <w:ilvl w:val="1"/>
          <w:numId w:val="22"/>
        </w:numPr>
        <w:ind w:firstLineChars="0"/>
      </w:pPr>
      <w:r>
        <w:rPr>
          <w:rFonts w:hint="eastAsia"/>
        </w:rPr>
        <w:t>人的核心</w:t>
      </w:r>
    </w:p>
    <w:p w:rsidR="004F413E" w:rsidRDefault="004F413E" w:rsidP="004F413E">
      <w:pPr>
        <w:pStyle w:val="a4"/>
        <w:numPr>
          <w:ilvl w:val="1"/>
          <w:numId w:val="22"/>
        </w:numPr>
        <w:ind w:firstLineChars="0"/>
      </w:pPr>
      <w:r>
        <w:rPr>
          <w:rFonts w:hint="eastAsia"/>
        </w:rPr>
        <w:t>人跟动物的差别</w:t>
      </w:r>
    </w:p>
    <w:p w:rsidR="004F413E" w:rsidRDefault="004F413E" w:rsidP="004F413E">
      <w:pPr>
        <w:pStyle w:val="a4"/>
        <w:numPr>
          <w:ilvl w:val="1"/>
          <w:numId w:val="22"/>
        </w:numPr>
        <w:ind w:firstLineChars="0"/>
      </w:pPr>
      <w:r>
        <w:rPr>
          <w:rFonts w:hint="eastAsia"/>
        </w:rPr>
        <w:t>幸福和人的需求</w:t>
      </w:r>
    </w:p>
    <w:p w:rsidR="004F413E" w:rsidRDefault="004F413E" w:rsidP="004F413E">
      <w:pPr>
        <w:pStyle w:val="a4"/>
        <w:numPr>
          <w:ilvl w:val="1"/>
          <w:numId w:val="22"/>
        </w:numPr>
        <w:ind w:firstLineChars="0"/>
      </w:pPr>
      <w:r>
        <w:rPr>
          <w:rFonts w:hint="eastAsia"/>
        </w:rPr>
        <w:t>人脑如何工作</w:t>
      </w:r>
    </w:p>
    <w:p w:rsidR="004F413E" w:rsidRDefault="004F413E" w:rsidP="004F413E">
      <w:pPr>
        <w:pStyle w:val="a4"/>
        <w:numPr>
          <w:ilvl w:val="1"/>
          <w:numId w:val="22"/>
        </w:numPr>
        <w:ind w:firstLineChars="0"/>
      </w:pPr>
      <w:r>
        <w:rPr>
          <w:rFonts w:hint="eastAsia"/>
        </w:rPr>
        <w:t>道德</w:t>
      </w:r>
    </w:p>
    <w:p w:rsidR="004F413E" w:rsidRDefault="004F413E" w:rsidP="004F413E">
      <w:pPr>
        <w:pStyle w:val="a4"/>
        <w:numPr>
          <w:ilvl w:val="1"/>
          <w:numId w:val="22"/>
        </w:numPr>
        <w:ind w:firstLineChars="0"/>
      </w:pPr>
      <w:r>
        <w:rPr>
          <w:rFonts w:hint="eastAsia"/>
        </w:rPr>
        <w:t>人性化的乌托邦</w:t>
      </w:r>
    </w:p>
    <w:p w:rsidR="004F413E" w:rsidRDefault="004F413E" w:rsidP="004F413E"/>
    <w:p w:rsidR="004F413E" w:rsidRDefault="004F413E" w:rsidP="004F413E"/>
    <w:p w:rsidR="004F413E" w:rsidRDefault="004F413E" w:rsidP="004F413E">
      <w:pPr>
        <w:pStyle w:val="a4"/>
        <w:numPr>
          <w:ilvl w:val="0"/>
          <w:numId w:val="21"/>
        </w:numPr>
        <w:ind w:firstLineChars="0"/>
      </w:pPr>
      <w:r>
        <w:rPr>
          <w:rFonts w:hint="eastAsia"/>
        </w:rPr>
        <w:t>人的核心</w:t>
      </w:r>
    </w:p>
    <w:p w:rsidR="004F413E" w:rsidRDefault="004F413E" w:rsidP="004F413E"/>
    <w:p w:rsidR="004F413E" w:rsidRDefault="004F413E" w:rsidP="004F413E">
      <w:pPr>
        <w:jc w:val="left"/>
      </w:pPr>
      <w:r>
        <w:rPr>
          <w:rFonts w:hint="eastAsia"/>
        </w:rPr>
        <w:t>人的核心是人的行为和感受。人的行为指不同的人在不同的情况下会干什么。感受指不同人的在不同情况下的心情</w:t>
      </w:r>
      <w:r>
        <w:rPr>
          <w:rFonts w:hint="eastAsia"/>
        </w:rPr>
        <w:t>(emotion)</w:t>
      </w:r>
      <w:ins w:id="1163" w:author="Lei Zhu" w:date="2017-05-21T23:12:00Z">
        <w:r w:rsidR="00945AE1">
          <w:rPr>
            <w:rFonts w:hint="eastAsia"/>
          </w:rPr>
          <w:t>包括</w:t>
        </w:r>
      </w:ins>
      <w:del w:id="1164" w:author="Lei Zhu" w:date="2017-05-21T23:12:00Z">
        <w:r w:rsidDel="00945AE1">
          <w:rPr>
            <w:rFonts w:hint="eastAsia"/>
          </w:rPr>
          <w:delText>，</w:delText>
        </w:r>
      </w:del>
      <w:r>
        <w:rPr>
          <w:rFonts w:hint="eastAsia"/>
        </w:rPr>
        <w:t>现代大部分人追求的幸福。</w:t>
      </w:r>
    </w:p>
    <w:p w:rsidR="004F413E" w:rsidRDefault="004F413E" w:rsidP="004F413E"/>
    <w:p w:rsidR="004F413E" w:rsidRDefault="004F413E" w:rsidP="004F413E">
      <w:r>
        <w:rPr>
          <w:rFonts w:hint="eastAsia"/>
        </w:rPr>
        <w:t>人的行为和感受都取决于于大脑，人体的其他部分可以理解成大脑的支持系统，大脑是每个人最重要的器官。</w:t>
      </w:r>
    </w:p>
    <w:p w:rsidR="004F413E" w:rsidRDefault="004F413E" w:rsidP="004F413E"/>
    <w:p w:rsidR="00945AE1" w:rsidRDefault="004F413E" w:rsidP="004F413E">
      <w:pPr>
        <w:rPr>
          <w:ins w:id="1165" w:author="Lei Zhu" w:date="2017-05-21T23:14:00Z"/>
        </w:rPr>
      </w:pPr>
      <w:r>
        <w:rPr>
          <w:rFonts w:hint="eastAsia"/>
        </w:rPr>
        <w:t>但是大脑也只是个重要的载体，大脑的运作基本上是靠基因，</w:t>
      </w:r>
      <w:ins w:id="1166" w:author="Lei Zhu" w:date="2017-05-21T23:14:00Z">
        <w:r w:rsidR="00945AE1">
          <w:rPr>
            <w:rFonts w:hint="eastAsia"/>
          </w:rPr>
          <w:t>制度，</w:t>
        </w:r>
      </w:ins>
      <w:r>
        <w:rPr>
          <w:rFonts w:hint="eastAsia"/>
        </w:rPr>
        <w:t>文化和经历决定的。</w:t>
      </w:r>
    </w:p>
    <w:p w:rsidR="00C26813" w:rsidRDefault="00C26813" w:rsidP="004F413E">
      <w:pPr>
        <w:rPr>
          <w:ins w:id="1167" w:author="Lei Zhu" w:date="2017-05-21T23:33:00Z"/>
        </w:rPr>
      </w:pPr>
    </w:p>
    <w:p w:rsidR="00360B12" w:rsidRDefault="00C26813" w:rsidP="00360B12">
      <w:pPr>
        <w:rPr>
          <w:moveTo w:id="1168" w:author="Lei Zhu" w:date="2017-05-21T23:37:00Z"/>
        </w:rPr>
      </w:pPr>
      <w:ins w:id="1169" w:author="Lei Zhu" w:date="2017-05-21T23:33:00Z">
        <w:r>
          <w:rPr>
            <w:rFonts w:hint="eastAsia"/>
          </w:rPr>
          <w:t>目标和逻辑</w:t>
        </w:r>
        <w:r w:rsidR="00360B12">
          <w:rPr>
            <w:rFonts w:hint="eastAsia"/>
          </w:rPr>
          <w:t>：一部分基因一部分后天的。</w:t>
        </w:r>
      </w:ins>
      <w:ins w:id="1170" w:author="Lei Zhu" w:date="2017-05-21T23:34:00Z">
        <w:r w:rsidR="00360B12">
          <w:rPr>
            <w:rFonts w:hint="eastAsia"/>
          </w:rPr>
          <w:t>目标</w:t>
        </w:r>
      </w:ins>
      <w:ins w:id="1171" w:author="Lei Zhu" w:date="2017-05-21T23:35:00Z">
        <w:r w:rsidR="00360B12">
          <w:rPr>
            <w:rFonts w:hint="eastAsia"/>
          </w:rPr>
          <w:t>驱动</w:t>
        </w:r>
      </w:ins>
      <w:ins w:id="1172" w:author="Lei Zhu" w:date="2017-05-21T23:36:00Z">
        <w:r w:rsidR="00360B12">
          <w:rPr>
            <w:rFonts w:hint="eastAsia"/>
          </w:rPr>
          <w:t>，优化方案来实现目标。自私一定程度是必然的。</w:t>
        </w:r>
      </w:ins>
      <w:moveToRangeStart w:id="1173" w:author="Lei Zhu" w:date="2017-05-21T23:37:00Z" w:name="move483173160"/>
      <w:moveTo w:id="1174" w:author="Lei Zhu" w:date="2017-05-21T23:37:00Z">
        <w:r w:rsidR="00360B12">
          <w:rPr>
            <w:rFonts w:hint="eastAsia"/>
          </w:rPr>
          <w:t>人是目标驱动的，这三项一起会影响每个人的目标和如何去实现这些目标，</w:t>
        </w:r>
        <w:r w:rsidR="00360B12">
          <w:rPr>
            <w:rFonts w:hint="eastAsia"/>
          </w:rPr>
          <w:t xml:space="preserve"> </w:t>
        </w:r>
        <w:r w:rsidR="00360B12">
          <w:rPr>
            <w:rFonts w:hint="eastAsia"/>
          </w:rPr>
          <w:t>这三项因素基本上决定了每个人的行为。人的行为在一个社会里</w:t>
        </w:r>
        <w:r w:rsidR="00360B12">
          <w:rPr>
            <w:rFonts w:hint="eastAsia"/>
          </w:rPr>
          <w:t>(</w:t>
        </w:r>
        <w:r w:rsidR="00360B12">
          <w:rPr>
            <w:rFonts w:hint="eastAsia"/>
          </w:rPr>
          <w:t>社会的核心是制度</w:t>
        </w:r>
        <w:r w:rsidR="00360B12">
          <w:rPr>
            <w:rFonts w:hint="eastAsia"/>
          </w:rPr>
          <w:t>)</w:t>
        </w:r>
        <w:r w:rsidR="00360B12">
          <w:rPr>
            <w:rFonts w:hint="eastAsia"/>
          </w:rPr>
          <w:t>决定这个人的生活。</w:t>
        </w:r>
      </w:moveTo>
    </w:p>
    <w:moveToRangeEnd w:id="1173"/>
    <w:p w:rsidR="004F413E" w:rsidDel="00945AE1" w:rsidRDefault="004F413E" w:rsidP="004F413E">
      <w:pPr>
        <w:rPr>
          <w:del w:id="1175" w:author="Lei Zhu" w:date="2017-05-21T23:14:00Z"/>
        </w:rPr>
      </w:pPr>
      <w:del w:id="1176" w:author="Lei Zhu" w:date="2017-05-21T23:14:00Z">
        <w:r w:rsidDel="00945AE1">
          <w:rPr>
            <w:rFonts w:hint="eastAsia"/>
          </w:rPr>
          <w:delText>【加上制度】</w:delText>
        </w:r>
      </w:del>
    </w:p>
    <w:p w:rsidR="004F413E" w:rsidRDefault="004F413E" w:rsidP="004F413E"/>
    <w:p w:rsidR="004F413E" w:rsidRDefault="004F413E" w:rsidP="004F413E">
      <w:pPr>
        <w:rPr>
          <w:ins w:id="1177" w:author="Lei Zhu" w:date="2017-05-21T23:27:00Z"/>
        </w:rPr>
      </w:pPr>
      <w:r>
        <w:rPr>
          <w:rFonts w:hint="eastAsia"/>
        </w:rPr>
        <w:t>基因是生物进化的结果，</w:t>
      </w:r>
      <w:ins w:id="1178" w:author="Lei Zhu" w:date="2017-05-21T23:25:00Z">
        <w:r w:rsidR="00C26813">
          <w:rPr>
            <w:rFonts w:hint="eastAsia"/>
          </w:rPr>
          <w:t xml:space="preserve"> </w:t>
        </w:r>
      </w:ins>
      <w:r>
        <w:rPr>
          <w:rFonts w:hint="eastAsia"/>
        </w:rPr>
        <w:t>进化是靠生存来判断的，所以我们的基因里具备劣根性，包含很多对生存有利但道德上是负面的特征，比如自私，贪婪，利用他人和花心。</w:t>
      </w:r>
      <w:r>
        <w:rPr>
          <w:rFonts w:hint="eastAsia"/>
        </w:rPr>
        <w:t xml:space="preserve"> </w:t>
      </w:r>
      <w:r>
        <w:rPr>
          <w:rFonts w:hint="eastAsia"/>
        </w:rPr>
        <w:t>拿自私举例子的话，如果我们的祖先不自私的话</w:t>
      </w:r>
      <w:ins w:id="1179" w:author="Lei Zhu" w:date="2017-05-21T23:27:00Z">
        <w:r w:rsidR="00C26813">
          <w:rPr>
            <w:rFonts w:hint="eastAsia"/>
          </w:rPr>
          <w:t>他们</w:t>
        </w:r>
      </w:ins>
      <w:r>
        <w:rPr>
          <w:rFonts w:hint="eastAsia"/>
        </w:rPr>
        <w:t>早就牺牲了没法产生后代也就是我们。</w:t>
      </w:r>
    </w:p>
    <w:p w:rsidR="00C26813" w:rsidRDefault="00C26813" w:rsidP="004F413E">
      <w:pPr>
        <w:rPr>
          <w:ins w:id="1180" w:author="Lei Zhu" w:date="2017-05-21T23:28:00Z"/>
        </w:rPr>
      </w:pPr>
    </w:p>
    <w:p w:rsidR="00C26813" w:rsidRPr="00C26813" w:rsidRDefault="00C26813" w:rsidP="004F413E">
      <w:ins w:id="1181" w:author="Lei Zhu" w:date="2017-05-21T23:28:00Z">
        <w:r>
          <w:rPr>
            <w:rFonts w:hint="eastAsia"/>
          </w:rPr>
          <w:t>基因是最基本的蓝图，也就是说基因决定我们身体和思维的最基本的</w:t>
        </w:r>
      </w:ins>
      <w:ins w:id="1182" w:author="Lei Zhu" w:date="2017-05-21T23:29:00Z">
        <w:r>
          <w:rPr>
            <w:rFonts w:hint="eastAsia"/>
          </w:rPr>
          <w:t>部分，包括大脑的结构。</w:t>
        </w:r>
      </w:ins>
      <w:ins w:id="1183" w:author="Lei Zhu" w:date="2017-05-21T23:30:00Z">
        <w:r>
          <w:rPr>
            <w:rFonts w:hint="eastAsia"/>
          </w:rPr>
          <w:t xml:space="preserve"> </w:t>
        </w:r>
        <w:r>
          <w:rPr>
            <w:rFonts w:hint="eastAsia"/>
          </w:rPr>
          <w:t>最基本的目标和</w:t>
        </w:r>
      </w:ins>
      <w:ins w:id="1184" w:author="Lei Zhu" w:date="2017-05-21T23:31:00Z">
        <w:r>
          <w:rPr>
            <w:rFonts w:hint="eastAsia"/>
          </w:rPr>
          <w:t>思维逻辑也是基因决定的。环境因素都是在这些基础上做调整的。</w:t>
        </w:r>
      </w:ins>
    </w:p>
    <w:p w:rsidR="004F413E" w:rsidRDefault="004F413E" w:rsidP="004F413E">
      <w:pPr>
        <w:jc w:val="left"/>
      </w:pPr>
    </w:p>
    <w:p w:rsidR="004F413E" w:rsidRPr="00586B6E" w:rsidRDefault="004F413E" w:rsidP="004F413E">
      <w:pPr>
        <w:jc w:val="left"/>
      </w:pPr>
      <w:r>
        <w:rPr>
          <w:rFonts w:hint="eastAsia"/>
        </w:rPr>
        <w:t>虽然不少科幻小说是乐观的，但不少也是根据人性体现了一个悲观的将来，比如</w:t>
      </w:r>
      <w:r>
        <w:rPr>
          <w:rFonts w:hint="eastAsia"/>
        </w:rPr>
        <w:t>Frank Herbert</w:t>
      </w:r>
      <w:r>
        <w:rPr>
          <w:rFonts w:hint="eastAsia"/>
        </w:rPr>
        <w:t>的《</w:t>
      </w:r>
      <w:r>
        <w:rPr>
          <w:rFonts w:hint="eastAsia"/>
        </w:rPr>
        <w:t>Dune</w:t>
      </w:r>
      <w:r>
        <w:rPr>
          <w:rFonts w:hint="eastAsia"/>
        </w:rPr>
        <w:t>》</w:t>
      </w:r>
      <w:r>
        <w:rPr>
          <w:rFonts w:hint="eastAsia"/>
        </w:rPr>
        <w:t>, Orson Scott Card</w:t>
      </w:r>
      <w:r>
        <w:rPr>
          <w:rFonts w:hint="eastAsia"/>
        </w:rPr>
        <w:t>的</w:t>
      </w:r>
      <w:r>
        <w:rPr>
          <w:rFonts w:hint="eastAsia"/>
        </w:rPr>
        <w:t>Homecoming Saga.</w:t>
      </w:r>
    </w:p>
    <w:p w:rsidR="00E604C8" w:rsidRPr="00586B6E" w:rsidRDefault="004F413E">
      <w:pPr>
        <w:widowControl/>
        <w:spacing w:before="100" w:beforeAutospacing="1" w:after="100" w:afterAutospacing="1"/>
        <w:jc w:val="left"/>
        <w:rPr>
          <w:rFonts w:ascii="Times New Roman" w:eastAsia="宋体" w:hAnsi="Times New Roman" w:cs="Times New Roman"/>
          <w:color w:val="404040"/>
          <w:kern w:val="0"/>
          <w:sz w:val="24"/>
          <w:szCs w:val="24"/>
        </w:rPr>
        <w:pPrChange w:id="1185" w:author="Lei Zhu" w:date="2017-05-07T23:03:00Z">
          <w:pPr>
            <w:widowControl/>
            <w:spacing w:before="100" w:beforeAutospacing="1" w:after="100" w:afterAutospacing="1"/>
            <w:ind w:firstLine="420"/>
            <w:jc w:val="left"/>
          </w:pPr>
        </w:pPrChange>
      </w:pPr>
      <w:r>
        <w:rPr>
          <w:rFonts w:hint="eastAsia"/>
        </w:rPr>
        <w:t>马克思的共产主义没有实现因为人性是比较自私的，</w:t>
      </w:r>
      <w:r>
        <w:rPr>
          <w:rFonts w:hint="eastAsia"/>
        </w:rPr>
        <w:t xml:space="preserve"> </w:t>
      </w:r>
      <w:r>
        <w:rPr>
          <w:rFonts w:hint="eastAsia"/>
        </w:rPr>
        <w:t>苏联和中国的例子充分证明了为什么马克思想象的共产主义在不改变人性的前提下是无法实现的。</w:t>
      </w:r>
      <w:r w:rsidRPr="002110F0">
        <w:rPr>
          <w:rFonts w:ascii="Times New Roman" w:eastAsia="宋体" w:hAnsi="Times New Roman" w:cs="Times New Roman"/>
          <w:color w:val="404040"/>
          <w:kern w:val="0"/>
          <w:sz w:val="24"/>
          <w:szCs w:val="24"/>
        </w:rPr>
        <w:t>马克思的方案的两个主要缺陷是：一是低估了人的自私程度，二是他主要考虑了人的物质需求</w:t>
      </w:r>
      <w:ins w:id="1186" w:author="Lei Zhu" w:date="2017-05-21T22:36:00Z">
        <w:r w:rsidR="002B0C8C">
          <w:rPr>
            <w:rFonts w:ascii="Times New Roman" w:eastAsia="宋体" w:hAnsi="Times New Roman" w:cs="Times New Roman" w:hint="eastAsia"/>
            <w:color w:val="404040"/>
            <w:kern w:val="0"/>
            <w:sz w:val="24"/>
            <w:szCs w:val="24"/>
          </w:rPr>
          <w:t>而忽略了精神需求</w:t>
        </w:r>
      </w:ins>
      <w:r w:rsidRPr="002110F0">
        <w:rPr>
          <w:rFonts w:ascii="Times New Roman" w:eastAsia="宋体" w:hAnsi="Times New Roman" w:cs="Times New Roman"/>
          <w:color w:val="404040"/>
          <w:kern w:val="0"/>
          <w:sz w:val="24"/>
          <w:szCs w:val="24"/>
        </w:rPr>
        <w:t>。</w:t>
      </w:r>
    </w:p>
    <w:p w:rsidR="004F413E" w:rsidRDefault="004F413E" w:rsidP="004F413E">
      <w:pPr>
        <w:rPr>
          <w:ins w:id="1187" w:author="Lei Zhu" w:date="2017-05-21T22:20:00Z"/>
        </w:rPr>
      </w:pPr>
      <w:r>
        <w:rPr>
          <w:rFonts w:hint="eastAsia"/>
        </w:rPr>
        <w:t>文化是社会的思想的积累，但一定也可以看成是有个社会化的进化过程</w:t>
      </w:r>
      <w:r>
        <w:rPr>
          <w:rFonts w:hint="eastAsia"/>
        </w:rPr>
        <w:t>, Richard Dawkins</w:t>
      </w:r>
      <w:r>
        <w:rPr>
          <w:rFonts w:hint="eastAsia"/>
        </w:rPr>
        <w:t>的《</w:t>
      </w:r>
      <w:r>
        <w:rPr>
          <w:rFonts w:hint="eastAsia"/>
        </w:rPr>
        <w:t>The Selfish Gene</w:t>
      </w:r>
      <w:r>
        <w:rPr>
          <w:rFonts w:hint="eastAsia"/>
        </w:rPr>
        <w:t>》里还造了一个词叫</w:t>
      </w:r>
      <w:r>
        <w:rPr>
          <w:rFonts w:hint="eastAsia"/>
        </w:rPr>
        <w:t>meme</w:t>
      </w:r>
      <w:r>
        <w:rPr>
          <w:rFonts w:hint="eastAsia"/>
        </w:rPr>
        <w:t>来对应于基因</w:t>
      </w:r>
      <w:r>
        <w:rPr>
          <w:rFonts w:hint="eastAsia"/>
        </w:rPr>
        <w:t xml:space="preserve">(gene.) </w:t>
      </w:r>
      <w:r>
        <w:rPr>
          <w:rFonts w:hint="eastAsia"/>
        </w:rPr>
        <w:t>文化是人类特有的也是具有非常强的灵活性，</w:t>
      </w:r>
      <w:r>
        <w:rPr>
          <w:rFonts w:hint="eastAsia"/>
        </w:rPr>
        <w:t xml:space="preserve"> </w:t>
      </w:r>
      <w:r>
        <w:rPr>
          <w:rFonts w:hint="eastAsia"/>
        </w:rPr>
        <w:t>跟基因比的话文化驱动的行为范围要比基因驱动的行为范围要宽很多。</w:t>
      </w:r>
      <w:r>
        <w:rPr>
          <w:rFonts w:hint="eastAsia"/>
        </w:rPr>
        <w:t xml:space="preserve"> </w:t>
      </w:r>
      <w:r>
        <w:rPr>
          <w:rFonts w:hint="eastAsia"/>
        </w:rPr>
        <w:t>稍夸张一点讲，文化可以让人干任何可以想象的事情，这是文化的优点和缺点。</w:t>
      </w:r>
      <w:r>
        <w:rPr>
          <w:rFonts w:hint="eastAsia"/>
        </w:rPr>
        <w:tab/>
      </w:r>
      <w:r>
        <w:rPr>
          <w:rFonts w:hint="eastAsia"/>
        </w:rPr>
        <w:t>基因有很强的劣根性，但文化能够克服基因产生高尚的行为，当然负面的可以产生比其他动物</w:t>
      </w:r>
      <w:r>
        <w:rPr>
          <w:rFonts w:hint="eastAsia"/>
        </w:rPr>
        <w:lastRenderedPageBreak/>
        <w:t>更加残忍的行为来。</w:t>
      </w:r>
      <w:r>
        <w:rPr>
          <w:rFonts w:hint="eastAsia"/>
        </w:rPr>
        <w:t xml:space="preserve"> </w:t>
      </w:r>
      <w:r>
        <w:rPr>
          <w:rFonts w:hint="eastAsia"/>
        </w:rPr>
        <w:t>所以后天的教育能产生巨大的影响，</w:t>
      </w:r>
      <w:r>
        <w:rPr>
          <w:rFonts w:hint="eastAsia"/>
        </w:rPr>
        <w:t xml:space="preserve"> </w:t>
      </w:r>
      <w:r>
        <w:rPr>
          <w:rFonts w:hint="eastAsia"/>
        </w:rPr>
        <w:t>宗教就是一个很好的例子。</w:t>
      </w:r>
      <w:r>
        <w:rPr>
          <w:rFonts w:hint="eastAsia"/>
        </w:rPr>
        <w:t xml:space="preserve"> </w:t>
      </w:r>
      <w:r>
        <w:rPr>
          <w:rFonts w:hint="eastAsia"/>
        </w:rPr>
        <w:t>另外一方面人可以反复不停地去思考然后得出不同的结论来，</w:t>
      </w:r>
      <w:r>
        <w:rPr>
          <w:rFonts w:hint="eastAsia"/>
        </w:rPr>
        <w:t xml:space="preserve"> </w:t>
      </w:r>
      <w:r>
        <w:rPr>
          <w:rFonts w:hint="eastAsia"/>
        </w:rPr>
        <w:t>细微的差别可能会有截然不同的结果，其中的可影响的因素是非常多的。</w:t>
      </w:r>
      <w:ins w:id="1188" w:author="Lei Zhu" w:date="2017-05-21T22:20:00Z">
        <w:r w:rsidR="00E604C8">
          <w:rPr>
            <w:rFonts w:hint="eastAsia"/>
          </w:rPr>
          <w:t xml:space="preserve"> </w:t>
        </w:r>
      </w:ins>
    </w:p>
    <w:p w:rsidR="00E604C8" w:rsidRDefault="00E604C8" w:rsidP="004F413E">
      <w:ins w:id="1189" w:author="Lei Zhu" w:date="2017-05-21T22:21:00Z">
        <w:r>
          <w:rPr>
            <w:rFonts w:hint="eastAsia"/>
          </w:rPr>
          <w:t>【基因造成的文化的能力】</w:t>
        </w:r>
      </w:ins>
    </w:p>
    <w:p w:rsidR="004F413E" w:rsidRDefault="004F413E" w:rsidP="004F413E"/>
    <w:p w:rsidR="004F413E" w:rsidRDefault="004F413E" w:rsidP="004F413E">
      <w:r>
        <w:rPr>
          <w:rFonts w:hint="eastAsia"/>
        </w:rPr>
        <w:t>相对于文化的集体经验，经历是个体的个人经验。</w:t>
      </w:r>
    </w:p>
    <w:p w:rsidR="004F413E" w:rsidRDefault="004F413E" w:rsidP="004F413E"/>
    <w:p w:rsidR="004F413E" w:rsidRDefault="004F413E" w:rsidP="004F413E">
      <w:pPr>
        <w:rPr>
          <w:ins w:id="1190" w:author="Lei Zhu" w:date="2017-08-28T10:28:00Z"/>
        </w:rPr>
      </w:pPr>
      <w:r>
        <w:rPr>
          <w:rFonts w:hint="eastAsia"/>
        </w:rPr>
        <w:t>基因是天生的，文化和经历是后天的。</w:t>
      </w:r>
      <w:r>
        <w:rPr>
          <w:rFonts w:hint="eastAsia"/>
        </w:rPr>
        <w:t xml:space="preserve"> </w:t>
      </w:r>
      <w:r>
        <w:rPr>
          <w:rFonts w:hint="eastAsia"/>
        </w:rPr>
        <w:t>通过改基因或改文化都可以改变人性。</w:t>
      </w:r>
      <w:r>
        <w:rPr>
          <w:rFonts w:hint="eastAsia"/>
        </w:rPr>
        <w:t xml:space="preserve"> </w:t>
      </w:r>
      <w:r>
        <w:rPr>
          <w:rFonts w:hint="eastAsia"/>
        </w:rPr>
        <w:t>狗是通过多代的人工的基因筛选，选择了比较听话的基因使得很有攻击性的狼变成了人的好朋友狗。</w:t>
      </w:r>
      <w:r>
        <w:rPr>
          <w:rFonts w:hint="eastAsia"/>
        </w:rPr>
        <w:t xml:space="preserve"> </w:t>
      </w:r>
      <w:r>
        <w:rPr>
          <w:rFonts w:hint="eastAsia"/>
        </w:rPr>
        <w:t>印度的穷人比中国的穷人穷多了，就像</w:t>
      </w:r>
      <w:r>
        <w:rPr>
          <w:rFonts w:hint="eastAsia"/>
        </w:rPr>
        <w:t>Danny Boyle</w:t>
      </w:r>
      <w:r>
        <w:rPr>
          <w:rFonts w:hint="eastAsia"/>
        </w:rPr>
        <w:t>的</w:t>
      </w:r>
      <w:r>
        <w:rPr>
          <w:rFonts w:hint="eastAsia"/>
        </w:rPr>
        <w:t>1998</w:t>
      </w:r>
      <w:r>
        <w:rPr>
          <w:rFonts w:hint="eastAsia"/>
        </w:rPr>
        <w:t>年电影《</w:t>
      </w:r>
      <w:r>
        <w:rPr>
          <w:rFonts w:hint="eastAsia"/>
        </w:rPr>
        <w:t>Slumdog Millionaire</w:t>
      </w:r>
      <w:r>
        <w:rPr>
          <w:rFonts w:hint="eastAsia"/>
        </w:rPr>
        <w:t>》里描述的贫民窟在中国是不存在的，但是由于印度文化特别是印度教的原因，印度穷人虽然也向往美好的生活但并没有足够的愤怒而造成社会的不稳定。</w:t>
      </w:r>
    </w:p>
    <w:p w:rsidR="00AE4A36" w:rsidRDefault="00AE4A36" w:rsidP="004F413E">
      <w:pPr>
        <w:rPr>
          <w:ins w:id="1191" w:author="Lei Zhu" w:date="2017-08-28T10:28:00Z"/>
        </w:rPr>
      </w:pPr>
    </w:p>
    <w:p w:rsidR="00AE4A36" w:rsidRPr="00AE4A36" w:rsidRDefault="00AE4A36" w:rsidP="004F413E">
      <w:pPr>
        <w:rPr>
          <w:rFonts w:hint="eastAsia"/>
          <w:rPrChange w:id="1192" w:author="Lei Zhu" w:date="2017-08-28T10:28:00Z">
            <w:rPr>
              <w:rFonts w:hint="eastAsia"/>
            </w:rPr>
          </w:rPrChange>
        </w:rPr>
      </w:pPr>
      <w:ins w:id="1193" w:author="Lei Zhu" w:date="2017-08-28T10:28:00Z">
        <w:r>
          <w:rPr>
            <w:rFonts w:hint="eastAsia"/>
          </w:rPr>
          <w:t>宗教是典型的强文化的例子。历史上很多人因为宗教</w:t>
        </w:r>
      </w:ins>
      <w:ins w:id="1194" w:author="Lei Zhu" w:date="2017-08-28T10:29:00Z">
        <w:r>
          <w:rPr>
            <w:rFonts w:hint="eastAsia"/>
          </w:rPr>
          <w:t>信仰而突破人基因的本身的导向。</w:t>
        </w:r>
      </w:ins>
      <w:ins w:id="1195" w:author="Lei Zhu" w:date="2017-08-28T10:30:00Z">
        <w:r>
          <w:rPr>
            <w:rFonts w:hint="eastAsia"/>
          </w:rPr>
          <w:t>比如佛教和天主教的禁欲，这是和基因里的最根本的繁殖的趋向完全相反的。</w:t>
        </w:r>
      </w:ins>
      <w:bookmarkStart w:id="1196" w:name="_GoBack"/>
      <w:bookmarkEnd w:id="1196"/>
    </w:p>
    <w:p w:rsidR="004F413E" w:rsidRDefault="004F413E" w:rsidP="004F413E"/>
    <w:p w:rsidR="004F413E" w:rsidDel="00360B12" w:rsidRDefault="004F413E" w:rsidP="004F413E">
      <w:pPr>
        <w:rPr>
          <w:moveFrom w:id="1197" w:author="Lei Zhu" w:date="2017-05-21T23:37:00Z"/>
        </w:rPr>
      </w:pPr>
      <w:moveFromRangeStart w:id="1198" w:author="Lei Zhu" w:date="2017-05-21T23:37:00Z" w:name="move483173160"/>
      <w:moveFrom w:id="1199" w:author="Lei Zhu" w:date="2017-05-21T23:37:00Z">
        <w:r w:rsidDel="00360B12">
          <w:rPr>
            <w:rFonts w:hint="eastAsia"/>
          </w:rPr>
          <w:t>人是目标驱动的，这三项一起会影响每个人的目标和如何去实现这些目标，</w:t>
        </w:r>
        <w:r w:rsidDel="00360B12">
          <w:rPr>
            <w:rFonts w:hint="eastAsia"/>
          </w:rPr>
          <w:t xml:space="preserve"> </w:t>
        </w:r>
        <w:r w:rsidDel="00360B12">
          <w:rPr>
            <w:rFonts w:hint="eastAsia"/>
          </w:rPr>
          <w:t>这三项因素基本上决定了每个人的行为。人的行为在一个社会里</w:t>
        </w:r>
        <w:r w:rsidDel="00360B12">
          <w:rPr>
            <w:rFonts w:hint="eastAsia"/>
          </w:rPr>
          <w:t>(</w:t>
        </w:r>
        <w:r w:rsidDel="00360B12">
          <w:rPr>
            <w:rFonts w:hint="eastAsia"/>
          </w:rPr>
          <w:t>社会的核心是制度</w:t>
        </w:r>
        <w:r w:rsidDel="00360B12">
          <w:rPr>
            <w:rFonts w:hint="eastAsia"/>
          </w:rPr>
          <w:t>)</w:t>
        </w:r>
        <w:r w:rsidDel="00360B12">
          <w:rPr>
            <w:rFonts w:hint="eastAsia"/>
          </w:rPr>
          <w:t>决定这个人的生活。</w:t>
        </w:r>
      </w:moveFrom>
    </w:p>
    <w:moveFromRangeEnd w:id="1198"/>
    <w:p w:rsidR="004F413E" w:rsidDel="00723DBB" w:rsidRDefault="004F413E" w:rsidP="004F413E">
      <w:pPr>
        <w:jc w:val="left"/>
        <w:rPr>
          <w:del w:id="1200" w:author="Lei Zhu" w:date="2017-07-10T21:06:00Z"/>
        </w:rPr>
      </w:pPr>
    </w:p>
    <w:p w:rsidR="004F413E" w:rsidRDefault="004F413E" w:rsidP="004F413E">
      <w:pPr>
        <w:jc w:val="left"/>
      </w:pPr>
    </w:p>
    <w:p w:rsidR="004F413E" w:rsidRDefault="004F413E" w:rsidP="004F413E">
      <w:pPr>
        <w:jc w:val="left"/>
      </w:pPr>
      <w:r>
        <w:rPr>
          <w:rFonts w:hint="eastAsia"/>
        </w:rPr>
        <w:t xml:space="preserve">1.2 </w:t>
      </w:r>
      <w:r>
        <w:rPr>
          <w:rFonts w:hint="eastAsia"/>
        </w:rPr>
        <w:t>人和其他动物的差别</w:t>
      </w:r>
    </w:p>
    <w:p w:rsidR="004F413E" w:rsidRDefault="004F413E" w:rsidP="004F413E">
      <w:pPr>
        <w:jc w:val="left"/>
      </w:pPr>
    </w:p>
    <w:p w:rsidR="004F413E" w:rsidRDefault="004F413E" w:rsidP="004F413E">
      <w:pPr>
        <w:jc w:val="left"/>
      </w:pPr>
      <w:r>
        <w:rPr>
          <w:rFonts w:hint="eastAsia"/>
        </w:rPr>
        <w:t>人和其他动物最大的差别来自于大脑。</w:t>
      </w:r>
      <w:r>
        <w:rPr>
          <w:rFonts w:hint="eastAsia"/>
        </w:rPr>
        <w:t xml:space="preserve"> </w:t>
      </w:r>
      <w:r>
        <w:rPr>
          <w:rFonts w:hint="eastAsia"/>
        </w:rPr>
        <w:t>人脑的智力差别让人类有了很强的逻辑思考能力和抽象概念能力，从而创造了其他动物没有的文化。</w:t>
      </w:r>
    </w:p>
    <w:p w:rsidR="004F413E" w:rsidRDefault="004F413E" w:rsidP="004F413E">
      <w:pPr>
        <w:jc w:val="left"/>
      </w:pPr>
    </w:p>
    <w:p w:rsidR="004F413E" w:rsidRDefault="004F413E" w:rsidP="004F413E">
      <w:pPr>
        <w:jc w:val="left"/>
      </w:pPr>
      <w:r>
        <w:rPr>
          <w:rFonts w:hint="eastAsia"/>
        </w:rPr>
        <w:t>动物基本上是基因决定的，比如说狮子吃羊是在基因里的而不是狮子自己有意识的选择。人不一样，人吃不吃羊绝大部分是后天的，</w:t>
      </w:r>
      <w:r>
        <w:rPr>
          <w:rFonts w:hint="eastAsia"/>
        </w:rPr>
        <w:t xml:space="preserve"> </w:t>
      </w:r>
      <w:r>
        <w:rPr>
          <w:rFonts w:hint="eastAsia"/>
        </w:rPr>
        <w:t>基因里</w:t>
      </w:r>
      <w:ins w:id="1201" w:author="Lei Zhu" w:date="2017-05-21T23:03:00Z">
        <w:r w:rsidR="009C796C">
          <w:rPr>
            <w:rFonts w:hint="eastAsia"/>
          </w:rPr>
          <w:t>只有范范的要尽量吃饱</w:t>
        </w:r>
      </w:ins>
      <w:ins w:id="1202" w:author="Lei Zhu" w:date="2017-05-21T23:04:00Z">
        <w:r w:rsidR="009C796C">
          <w:rPr>
            <w:rFonts w:hint="eastAsia"/>
          </w:rPr>
          <w:t>的动力</w:t>
        </w:r>
      </w:ins>
      <w:del w:id="1203" w:author="Lei Zhu" w:date="2017-05-21T23:03:00Z">
        <w:r w:rsidDel="009C796C">
          <w:rPr>
            <w:rFonts w:hint="eastAsia"/>
          </w:rPr>
          <w:delText>基本上没有</w:delText>
        </w:r>
      </w:del>
      <w:r>
        <w:rPr>
          <w:rFonts w:hint="eastAsia"/>
        </w:rPr>
        <w:t>。</w:t>
      </w:r>
      <w:r>
        <w:rPr>
          <w:rFonts w:hint="eastAsia"/>
        </w:rPr>
        <w:t xml:space="preserve"> </w:t>
      </w:r>
      <w:r>
        <w:rPr>
          <w:rFonts w:hint="eastAsia"/>
        </w:rPr>
        <w:t>所以动物的选择范围是很窄的（动物还是有一定的学习能力，不同种动物的学习能力也不一样，但跟人比都很有限）动物也有简单的反应但某种意义上都是条件反射。</w:t>
      </w:r>
      <w:r>
        <w:rPr>
          <w:rFonts w:hint="eastAsia"/>
        </w:rPr>
        <w:t xml:space="preserve"> </w:t>
      </w:r>
      <w:r>
        <w:rPr>
          <w:rFonts w:hint="eastAsia"/>
        </w:rPr>
        <w:t>人是有自我意识的（文化和经历的结合），很多的选择是建立在自我意识之上的。</w:t>
      </w:r>
      <w:r>
        <w:rPr>
          <w:rFonts w:hint="eastAsia"/>
        </w:rPr>
        <w:t xml:space="preserve"> </w:t>
      </w:r>
      <w:r>
        <w:rPr>
          <w:rFonts w:hint="eastAsia"/>
        </w:rPr>
        <w:t>不同的文化和经历造成不同人的行为可以非常不一样，可以从极端的自私残忍到极端的无私慈悲。</w:t>
      </w:r>
      <w:r>
        <w:rPr>
          <w:rFonts w:hint="eastAsia"/>
        </w:rPr>
        <w:t xml:space="preserve"> </w:t>
      </w:r>
      <w:r>
        <w:rPr>
          <w:rFonts w:hint="eastAsia"/>
        </w:rPr>
        <w:t>乌托邦的基本原理就是让人的这些自私残忍的思想和行为无法伤害到他人。</w:t>
      </w:r>
    </w:p>
    <w:p w:rsidR="004F413E" w:rsidRDefault="004F413E" w:rsidP="004F413E">
      <w:pPr>
        <w:jc w:val="left"/>
      </w:pPr>
    </w:p>
    <w:p w:rsidR="004F413E" w:rsidRDefault="004F413E" w:rsidP="004F413E">
      <w:r>
        <w:rPr>
          <w:rFonts w:hint="eastAsia"/>
        </w:rPr>
        <w:t>其他动物特别是跟我们最接近的灵长类</w:t>
      </w:r>
      <w:ins w:id="1204" w:author="Lei Zhu" w:date="2017-05-21T23:02:00Z">
        <w:r w:rsidR="009C796C">
          <w:rPr>
            <w:rFonts w:hint="eastAsia"/>
          </w:rPr>
          <w:t>（</w:t>
        </w:r>
        <w:r w:rsidR="009C796C">
          <w:rPr>
            <w:rFonts w:hint="eastAsia"/>
          </w:rPr>
          <w:t>primate</w:t>
        </w:r>
        <w:r w:rsidR="009C796C">
          <w:rPr>
            <w:rFonts w:hint="eastAsia"/>
          </w:rPr>
          <w:t>）</w:t>
        </w:r>
      </w:ins>
      <w:r>
        <w:rPr>
          <w:rFonts w:hint="eastAsia"/>
        </w:rPr>
        <w:t>动物也有一定的群体组织，</w:t>
      </w:r>
      <w:r>
        <w:rPr>
          <w:rFonts w:hint="eastAsia"/>
        </w:rPr>
        <w:t xml:space="preserve"> </w:t>
      </w:r>
      <w:r>
        <w:rPr>
          <w:rFonts w:hint="eastAsia"/>
        </w:rPr>
        <w:t>但同样人的</w:t>
      </w:r>
      <w:proofErr w:type="gramStart"/>
      <w:r>
        <w:rPr>
          <w:rFonts w:hint="eastAsia"/>
        </w:rPr>
        <w:t>的</w:t>
      </w:r>
      <w:proofErr w:type="gramEnd"/>
      <w:r>
        <w:rPr>
          <w:rFonts w:hint="eastAsia"/>
        </w:rPr>
        <w:t>大脑让我们能够组织像中国这样的十几亿人口来干同一件事，这种规模别的动物是无法想象的。</w:t>
      </w:r>
      <w:r>
        <w:rPr>
          <w:rFonts w:hint="eastAsia"/>
        </w:rPr>
        <w:t xml:space="preserve"> </w:t>
      </w:r>
      <w:r>
        <w:rPr>
          <w:rFonts w:hint="eastAsia"/>
        </w:rPr>
        <w:t>在这样的群体组织里，特别需要人脑去理解他人的思维。</w:t>
      </w:r>
      <w:r>
        <w:rPr>
          <w:rFonts w:hint="eastAsia"/>
        </w:rPr>
        <w:t xml:space="preserve"> </w:t>
      </w:r>
      <w:r>
        <w:rPr>
          <w:rFonts w:hint="eastAsia"/>
        </w:rPr>
        <w:t>即使在今天的社会里，</w:t>
      </w:r>
      <w:r>
        <w:rPr>
          <w:rFonts w:hint="eastAsia"/>
        </w:rPr>
        <w:t xml:space="preserve"> Daniel Coleman</w:t>
      </w:r>
      <w:r>
        <w:rPr>
          <w:rFonts w:hint="eastAsia"/>
        </w:rPr>
        <w:t>的《</w:t>
      </w:r>
      <w:r>
        <w:rPr>
          <w:rFonts w:hint="eastAsia"/>
        </w:rPr>
        <w:t>Emotional Intelligence</w:t>
      </w:r>
      <w:r>
        <w:rPr>
          <w:rFonts w:hint="eastAsia"/>
        </w:rPr>
        <w:t>》里讲的情商是比智商更加重要，不管是人类早期的生存和今天的幸福。</w:t>
      </w:r>
      <w:ins w:id="1205" w:author="Lei Zhu" w:date="2017-05-07T23:04:00Z">
        <w:r w:rsidR="005104CF">
          <w:rPr>
            <w:rFonts w:hint="eastAsia"/>
          </w:rPr>
          <w:t>每个人自己能干的是有限的，即使是个天才，更多的需要靠他人的帮助和配合。</w:t>
        </w:r>
      </w:ins>
    </w:p>
    <w:p w:rsidR="004F413E" w:rsidRDefault="004F413E" w:rsidP="004F413E">
      <w:pPr>
        <w:jc w:val="left"/>
      </w:pPr>
    </w:p>
    <w:p w:rsidR="004F413E" w:rsidRDefault="004F413E" w:rsidP="004F413E">
      <w:pPr>
        <w:jc w:val="left"/>
      </w:pPr>
    </w:p>
    <w:p w:rsidR="004F413E" w:rsidRDefault="004F413E" w:rsidP="004F413E">
      <w:pPr>
        <w:jc w:val="left"/>
      </w:pPr>
      <w:r>
        <w:rPr>
          <w:rFonts w:hint="eastAsia"/>
        </w:rPr>
        <w:t xml:space="preserve">1.3 </w:t>
      </w:r>
      <w:r>
        <w:rPr>
          <w:rFonts w:hint="eastAsia"/>
        </w:rPr>
        <w:t>幸福和人类需求</w:t>
      </w:r>
    </w:p>
    <w:p w:rsidR="004F413E" w:rsidRDefault="004F413E" w:rsidP="004F413E">
      <w:pPr>
        <w:pStyle w:val="a4"/>
        <w:ind w:left="360" w:firstLineChars="0" w:firstLine="0"/>
        <w:jc w:val="left"/>
      </w:pPr>
    </w:p>
    <w:p w:rsidR="004F413E" w:rsidRDefault="004F413E" w:rsidP="004F413E">
      <w:pPr>
        <w:pStyle w:val="a4"/>
        <w:ind w:firstLineChars="0" w:firstLine="0"/>
        <w:rPr>
          <w:ins w:id="1206" w:author="Lei Zhu" w:date="2017-07-10T19:33:00Z"/>
        </w:rPr>
      </w:pPr>
      <w:r>
        <w:rPr>
          <w:rFonts w:hint="eastAsia"/>
        </w:rPr>
        <w:t>人到底需要什么？</w:t>
      </w:r>
      <w:r>
        <w:rPr>
          <w:rFonts w:hint="eastAsia"/>
        </w:rPr>
        <w:t xml:space="preserve"> </w:t>
      </w:r>
      <w:r>
        <w:rPr>
          <w:rFonts w:hint="eastAsia"/>
        </w:rPr>
        <w:t>这个问题还是很难回答的虽然很多人都试图去回答这个问题包括马斯诺的著名的多层需求理论，</w:t>
      </w:r>
      <w:r>
        <w:rPr>
          <w:rFonts w:hint="eastAsia"/>
        </w:rPr>
        <w:t xml:space="preserve"> </w:t>
      </w:r>
      <w:r>
        <w:rPr>
          <w:rFonts w:hint="eastAsia"/>
        </w:rPr>
        <w:t>但好像没有公认的答案，</w:t>
      </w:r>
      <w:r>
        <w:rPr>
          <w:rFonts w:hint="eastAsia"/>
        </w:rPr>
        <w:t xml:space="preserve"> </w:t>
      </w:r>
      <w:r>
        <w:rPr>
          <w:rFonts w:hint="eastAsia"/>
        </w:rPr>
        <w:t>最接近的应该是幸福。</w:t>
      </w:r>
      <w:r>
        <w:rPr>
          <w:rFonts w:hint="eastAsia"/>
        </w:rPr>
        <w:t xml:space="preserve"> </w:t>
      </w:r>
      <w:r>
        <w:rPr>
          <w:rFonts w:hint="eastAsia"/>
        </w:rPr>
        <w:t>如何幸福？</w:t>
      </w:r>
      <w:r>
        <w:rPr>
          <w:rFonts w:hint="eastAsia"/>
        </w:rPr>
        <w:t xml:space="preserve"> </w:t>
      </w:r>
      <w:r>
        <w:rPr>
          <w:rFonts w:hint="eastAsia"/>
        </w:rPr>
        <w:t>最简单的答案是干自己喜欢干的事情，但每个人喜欢干的事情不一样而且很多时候是不清楚而且是会变的，</w:t>
      </w:r>
      <w:r>
        <w:rPr>
          <w:rFonts w:hint="eastAsia"/>
        </w:rPr>
        <w:t xml:space="preserve"> </w:t>
      </w:r>
      <w:r>
        <w:rPr>
          <w:rFonts w:hint="eastAsia"/>
        </w:rPr>
        <w:t>所以乌托邦就是让你可以随时选择你想要干的事情。</w:t>
      </w:r>
      <w:r>
        <w:rPr>
          <w:rFonts w:hint="eastAsia"/>
        </w:rPr>
        <w:t xml:space="preserve"> </w:t>
      </w:r>
      <w:r>
        <w:rPr>
          <w:rFonts w:hint="eastAsia"/>
        </w:rPr>
        <w:t>乌托邦最基本的出发点</w:t>
      </w:r>
      <w:r>
        <w:rPr>
          <w:rFonts w:hint="eastAsia"/>
        </w:rPr>
        <w:lastRenderedPageBreak/>
        <w:t>是人文的关怀，希望每个人都过得更加幸福。</w:t>
      </w:r>
      <w:r>
        <w:rPr>
          <w:rFonts w:hint="eastAsia"/>
        </w:rPr>
        <w:t xml:space="preserve"> </w:t>
      </w:r>
      <w:r>
        <w:rPr>
          <w:rFonts w:hint="eastAsia"/>
        </w:rPr>
        <w:t>稍换个角度来看，人生是由一系列的经历组成的，不管是恋爱，创业，旅游，画画，养孩子；大部分经历的核心是和他人的互动。</w:t>
      </w:r>
      <w:r>
        <w:rPr>
          <w:rFonts w:hint="eastAsia"/>
        </w:rPr>
        <w:t xml:space="preserve"> </w:t>
      </w:r>
      <w:r>
        <w:rPr>
          <w:rFonts w:hint="eastAsia"/>
        </w:rPr>
        <w:t>这些里面包含一定的目标比如做出一家多大的公司。不管在怎么样的世界里，人都需要有目标和理想。</w:t>
      </w:r>
    </w:p>
    <w:p w:rsidR="00680F74" w:rsidRDefault="00680F74" w:rsidP="004F413E">
      <w:pPr>
        <w:pStyle w:val="a4"/>
        <w:ind w:firstLineChars="0" w:firstLine="0"/>
        <w:rPr>
          <w:ins w:id="1207" w:author="Lei Zhu" w:date="2017-05-21T22:57:00Z"/>
        </w:rPr>
      </w:pPr>
    </w:p>
    <w:p w:rsidR="00680F74" w:rsidRDefault="009C796C" w:rsidP="004F413E">
      <w:pPr>
        <w:pStyle w:val="a4"/>
        <w:ind w:firstLineChars="0" w:firstLine="0"/>
      </w:pPr>
      <w:ins w:id="1208" w:author="Lei Zhu" w:date="2017-05-21T22:57:00Z">
        <w:r>
          <w:rPr>
            <w:rFonts w:hint="eastAsia"/>
          </w:rPr>
          <w:t>人的基本驱动力</w:t>
        </w:r>
      </w:ins>
      <w:ins w:id="1209" w:author="Lei Zhu" w:date="2017-05-21T22:58:00Z">
        <w:r>
          <w:rPr>
            <w:rFonts w:hint="eastAsia"/>
          </w:rPr>
          <w:t>还是基因导致的，基因里有对幸福的追求，像所有基因一样，仍然是为了</w:t>
        </w:r>
      </w:ins>
      <w:ins w:id="1210" w:author="Lei Zhu" w:date="2017-05-21T22:59:00Z">
        <w:r>
          <w:rPr>
            <w:rFonts w:hint="eastAsia"/>
          </w:rPr>
          <w:t>基因的扩展。幸福，有可能从基因的角度人</w:t>
        </w:r>
      </w:ins>
      <w:ins w:id="1211" w:author="Lei Zhu" w:date="2017-05-21T23:00:00Z">
        <w:r>
          <w:rPr>
            <w:rFonts w:hint="eastAsia"/>
          </w:rPr>
          <w:t>是不可能完全幸福的。</w:t>
        </w:r>
      </w:ins>
    </w:p>
    <w:p w:rsidR="004F413E" w:rsidRDefault="004F413E" w:rsidP="004F413E">
      <w:pPr>
        <w:jc w:val="left"/>
      </w:pPr>
    </w:p>
    <w:p w:rsidR="004F413E" w:rsidRDefault="004F413E" w:rsidP="004F413E">
      <w:pPr>
        <w:jc w:val="left"/>
      </w:pPr>
      <w:r>
        <w:rPr>
          <w:rFonts w:hint="eastAsia"/>
        </w:rPr>
        <w:t>除了干自己喜欢干的事情之外，其他常见的幸福要素包括他人对自己和自己的社会地位的认可，和他人比较的优越感，归属感和精神支持类似于现有的好的婚姻。</w:t>
      </w:r>
      <w:r>
        <w:rPr>
          <w:rFonts w:hint="eastAsia"/>
        </w:rPr>
        <w:t xml:space="preserve"> </w:t>
      </w:r>
      <w:r>
        <w:rPr>
          <w:rFonts w:hint="eastAsia"/>
        </w:rPr>
        <w:t>这些在乌托邦里都能很有效地靠虚拟人来实现，他们会以你喜欢的方式来表达认可等等。</w:t>
      </w:r>
    </w:p>
    <w:p w:rsidR="004F413E" w:rsidRDefault="004F413E" w:rsidP="004F413E"/>
    <w:p w:rsidR="004F413E" w:rsidRDefault="004F413E" w:rsidP="004F413E">
      <w:pPr>
        <w:jc w:val="left"/>
      </w:pPr>
      <w:r>
        <w:rPr>
          <w:rFonts w:hint="eastAsia"/>
        </w:rPr>
        <w:t>人是社会动物，</w:t>
      </w:r>
      <w:r>
        <w:rPr>
          <w:rFonts w:hint="eastAsia"/>
        </w:rPr>
        <w:t xml:space="preserve"> </w:t>
      </w:r>
      <w:r>
        <w:rPr>
          <w:rFonts w:hint="eastAsia"/>
        </w:rPr>
        <w:t>所以人和人之间的各种感情是每个人一生的核心部分也是幸福程度的核心因素。</w:t>
      </w:r>
      <w:r>
        <w:rPr>
          <w:rFonts w:hint="eastAsia"/>
        </w:rPr>
        <w:t xml:space="preserve">  </w:t>
      </w:r>
      <w:r>
        <w:rPr>
          <w:rFonts w:hint="eastAsia"/>
        </w:rPr>
        <w:t>悲观地看人生中有交集的人越多就责任越多焦虑也会越多。</w:t>
      </w:r>
      <w:r>
        <w:rPr>
          <w:rFonts w:hint="eastAsia"/>
        </w:rPr>
        <w:t xml:space="preserve"> </w:t>
      </w:r>
      <w:r>
        <w:rPr>
          <w:rFonts w:hint="eastAsia"/>
        </w:rPr>
        <w:t>这是矛盾的，一方面需要更多人让自己幸福一方面更多人容易让自己更痛苦。</w:t>
      </w:r>
    </w:p>
    <w:p w:rsidR="004F413E" w:rsidRDefault="004F413E" w:rsidP="004F413E">
      <w:pPr>
        <w:jc w:val="left"/>
      </w:pPr>
    </w:p>
    <w:p w:rsidR="004F413E" w:rsidRDefault="004F413E" w:rsidP="004F413E">
      <w:pPr>
        <w:jc w:val="left"/>
      </w:pPr>
      <w:r>
        <w:rPr>
          <w:rFonts w:hint="eastAsia"/>
        </w:rPr>
        <w:t>感情是多次人和人之间的互动的积累，</w:t>
      </w:r>
      <w:r>
        <w:rPr>
          <w:rFonts w:hint="eastAsia"/>
        </w:rPr>
        <w:t xml:space="preserve"> </w:t>
      </w:r>
      <w:r>
        <w:rPr>
          <w:rFonts w:hint="eastAsia"/>
        </w:rPr>
        <w:t>所以一般人的话在虚拟世界里还是会选择有有限的爱人和朋友，这样才能有时间和每一个都有长时间的积累才能培养感情。</w:t>
      </w:r>
      <w:r>
        <w:rPr>
          <w:rFonts w:hint="eastAsia"/>
        </w:rPr>
        <w:t xml:space="preserve"> </w:t>
      </w:r>
      <w:r>
        <w:rPr>
          <w:rFonts w:hint="eastAsia"/>
        </w:rPr>
        <w:t>同样，这种和虚拟人的感情跟现在和真人的感情是不可区分的，</w:t>
      </w:r>
      <w:r>
        <w:rPr>
          <w:rFonts w:hint="eastAsia"/>
        </w:rPr>
        <w:t xml:space="preserve"> </w:t>
      </w:r>
      <w:r>
        <w:rPr>
          <w:rFonts w:hint="eastAsia"/>
        </w:rPr>
        <w:t>很多人都不相信这一点。</w:t>
      </w:r>
    </w:p>
    <w:p w:rsidR="004F413E" w:rsidRDefault="004F413E" w:rsidP="004F413E">
      <w:pPr>
        <w:jc w:val="left"/>
      </w:pPr>
    </w:p>
    <w:p w:rsidR="004F413E" w:rsidRDefault="004F413E" w:rsidP="004F413E">
      <w:pPr>
        <w:jc w:val="left"/>
      </w:pPr>
      <w:r>
        <w:rPr>
          <w:rFonts w:hint="eastAsia"/>
        </w:rPr>
        <w:t>人对他人的需求也是一部分基因一部分文化。</w:t>
      </w:r>
      <w:r>
        <w:rPr>
          <w:rFonts w:hint="eastAsia"/>
        </w:rPr>
        <w:t xml:space="preserve"> </w:t>
      </w:r>
      <w:r>
        <w:rPr>
          <w:rFonts w:hint="eastAsia"/>
        </w:rPr>
        <w:t>他人的认可和陪伴是大部分人都需要的；</w:t>
      </w:r>
      <w:r>
        <w:rPr>
          <w:rFonts w:hint="eastAsia"/>
        </w:rPr>
        <w:t xml:space="preserve"> </w:t>
      </w:r>
      <w:r>
        <w:rPr>
          <w:rFonts w:hint="eastAsia"/>
        </w:rPr>
        <w:t>孤独是很多人的共同问题。</w:t>
      </w:r>
    </w:p>
    <w:p w:rsidR="004F413E" w:rsidRDefault="004F413E" w:rsidP="004F413E">
      <w:pPr>
        <w:jc w:val="left"/>
      </w:pPr>
    </w:p>
    <w:p w:rsidR="004F413E" w:rsidRDefault="004F413E" w:rsidP="004F413E">
      <w:pPr>
        <w:jc w:val="left"/>
      </w:pPr>
      <w:r>
        <w:rPr>
          <w:rFonts w:hint="eastAsia"/>
        </w:rPr>
        <w:t>人多多少少都喜欢跟别人比，很多开心来自于优越感，</w:t>
      </w:r>
      <w:r>
        <w:rPr>
          <w:rFonts w:hint="eastAsia"/>
        </w:rPr>
        <w:t xml:space="preserve"> </w:t>
      </w:r>
      <w:r>
        <w:rPr>
          <w:rFonts w:hint="eastAsia"/>
        </w:rPr>
        <w:t>现实生活中很多的不开心来自于比不过别人。</w:t>
      </w:r>
      <w:r>
        <w:rPr>
          <w:rFonts w:hint="eastAsia"/>
        </w:rPr>
        <w:t xml:space="preserve"> </w:t>
      </w:r>
      <w:ins w:id="1212" w:author="Lei Zhu" w:date="2017-05-21T23:22:00Z">
        <w:r w:rsidR="00C87FA9">
          <w:rPr>
            <w:rFonts w:hint="eastAsia"/>
          </w:rPr>
          <w:t>这个效果是非常明显的</w:t>
        </w:r>
      </w:ins>
      <w:ins w:id="1213" w:author="Lei Zhu" w:date="2017-05-21T23:23:00Z">
        <w:r w:rsidR="00C26813">
          <w:rPr>
            <w:rFonts w:hint="eastAsia"/>
          </w:rPr>
          <w:t>，</w:t>
        </w:r>
        <w:r w:rsidR="00C26813">
          <w:rPr>
            <w:rFonts w:hint="eastAsia"/>
          </w:rPr>
          <w:t xml:space="preserve"> </w:t>
        </w:r>
        <w:r w:rsidR="00C26813">
          <w:rPr>
            <w:rFonts w:hint="eastAsia"/>
          </w:rPr>
          <w:t>应该也是在我们的基因里的</w:t>
        </w:r>
      </w:ins>
      <w:ins w:id="1214" w:author="Lei Zhu" w:date="2017-05-21T23:22:00Z">
        <w:r w:rsidR="00C87FA9">
          <w:rPr>
            <w:rFonts w:hint="eastAsia"/>
          </w:rPr>
          <w:t>。</w:t>
        </w:r>
        <w:r w:rsidR="00C87FA9">
          <w:rPr>
            <w:rFonts w:hint="eastAsia"/>
          </w:rPr>
          <w:t xml:space="preserve"> </w:t>
        </w:r>
      </w:ins>
      <w:r>
        <w:rPr>
          <w:rFonts w:hint="eastAsia"/>
        </w:rPr>
        <w:t>虚拟世界里这种优越感就很容易实现，</w:t>
      </w:r>
      <w:r>
        <w:rPr>
          <w:rFonts w:hint="eastAsia"/>
        </w:rPr>
        <w:t xml:space="preserve"> </w:t>
      </w:r>
      <w:r>
        <w:rPr>
          <w:rFonts w:hint="eastAsia"/>
        </w:rPr>
        <w:t>我们会有很多虚拟的人</w:t>
      </w:r>
      <w:ins w:id="1215" w:author="Lei Zhu" w:date="2017-05-21T23:22:00Z">
        <w:r w:rsidR="00C87FA9">
          <w:rPr>
            <w:rFonts w:hint="eastAsia"/>
          </w:rPr>
          <w:t>来产生对比让</w:t>
        </w:r>
      </w:ins>
      <w:ins w:id="1216" w:author="Lei Zhu" w:date="2017-05-21T23:23:00Z">
        <w:r w:rsidR="00C87FA9">
          <w:rPr>
            <w:rFonts w:hint="eastAsia"/>
          </w:rPr>
          <w:t>每个人都觉得自己比别人好</w:t>
        </w:r>
      </w:ins>
      <w:del w:id="1217" w:author="Lei Zhu" w:date="2017-05-21T23:22:00Z">
        <w:r w:rsidDel="00C87FA9">
          <w:rPr>
            <w:rFonts w:hint="eastAsia"/>
          </w:rPr>
          <w:delText>可以比较</w:delText>
        </w:r>
      </w:del>
      <w:r>
        <w:rPr>
          <w:rFonts w:hint="eastAsia"/>
        </w:rPr>
        <w:t>。</w:t>
      </w:r>
    </w:p>
    <w:p w:rsidR="004F413E" w:rsidRDefault="004F413E" w:rsidP="004F413E">
      <w:pPr>
        <w:jc w:val="left"/>
      </w:pPr>
    </w:p>
    <w:p w:rsidR="004F413E" w:rsidRDefault="004F413E" w:rsidP="004F413E">
      <w:pPr>
        <w:jc w:val="left"/>
      </w:pPr>
      <w:r>
        <w:rPr>
          <w:rFonts w:hint="eastAsia"/>
        </w:rPr>
        <w:t>人的期望值是</w:t>
      </w:r>
      <w:proofErr w:type="gramStart"/>
      <w:r>
        <w:rPr>
          <w:rFonts w:hint="eastAsia"/>
        </w:rPr>
        <w:t>很</w:t>
      </w:r>
      <w:proofErr w:type="gramEnd"/>
      <w:r>
        <w:rPr>
          <w:rFonts w:hint="eastAsia"/>
        </w:rPr>
        <w:t>关键的，很多事情都是跟自己的期望值在比较。</w:t>
      </w:r>
      <w:r>
        <w:rPr>
          <w:rFonts w:hint="eastAsia"/>
        </w:rPr>
        <w:t xml:space="preserve"> </w:t>
      </w:r>
      <w:r>
        <w:rPr>
          <w:rFonts w:hint="eastAsia"/>
        </w:rPr>
        <w:t>同时人是天生贪婪的很难满足的，期望值会越来越高无法得到满足。</w:t>
      </w:r>
    </w:p>
    <w:p w:rsidR="004F413E" w:rsidRDefault="004F413E" w:rsidP="004F413E">
      <w:pPr>
        <w:jc w:val="left"/>
      </w:pPr>
    </w:p>
    <w:p w:rsidR="004F413E" w:rsidRDefault="004F413E" w:rsidP="004F413E">
      <w:pPr>
        <w:jc w:val="left"/>
      </w:pPr>
      <w:r>
        <w:rPr>
          <w:rFonts w:hint="eastAsia"/>
        </w:rPr>
        <w:t>人生还是需要一定的挑战不能什么事情都太容易了，这个应该也容易解决，可以参考游戏，有挑战但某种意义上最终是可控的。</w:t>
      </w:r>
    </w:p>
    <w:p w:rsidR="004F413E" w:rsidRDefault="004F413E" w:rsidP="004F413E">
      <w:pPr>
        <w:jc w:val="left"/>
      </w:pPr>
    </w:p>
    <w:p w:rsidR="004F413E" w:rsidRDefault="004F413E" w:rsidP="004F413E">
      <w:pPr>
        <w:jc w:val="left"/>
        <w:rPr>
          <w:ins w:id="1218" w:author="Lei Zhu" w:date="2017-07-14T03:51:00Z"/>
        </w:rPr>
      </w:pPr>
      <w:r>
        <w:rPr>
          <w:rFonts w:hint="eastAsia"/>
        </w:rPr>
        <w:t>人工智能会给我们的人生很多建议，虚拟世界让这些建议都能变成现实，但最终还是每个人自己的选择。</w:t>
      </w:r>
      <w:r>
        <w:rPr>
          <w:rFonts w:hint="eastAsia"/>
        </w:rPr>
        <w:t xml:space="preserve"> </w:t>
      </w:r>
    </w:p>
    <w:p w:rsidR="00745418" w:rsidRDefault="00745418" w:rsidP="004F413E">
      <w:pPr>
        <w:jc w:val="left"/>
        <w:rPr>
          <w:ins w:id="1219" w:author="Lei Zhu" w:date="2017-07-14T03:51:00Z"/>
        </w:rPr>
      </w:pPr>
    </w:p>
    <w:p w:rsidR="00745418" w:rsidRDefault="00745418" w:rsidP="004F413E">
      <w:pPr>
        <w:jc w:val="left"/>
        <w:rPr>
          <w:ins w:id="1220" w:author="Lei Zhu" w:date="2017-07-14T03:51:00Z"/>
        </w:rPr>
      </w:pPr>
      <w:ins w:id="1221" w:author="Lei Zhu" w:date="2017-07-14T03:51:00Z">
        <w:r>
          <w:rPr>
            <w:rFonts w:hint="eastAsia"/>
          </w:rPr>
          <w:t>文化的重要性；</w:t>
        </w:r>
      </w:ins>
    </w:p>
    <w:p w:rsidR="00745418" w:rsidRDefault="00745418" w:rsidP="004F413E">
      <w:pPr>
        <w:jc w:val="left"/>
      </w:pPr>
      <w:ins w:id="1222" w:author="Lei Zhu" w:date="2017-07-14T03:51:00Z">
        <w:r>
          <w:rPr>
            <w:rFonts w:hint="eastAsia"/>
          </w:rPr>
          <w:t>比如对肮脏</w:t>
        </w:r>
      </w:ins>
      <w:ins w:id="1223" w:author="Lei Zhu" w:date="2017-07-14T03:52:00Z">
        <w:r>
          <w:rPr>
            <w:rFonts w:hint="eastAsia"/>
          </w:rPr>
          <w:t>的延误；</w:t>
        </w:r>
      </w:ins>
      <w:ins w:id="1224" w:author="Lei Zhu" w:date="2017-07-14T03:53:00Z">
        <w:r>
          <w:rPr>
            <w:rFonts w:hint="eastAsia"/>
          </w:rPr>
          <w:t>动物比如</w:t>
        </w:r>
        <w:proofErr w:type="gramStart"/>
        <w:r>
          <w:rPr>
            <w:rFonts w:hint="eastAsia"/>
          </w:rPr>
          <w:t>猪喜欢</w:t>
        </w:r>
        <w:proofErr w:type="gramEnd"/>
        <w:r>
          <w:rPr>
            <w:rFonts w:hint="eastAsia"/>
          </w:rPr>
          <w:t>在泥里滚，早期的人类</w:t>
        </w:r>
      </w:ins>
      <w:ins w:id="1225" w:author="Lei Zhu" w:date="2017-07-14T03:54:00Z">
        <w:r w:rsidR="00D54FF9">
          <w:rPr>
            <w:rFonts w:hint="eastAsia"/>
          </w:rPr>
          <w:t>应该，一定的</w:t>
        </w:r>
      </w:ins>
      <w:ins w:id="1226" w:author="Lei Zhu" w:date="2017-07-14T03:53:00Z">
        <w:r>
          <w:rPr>
            <w:rFonts w:hint="eastAsia"/>
          </w:rPr>
          <w:t>。文化</w:t>
        </w:r>
      </w:ins>
    </w:p>
    <w:p w:rsidR="004F413E" w:rsidRDefault="004F413E" w:rsidP="004F413E"/>
    <w:p w:rsidR="004F413E" w:rsidDel="00AB7B82" w:rsidRDefault="004F413E" w:rsidP="004F413E">
      <w:pPr>
        <w:rPr>
          <w:del w:id="1227" w:author="Lei Zhu" w:date="2017-05-21T23:45:00Z"/>
        </w:rPr>
      </w:pPr>
    </w:p>
    <w:p w:rsidR="004F413E" w:rsidDel="00AB7B82" w:rsidRDefault="004F413E" w:rsidP="004F413E">
      <w:pPr>
        <w:rPr>
          <w:del w:id="1228" w:author="Lei Zhu" w:date="2017-05-21T23:45:00Z"/>
        </w:rPr>
      </w:pPr>
      <w:del w:id="1229" w:author="Lei Zhu" w:date="2017-05-21T23:45:00Z">
        <w:r w:rsidDel="00AB7B82">
          <w:rPr>
            <w:rFonts w:hint="eastAsia"/>
          </w:rPr>
          <w:delText>【为了目标而优化，自私】</w:delText>
        </w:r>
      </w:del>
    </w:p>
    <w:p w:rsidR="004F413E" w:rsidRDefault="004F413E" w:rsidP="004F413E">
      <w:pPr>
        <w:jc w:val="left"/>
      </w:pPr>
    </w:p>
    <w:p w:rsidR="004F413E" w:rsidRDefault="004F413E" w:rsidP="004F413E">
      <w:pPr>
        <w:jc w:val="left"/>
      </w:pPr>
      <w:r>
        <w:rPr>
          <w:rFonts w:hint="eastAsia"/>
        </w:rPr>
        <w:t xml:space="preserve">1.4 </w:t>
      </w:r>
      <w:r>
        <w:rPr>
          <w:rFonts w:hint="eastAsia"/>
        </w:rPr>
        <w:t>人脑的工作原理</w:t>
      </w:r>
    </w:p>
    <w:p w:rsidR="004F413E" w:rsidRDefault="004F413E" w:rsidP="004F413E">
      <w:pPr>
        <w:jc w:val="left"/>
      </w:pPr>
    </w:p>
    <w:p w:rsidR="004F413E" w:rsidRDefault="004F413E" w:rsidP="004F413E">
      <w:pPr>
        <w:jc w:val="left"/>
      </w:pPr>
      <w:r>
        <w:rPr>
          <w:rFonts w:hint="eastAsia"/>
        </w:rPr>
        <w:t>像很多别的科学一样，我们目前对大脑有了一定的了解，但更多还是在了解的过程中。</w:t>
      </w:r>
    </w:p>
    <w:p w:rsidR="004F413E" w:rsidRDefault="004F413E" w:rsidP="004F413E">
      <w:pPr>
        <w:jc w:val="left"/>
      </w:pPr>
    </w:p>
    <w:p w:rsidR="004F413E" w:rsidRDefault="00870A40" w:rsidP="004F413E">
      <w:pPr>
        <w:jc w:val="left"/>
      </w:pPr>
      <w:ins w:id="1230" w:author="Lei Zhu" w:date="2017-05-21T23:45:00Z">
        <w:r>
          <w:rPr>
            <w:rFonts w:hint="eastAsia"/>
          </w:rPr>
          <w:lastRenderedPageBreak/>
          <w:t>相对公认的理论是</w:t>
        </w:r>
      </w:ins>
      <w:r w:rsidR="004F413E">
        <w:rPr>
          <w:rFonts w:hint="eastAsia"/>
        </w:rPr>
        <w:t>人</w:t>
      </w:r>
      <w:ins w:id="1231" w:author="Lei Zhu" w:date="2017-05-21T23:45:00Z">
        <w:r>
          <w:rPr>
            <w:rFonts w:hint="eastAsia"/>
          </w:rPr>
          <w:t>脑</w:t>
        </w:r>
      </w:ins>
      <w:r w:rsidR="004F413E">
        <w:rPr>
          <w:rFonts w:hint="eastAsia"/>
        </w:rPr>
        <w:t>的</w:t>
      </w:r>
      <w:ins w:id="1232" w:author="Lei Zhu" w:date="2017-05-21T23:45:00Z">
        <w:r>
          <w:rPr>
            <w:rFonts w:hint="eastAsia"/>
          </w:rPr>
          <w:t>工作原理</w:t>
        </w:r>
      </w:ins>
      <w:del w:id="1233" w:author="Lei Zhu" w:date="2017-05-21T23:45:00Z">
        <w:r w:rsidR="004F413E" w:rsidDel="00870A40">
          <w:rPr>
            <w:rFonts w:hint="eastAsia"/>
          </w:rPr>
          <w:delText>逻辑结构</w:delText>
        </w:r>
      </w:del>
      <w:r w:rsidR="004F413E">
        <w:rPr>
          <w:rFonts w:hint="eastAsia"/>
        </w:rPr>
        <w:t>跟电脑是</w:t>
      </w:r>
      <w:proofErr w:type="gramStart"/>
      <w:r w:rsidR="004F413E">
        <w:rPr>
          <w:rFonts w:hint="eastAsia"/>
        </w:rPr>
        <w:t>挺类似</w:t>
      </w:r>
      <w:proofErr w:type="gramEnd"/>
      <w:r w:rsidR="004F413E">
        <w:rPr>
          <w:rFonts w:hint="eastAsia"/>
        </w:rPr>
        <w:t>的：硬件（大脑），软件（大脑里的内容），输入输出（感官）。</w:t>
      </w:r>
    </w:p>
    <w:p w:rsidR="004F413E" w:rsidRDefault="004F413E" w:rsidP="004F413E">
      <w:pPr>
        <w:jc w:val="left"/>
      </w:pPr>
      <w:r>
        <w:rPr>
          <w:rFonts w:hint="eastAsia"/>
        </w:rPr>
        <w:t>大脑的硬件部分是基因决定的，化学的药物比如</w:t>
      </w:r>
      <w:r>
        <w:rPr>
          <w:rFonts w:hint="eastAsia"/>
        </w:rPr>
        <w:t>amphetamine</w:t>
      </w:r>
      <w:r>
        <w:rPr>
          <w:rFonts w:hint="eastAsia"/>
        </w:rPr>
        <w:t>能够改变大脑的工作，我们仍然可以把它看成是硬件的一部分。</w:t>
      </w:r>
    </w:p>
    <w:p w:rsidR="004F413E" w:rsidRDefault="004F413E" w:rsidP="004F413E">
      <w:pPr>
        <w:jc w:val="left"/>
      </w:pPr>
    </w:p>
    <w:p w:rsidR="004F413E" w:rsidRDefault="004F413E" w:rsidP="004F413E">
      <w:pPr>
        <w:jc w:val="left"/>
      </w:pPr>
      <w:r>
        <w:rPr>
          <w:rFonts w:hint="eastAsia"/>
        </w:rPr>
        <w:t>软件是一半基因一半文化，基因决定软件原始的参数然后文化和经历不停地调整这些参数。</w:t>
      </w:r>
    </w:p>
    <w:p w:rsidR="004F413E" w:rsidRDefault="004F413E" w:rsidP="004F413E">
      <w:pPr>
        <w:jc w:val="left"/>
      </w:pPr>
      <w:r>
        <w:rPr>
          <w:rFonts w:hint="eastAsia"/>
        </w:rPr>
        <w:t>输入加上软件（参数</w:t>
      </w:r>
      <w:r>
        <w:rPr>
          <w:rFonts w:hint="eastAsia"/>
        </w:rPr>
        <w:t>/</w:t>
      </w:r>
      <w:r>
        <w:rPr>
          <w:rFonts w:hint="eastAsia"/>
        </w:rPr>
        <w:t>算法）决定行为也就是输出。人和人的差别在于同样的输入会有不同的反应。</w:t>
      </w:r>
    </w:p>
    <w:p w:rsidR="004F413E" w:rsidRDefault="004F413E" w:rsidP="004F413E">
      <w:pPr>
        <w:jc w:val="left"/>
      </w:pPr>
    </w:p>
    <w:p w:rsidR="004F413E" w:rsidRDefault="004F413E" w:rsidP="004F413E">
      <w:r>
        <w:rPr>
          <w:rFonts w:hint="eastAsia"/>
        </w:rPr>
        <w:t>人工智能的一部分理论是根据物理原理。</w:t>
      </w:r>
      <w:r>
        <w:rPr>
          <w:rFonts w:hint="eastAsia"/>
        </w:rPr>
        <w:t xml:space="preserve"> </w:t>
      </w:r>
      <w:r>
        <w:rPr>
          <w:rFonts w:hint="eastAsia"/>
        </w:rPr>
        <w:t>大脑的物理结构能够做的事情我们用电脑同样可以做到因为没有任何理论的障碍防止大脑的工作原理</w:t>
      </w:r>
      <w:proofErr w:type="gramStart"/>
      <w:r>
        <w:rPr>
          <w:rFonts w:hint="eastAsia"/>
        </w:rPr>
        <w:t>被软件</w:t>
      </w:r>
      <w:proofErr w:type="gramEnd"/>
      <w:r>
        <w:rPr>
          <w:rFonts w:hint="eastAsia"/>
        </w:rPr>
        <w:t>模仿。</w:t>
      </w:r>
      <w:r>
        <w:rPr>
          <w:rFonts w:hint="eastAsia"/>
        </w:rPr>
        <w:t xml:space="preserve"> </w:t>
      </w:r>
      <w:r>
        <w:rPr>
          <w:rFonts w:hint="eastAsia"/>
        </w:rPr>
        <w:t>人工智能的可能的实现方式之一也是通过人脑的模拟：我们把大脑分成很多个基本的组成单位如神经元。</w:t>
      </w:r>
      <w:r>
        <w:rPr>
          <w:rFonts w:hint="eastAsia"/>
        </w:rPr>
        <w:t xml:space="preserve"> </w:t>
      </w:r>
      <w:r>
        <w:rPr>
          <w:rFonts w:hint="eastAsia"/>
        </w:rPr>
        <w:t>这样的基本单元也就没几种，每一种基本单元我们研究清楚它们的工作模型，</w:t>
      </w:r>
      <w:r>
        <w:rPr>
          <w:rFonts w:hint="eastAsia"/>
        </w:rPr>
        <w:t xml:space="preserve"> </w:t>
      </w:r>
      <w:r>
        <w:rPr>
          <w:rFonts w:hint="eastAsia"/>
        </w:rPr>
        <w:t>然后就可以用软件来模拟这些基本单元和它们之间的链接。</w:t>
      </w:r>
      <w:r>
        <w:rPr>
          <w:rFonts w:hint="eastAsia"/>
        </w:rPr>
        <w:t xml:space="preserve"> </w:t>
      </w:r>
      <w:r>
        <w:rPr>
          <w:rFonts w:hint="eastAsia"/>
        </w:rPr>
        <w:t>目前我们对每个单元的工作模型还没研究清楚，这是微观的角度。</w:t>
      </w:r>
    </w:p>
    <w:p w:rsidR="004F413E" w:rsidRDefault="004F413E" w:rsidP="004F413E">
      <w:pPr>
        <w:jc w:val="left"/>
      </w:pPr>
    </w:p>
    <w:p w:rsidR="004F413E" w:rsidRDefault="004F413E" w:rsidP="004F413E">
      <w:pPr>
        <w:jc w:val="left"/>
      </w:pPr>
      <w:r>
        <w:rPr>
          <w:rFonts w:hint="eastAsia"/>
        </w:rPr>
        <w:t>很多人的特有现象比如感情，记忆，抽象概念，逻辑关系，预测，沟通，语言，自我意识等等我们都能确定是依靠大脑来实现的，但很多具体的工作原理目前还是不清楚的。</w:t>
      </w:r>
    </w:p>
    <w:p w:rsidR="004F413E" w:rsidRDefault="004F413E" w:rsidP="004F413E">
      <w:pPr>
        <w:jc w:val="left"/>
      </w:pPr>
    </w:p>
    <w:p w:rsidR="004F413E" w:rsidRDefault="004F413E" w:rsidP="004F413E">
      <w:pPr>
        <w:jc w:val="left"/>
      </w:pPr>
      <w:r>
        <w:rPr>
          <w:rFonts w:hint="eastAsia"/>
        </w:rPr>
        <w:t>自由意志（</w:t>
      </w:r>
      <w:r>
        <w:rPr>
          <w:rFonts w:hint="eastAsia"/>
        </w:rPr>
        <w:t>free will</w:t>
      </w:r>
      <w:r>
        <w:rPr>
          <w:rFonts w:hint="eastAsia"/>
        </w:rPr>
        <w:t>）根据现象去判断应该是存在的，但核心的原理仍然也是不清楚的</w:t>
      </w:r>
      <w:ins w:id="1234" w:author="Lei Zhu" w:date="2017-07-10T21:20:00Z">
        <w:r w:rsidR="00C34575">
          <w:rPr>
            <w:rFonts w:hint="eastAsia"/>
          </w:rPr>
          <w:t>,</w:t>
        </w:r>
        <w:r w:rsidR="00C34575">
          <w:rPr>
            <w:rFonts w:hint="eastAsia"/>
          </w:rPr>
          <w:t>到底</w:t>
        </w:r>
      </w:ins>
      <w:ins w:id="1235" w:author="Lei Zhu" w:date="2017-07-10T21:21:00Z">
        <w:r w:rsidR="00C34575">
          <w:rPr>
            <w:rFonts w:hint="eastAsia"/>
          </w:rPr>
          <w:t>自由意识如何在生物和物理层面产生的</w:t>
        </w:r>
      </w:ins>
      <w:r>
        <w:rPr>
          <w:rFonts w:hint="eastAsia"/>
        </w:rPr>
        <w:t>。</w:t>
      </w:r>
      <w:r>
        <w:rPr>
          <w:rFonts w:hint="eastAsia"/>
        </w:rPr>
        <w:t xml:space="preserve"> </w:t>
      </w:r>
      <w:r>
        <w:rPr>
          <w:rFonts w:hint="eastAsia"/>
        </w:rPr>
        <w:t>因为根据电脑的理论，结论基本上就是决定论也就是没有自由意志。</w:t>
      </w:r>
    </w:p>
    <w:p w:rsidR="004F413E" w:rsidRDefault="004F413E" w:rsidP="004F413E"/>
    <w:p w:rsidR="004F413E" w:rsidRDefault="004F413E" w:rsidP="004F413E">
      <w:r>
        <w:rPr>
          <w:rFonts w:hint="eastAsia"/>
        </w:rPr>
        <w:t>大脑也是心理学的核心。</w:t>
      </w:r>
    </w:p>
    <w:p w:rsidR="004F413E" w:rsidRDefault="004F413E" w:rsidP="004F413E"/>
    <w:p w:rsidR="004F413E" w:rsidRDefault="004F413E" w:rsidP="004F413E"/>
    <w:p w:rsidR="004F413E" w:rsidRDefault="004F413E" w:rsidP="004F413E">
      <w:pPr>
        <w:pStyle w:val="a4"/>
        <w:ind w:firstLineChars="0" w:firstLine="0"/>
      </w:pPr>
      <w:r>
        <w:rPr>
          <w:rFonts w:hint="eastAsia"/>
        </w:rPr>
        <w:t>1.5</w:t>
      </w:r>
      <w:r>
        <w:rPr>
          <w:rFonts w:hint="eastAsia"/>
        </w:rPr>
        <w:t>道德</w:t>
      </w:r>
    </w:p>
    <w:p w:rsidR="004F413E" w:rsidRDefault="004F413E" w:rsidP="004F413E"/>
    <w:p w:rsidR="004F413E" w:rsidRDefault="004F413E" w:rsidP="004F413E">
      <w:r>
        <w:rPr>
          <w:rFonts w:hint="eastAsia"/>
        </w:rPr>
        <w:t>道德是文化的一部分，</w:t>
      </w:r>
      <w:r>
        <w:rPr>
          <w:rFonts w:hint="eastAsia"/>
        </w:rPr>
        <w:t xml:space="preserve"> </w:t>
      </w:r>
      <w:r>
        <w:rPr>
          <w:rFonts w:hint="eastAsia"/>
        </w:rPr>
        <w:t>它是每个人决策的主要因素之一，它跟社会规则比更是软性的但某种意义上是更有影响力的因为它更是一种信仰而不是像规则更多是依靠惩罚或者惩罚的威胁来维持的。</w:t>
      </w:r>
      <w:r>
        <w:rPr>
          <w:rFonts w:hint="eastAsia"/>
        </w:rPr>
        <w:t xml:space="preserve"> </w:t>
      </w:r>
      <w:r>
        <w:rPr>
          <w:rFonts w:hint="eastAsia"/>
        </w:rPr>
        <w:t>道德</w:t>
      </w:r>
      <w:proofErr w:type="gramStart"/>
      <w:r>
        <w:rPr>
          <w:rFonts w:hint="eastAsia"/>
        </w:rPr>
        <w:t>很</w:t>
      </w:r>
      <w:proofErr w:type="gramEnd"/>
      <w:r>
        <w:rPr>
          <w:rFonts w:hint="eastAsia"/>
        </w:rPr>
        <w:t>关键，可以看成是每个人的选择。</w:t>
      </w:r>
      <w:r>
        <w:rPr>
          <w:rFonts w:hint="eastAsia"/>
        </w:rPr>
        <w:t xml:space="preserve"> </w:t>
      </w:r>
      <w:r>
        <w:rPr>
          <w:rFonts w:hint="eastAsia"/>
        </w:rPr>
        <w:t>社会就是每个人的选择的总和。</w:t>
      </w:r>
      <w:r>
        <w:rPr>
          <w:rFonts w:hint="eastAsia"/>
        </w:rPr>
        <w:t xml:space="preserve"> </w:t>
      </w:r>
      <w:r>
        <w:rPr>
          <w:rFonts w:hint="eastAsia"/>
        </w:rPr>
        <w:t>现有的道德体系或者是为了社会的可持续性或者是为了统治阶级而定的。</w:t>
      </w:r>
      <w:r>
        <w:rPr>
          <w:rFonts w:hint="eastAsia"/>
        </w:rPr>
        <w:t xml:space="preserve"> </w:t>
      </w:r>
      <w:r>
        <w:rPr>
          <w:rFonts w:hint="eastAsia"/>
        </w:rPr>
        <w:t>道德像其他文化一样一方面是人造的一方面也是在不停进化的。</w:t>
      </w:r>
    </w:p>
    <w:p w:rsidR="004F413E" w:rsidRDefault="004F413E" w:rsidP="004F413E">
      <w:pPr>
        <w:jc w:val="left"/>
      </w:pPr>
    </w:p>
    <w:p w:rsidR="004F413E" w:rsidRDefault="004F413E" w:rsidP="004F413E">
      <w:pPr>
        <w:jc w:val="left"/>
      </w:pPr>
      <w:r>
        <w:rPr>
          <w:rFonts w:hint="eastAsia"/>
        </w:rPr>
        <w:t>像</w:t>
      </w:r>
      <w:r>
        <w:rPr>
          <w:rFonts w:hint="eastAsia"/>
        </w:rPr>
        <w:t xml:space="preserve">Friedrich Nietzsche </w:t>
      </w:r>
      <w:r>
        <w:rPr>
          <w:rFonts w:hint="eastAsia"/>
        </w:rPr>
        <w:t>在他的《</w:t>
      </w:r>
      <w:r>
        <w:rPr>
          <w:rFonts w:hint="eastAsia"/>
        </w:rPr>
        <w:t>Beyond Good and Evil</w:t>
      </w:r>
      <w:r>
        <w:rPr>
          <w:rFonts w:hint="eastAsia"/>
        </w:rPr>
        <w:t>》和其他书里写的，宗教的力量逐步消失之后我们应该重新审视道德的观念，客观地不带成见地去审视，</w:t>
      </w:r>
      <w:r>
        <w:rPr>
          <w:rFonts w:hint="eastAsia"/>
        </w:rPr>
        <w:t xml:space="preserve"> </w:t>
      </w:r>
      <w:r>
        <w:rPr>
          <w:rFonts w:hint="eastAsia"/>
        </w:rPr>
        <w:t>包括不假设有绝对的道德标准。</w:t>
      </w:r>
    </w:p>
    <w:p w:rsidR="004F413E" w:rsidRDefault="004F413E" w:rsidP="004F413E"/>
    <w:p w:rsidR="004F413E" w:rsidRDefault="004F413E" w:rsidP="004F413E">
      <w:pPr>
        <w:jc w:val="left"/>
      </w:pPr>
      <w:r>
        <w:rPr>
          <w:rFonts w:hint="eastAsia"/>
        </w:rPr>
        <w:t>技术上来说，我们可以让人在虚拟世界里淋漓尽致地发挥人性，包括人的劣根性。</w:t>
      </w:r>
      <w:r>
        <w:rPr>
          <w:rFonts w:hint="eastAsia"/>
        </w:rPr>
        <w:t xml:space="preserve"> </w:t>
      </w:r>
      <w:r>
        <w:rPr>
          <w:rFonts w:hint="eastAsia"/>
        </w:rPr>
        <w:t>但也许我们还是应该灌输一定的道德观念，虽然最终还是个自由的选择。</w:t>
      </w:r>
    </w:p>
    <w:p w:rsidR="004F413E" w:rsidRDefault="004F413E" w:rsidP="004F413E"/>
    <w:p w:rsidR="004F413E" w:rsidRDefault="004F413E" w:rsidP="004F413E">
      <w:r>
        <w:rPr>
          <w:rFonts w:hint="eastAsia"/>
        </w:rPr>
        <w:t>人工智能也涉及到道德问题，人工智能的选择决定于它的价值观。</w:t>
      </w:r>
      <w:r>
        <w:rPr>
          <w:rFonts w:hint="eastAsia"/>
        </w:rPr>
        <w:t xml:space="preserve"> </w:t>
      </w:r>
      <w:r>
        <w:rPr>
          <w:rFonts w:hint="eastAsia"/>
        </w:rPr>
        <w:t>这也是人工智能的难题之一。</w:t>
      </w:r>
    </w:p>
    <w:p w:rsidR="004F413E" w:rsidRDefault="004F413E" w:rsidP="004F413E"/>
    <w:p w:rsidR="004F413E" w:rsidRDefault="004F413E" w:rsidP="004F413E">
      <w:r>
        <w:rPr>
          <w:rFonts w:hint="eastAsia"/>
        </w:rPr>
        <w:t>【道德更清晰一点】</w:t>
      </w:r>
    </w:p>
    <w:p w:rsidR="004F413E" w:rsidRDefault="004F413E" w:rsidP="004F413E">
      <w:pPr>
        <w:jc w:val="left"/>
      </w:pPr>
    </w:p>
    <w:p w:rsidR="004F413E" w:rsidRDefault="004F413E" w:rsidP="004F413E">
      <w:pPr>
        <w:jc w:val="left"/>
      </w:pPr>
      <w:r>
        <w:rPr>
          <w:rFonts w:hint="eastAsia"/>
        </w:rPr>
        <w:t>哲学最应该回答的问题还是每个人应该怎么样过一辈子，</w:t>
      </w:r>
      <w:r>
        <w:rPr>
          <w:rFonts w:hint="eastAsia"/>
        </w:rPr>
        <w:t xml:space="preserve"> </w:t>
      </w:r>
      <w:r>
        <w:rPr>
          <w:rFonts w:hint="eastAsia"/>
        </w:rPr>
        <w:t>历史上的哲学家都没有很好的答案，也许本身就没有唯一的答案的，宗教倒是在这方面提供答案的，</w:t>
      </w:r>
      <w:proofErr w:type="gramStart"/>
      <w:r>
        <w:rPr>
          <w:rFonts w:hint="eastAsia"/>
        </w:rPr>
        <w:t>不管各种</w:t>
      </w:r>
      <w:proofErr w:type="gramEnd"/>
      <w:r>
        <w:rPr>
          <w:rFonts w:hint="eastAsia"/>
        </w:rPr>
        <w:t>宗教的答案好不好。</w:t>
      </w:r>
    </w:p>
    <w:p w:rsidR="004F413E" w:rsidRDefault="004F413E" w:rsidP="004F413E"/>
    <w:p w:rsidR="004F413E" w:rsidRDefault="004F413E" w:rsidP="004F413E">
      <w:r>
        <w:rPr>
          <w:rFonts w:hint="eastAsia"/>
        </w:rPr>
        <w:t>乌托邦里的生活会比现在好很多，但我们还是需要让大家都觉得人生有意义，也就是一般人所说的精神需求。</w:t>
      </w:r>
      <w:r>
        <w:rPr>
          <w:rFonts w:hint="eastAsia"/>
        </w:rPr>
        <w:t xml:space="preserve"> </w:t>
      </w:r>
      <w:r>
        <w:rPr>
          <w:rFonts w:hint="eastAsia"/>
        </w:rPr>
        <w:t>信仰还是需要的，给人精神支柱，但乌托邦也是随意选择的。</w:t>
      </w:r>
    </w:p>
    <w:p w:rsidR="004F413E" w:rsidRDefault="004F413E" w:rsidP="004F413E"/>
    <w:p w:rsidR="004F413E" w:rsidRDefault="004F413E" w:rsidP="004F413E">
      <w:pPr>
        <w:pStyle w:val="a4"/>
        <w:ind w:firstLineChars="0" w:firstLine="0"/>
      </w:pPr>
      <w:r>
        <w:rPr>
          <w:rFonts w:hint="eastAsia"/>
        </w:rPr>
        <w:t>自由不能说是在基因里或者是必然的权利，</w:t>
      </w:r>
      <w:r>
        <w:rPr>
          <w:rFonts w:hint="eastAsia"/>
        </w:rPr>
        <w:t xml:space="preserve"> </w:t>
      </w:r>
      <w:r>
        <w:rPr>
          <w:rFonts w:hint="eastAsia"/>
        </w:rPr>
        <w:t>但是人本身是目标驱动的。</w:t>
      </w:r>
      <w:r>
        <w:rPr>
          <w:rFonts w:hint="eastAsia"/>
        </w:rPr>
        <w:t xml:space="preserve"> </w:t>
      </w:r>
      <w:r>
        <w:rPr>
          <w:rFonts w:hint="eastAsia"/>
        </w:rPr>
        <w:t>但在现实社会里，去实现这些目标会碰到很多限制，会觉得很不自由。</w:t>
      </w:r>
      <w:r>
        <w:rPr>
          <w:rFonts w:hint="eastAsia"/>
        </w:rPr>
        <w:t xml:space="preserve"> </w:t>
      </w:r>
      <w:r>
        <w:rPr>
          <w:rFonts w:hint="eastAsia"/>
        </w:rPr>
        <w:t>当然在现有的社会体制里，自由必然是有很多限制的，否则社会无法持续。</w:t>
      </w:r>
    </w:p>
    <w:p w:rsidR="004F413E" w:rsidRDefault="004F413E" w:rsidP="004F413E">
      <w:pPr>
        <w:pStyle w:val="a4"/>
        <w:ind w:firstLineChars="0" w:firstLine="0"/>
      </w:pPr>
    </w:p>
    <w:p w:rsidR="004F413E" w:rsidRDefault="004F413E" w:rsidP="004F413E">
      <w:pPr>
        <w:jc w:val="left"/>
      </w:pPr>
      <w:r>
        <w:rPr>
          <w:rFonts w:hint="eastAsia"/>
        </w:rPr>
        <w:t>乌托邦的优点在于个人的自由不会伤害到他人，所以自由的程度和范围都比现在要大很多。自由是乌托邦的一个核心原则。</w:t>
      </w:r>
    </w:p>
    <w:p w:rsidR="004F413E" w:rsidRDefault="004F413E" w:rsidP="004F413E"/>
    <w:p w:rsidR="004F413E" w:rsidRDefault="004F413E" w:rsidP="004F413E"/>
    <w:p w:rsidR="004F413E" w:rsidRDefault="004F413E" w:rsidP="004F413E">
      <w:r>
        <w:rPr>
          <w:rFonts w:hint="eastAsia"/>
        </w:rPr>
        <w:t>1.6</w:t>
      </w:r>
      <w:r>
        <w:rPr>
          <w:rFonts w:hint="eastAsia"/>
        </w:rPr>
        <w:t>人性化的乌托邦</w:t>
      </w:r>
    </w:p>
    <w:p w:rsidR="004F413E" w:rsidRDefault="004F413E" w:rsidP="004F413E"/>
    <w:p w:rsidR="004F413E" w:rsidRDefault="004F413E" w:rsidP="004F413E">
      <w:pPr>
        <w:jc w:val="left"/>
      </w:pPr>
      <w:r>
        <w:rPr>
          <w:rFonts w:hint="eastAsia"/>
        </w:rPr>
        <w:t>为什么乌托邦是一个美好的社会呢？</w:t>
      </w:r>
      <w:r>
        <w:rPr>
          <w:rFonts w:hint="eastAsia"/>
        </w:rPr>
        <w:t xml:space="preserve"> </w:t>
      </w:r>
      <w:r>
        <w:rPr>
          <w:rFonts w:hint="eastAsia"/>
        </w:rPr>
        <w:t>最根本的一点是这个乌托邦是根据人的本性来设计的。</w:t>
      </w:r>
      <w:r>
        <w:rPr>
          <w:rFonts w:hint="eastAsia"/>
        </w:rPr>
        <w:t xml:space="preserve"> </w:t>
      </w:r>
      <w:r>
        <w:rPr>
          <w:rFonts w:hint="eastAsia"/>
        </w:rPr>
        <w:t>在不改变人的本性的前提下，</w:t>
      </w:r>
      <w:r>
        <w:t>它可以满足</w:t>
      </w:r>
      <w:r>
        <w:rPr>
          <w:rFonts w:hint="eastAsia"/>
        </w:rPr>
        <w:t>人们的绝大部分需求。</w:t>
      </w:r>
    </w:p>
    <w:p w:rsidR="004F413E" w:rsidRDefault="004F413E" w:rsidP="004F413E">
      <w:pPr>
        <w:jc w:val="left"/>
      </w:pPr>
    </w:p>
    <w:p w:rsidR="004F413E" w:rsidRDefault="004F413E" w:rsidP="004F413E">
      <w:pPr>
        <w:jc w:val="left"/>
      </w:pPr>
      <w:r>
        <w:rPr>
          <w:rFonts w:hint="eastAsia"/>
        </w:rPr>
        <w:t>在当今的实际社会中，每个人都受到太多的限制，很多时候不能去做自己最想做的事情，其中很多限制是为了防止对他人带来伤害。</w:t>
      </w:r>
    </w:p>
    <w:p w:rsidR="004F413E" w:rsidRDefault="004F413E" w:rsidP="004F413E">
      <w:pPr>
        <w:jc w:val="left"/>
      </w:pPr>
    </w:p>
    <w:p w:rsidR="004F413E" w:rsidRDefault="004F413E" w:rsidP="004F413E">
      <w:pPr>
        <w:jc w:val="left"/>
      </w:pPr>
      <w:r>
        <w:rPr>
          <w:rFonts w:hint="eastAsia"/>
        </w:rPr>
        <w:t>社会里和个人的需要都让每个人必须和别人打交道。</w:t>
      </w:r>
      <w:r>
        <w:rPr>
          <w:rFonts w:hint="eastAsia"/>
        </w:rPr>
        <w:t xml:space="preserve"> </w:t>
      </w:r>
      <w:r>
        <w:rPr>
          <w:rFonts w:hint="eastAsia"/>
        </w:rPr>
        <w:t>每两个人有交际就可能有伤害因为很多幸福是建立在和他人的关系之上的，对方不是我们希望的行为就有可能带来伤害。</w:t>
      </w:r>
      <w:r>
        <w:rPr>
          <w:rFonts w:hint="eastAsia"/>
        </w:rPr>
        <w:t xml:space="preserve"> </w:t>
      </w:r>
      <w:r>
        <w:rPr>
          <w:rFonts w:hint="eastAsia"/>
        </w:rPr>
        <w:t>自私是在基因里，文化很多时候会让本性的自私更加放大。</w:t>
      </w:r>
    </w:p>
    <w:p w:rsidR="004F413E" w:rsidRDefault="004F413E" w:rsidP="004F413E">
      <w:pPr>
        <w:jc w:val="left"/>
      </w:pPr>
    </w:p>
    <w:p w:rsidR="004F413E" w:rsidRDefault="004F413E" w:rsidP="004F413E">
      <w:pPr>
        <w:jc w:val="left"/>
      </w:pPr>
      <w:r>
        <w:rPr>
          <w:rFonts w:hint="eastAsia"/>
        </w:rPr>
        <w:t>稀缺资源的争夺也是很多问题的根源，但这个在现实生活中也是无法避免的，因为很多资源都是稀缺资源。人类很多对他人的伤害来自于稀缺资源的争夺，有些是真正的稀缺资源如土地石油等，有些只是人心理中的稀缺资源。</w:t>
      </w:r>
      <w:r>
        <w:rPr>
          <w:rFonts w:hint="eastAsia"/>
        </w:rPr>
        <w:t xml:space="preserve"> </w:t>
      </w:r>
    </w:p>
    <w:p w:rsidR="004F413E" w:rsidRDefault="004F413E" w:rsidP="004F413E">
      <w:pPr>
        <w:jc w:val="left"/>
      </w:pPr>
    </w:p>
    <w:p w:rsidR="004F413E" w:rsidRDefault="004F413E" w:rsidP="004F413E">
      <w:pPr>
        <w:jc w:val="left"/>
      </w:pPr>
      <w:r>
        <w:rPr>
          <w:rFonts w:hint="eastAsia"/>
        </w:rPr>
        <w:t>另外改变选择的成本特别高，</w:t>
      </w:r>
      <w:r>
        <w:rPr>
          <w:rFonts w:hint="eastAsia"/>
        </w:rPr>
        <w:t xml:space="preserve"> </w:t>
      </w:r>
      <w:r>
        <w:rPr>
          <w:rFonts w:hint="eastAsia"/>
        </w:rPr>
        <w:t>不管是在工作还是婚姻方面；</w:t>
      </w:r>
      <w:r>
        <w:rPr>
          <w:rFonts w:hint="eastAsia"/>
        </w:rPr>
        <w:t xml:space="preserve"> </w:t>
      </w:r>
      <w:r>
        <w:rPr>
          <w:rFonts w:hint="eastAsia"/>
        </w:rPr>
        <w:t>如果你想换一个工作或配偶，</w:t>
      </w:r>
      <w:r>
        <w:rPr>
          <w:rFonts w:hint="eastAsia"/>
        </w:rPr>
        <w:t xml:space="preserve"> </w:t>
      </w:r>
      <w:r>
        <w:rPr>
          <w:rFonts w:hint="eastAsia"/>
        </w:rPr>
        <w:t>你都会需要付出巨大的代价。</w:t>
      </w:r>
      <w:r>
        <w:rPr>
          <w:rFonts w:hint="eastAsia"/>
        </w:rPr>
        <w:t xml:space="preserve"> </w:t>
      </w:r>
    </w:p>
    <w:p w:rsidR="004F413E" w:rsidRDefault="004F413E" w:rsidP="004F413E">
      <w:pPr>
        <w:jc w:val="left"/>
      </w:pPr>
    </w:p>
    <w:p w:rsidR="004F413E" w:rsidRDefault="004F413E" w:rsidP="004F413E">
      <w:pPr>
        <w:jc w:val="left"/>
      </w:pPr>
      <w:r>
        <w:rPr>
          <w:rFonts w:hint="eastAsia"/>
        </w:rPr>
        <w:t>而在乌托邦社会里，每个人都可以选择自己每一天的经历，就像从一份有无限选择的菜单上点菜一样。</w:t>
      </w:r>
      <w:r>
        <w:rPr>
          <w:rFonts w:hint="eastAsia"/>
        </w:rPr>
        <w:t xml:space="preserve"> </w:t>
      </w:r>
      <w:r>
        <w:rPr>
          <w:rFonts w:hint="eastAsia"/>
        </w:rPr>
        <w:t>这样每个人都能过上自己真正想过的生活，</w:t>
      </w:r>
      <w:r>
        <w:rPr>
          <w:rFonts w:hint="eastAsia"/>
        </w:rPr>
        <w:t xml:space="preserve"> </w:t>
      </w:r>
      <w:r>
        <w:rPr>
          <w:rFonts w:hint="eastAsia"/>
        </w:rPr>
        <w:t>满足自己每一方面的需求。</w:t>
      </w:r>
      <w:r>
        <w:rPr>
          <w:rFonts w:hint="eastAsia"/>
        </w:rPr>
        <w:t xml:space="preserve"> </w:t>
      </w:r>
      <w:r>
        <w:rPr>
          <w:rFonts w:hint="eastAsia"/>
        </w:rPr>
        <w:t>改变选择的成本也会被降得最低，你可以一天当歌星第二天当法官，完全是你自己的选择。</w:t>
      </w:r>
    </w:p>
    <w:p w:rsidR="004F413E" w:rsidRDefault="004F413E" w:rsidP="004F413E">
      <w:pPr>
        <w:jc w:val="left"/>
      </w:pPr>
    </w:p>
    <w:p w:rsidR="004F413E" w:rsidRDefault="004F413E" w:rsidP="004F413E">
      <w:pPr>
        <w:jc w:val="left"/>
      </w:pPr>
    </w:p>
    <w:p w:rsidR="004F413E" w:rsidRPr="006B0A27" w:rsidRDefault="004F413E" w:rsidP="006B0A27">
      <w:pPr>
        <w:widowControl/>
        <w:jc w:val="left"/>
        <w:rPr>
          <w:rFonts w:ascii="Calibri" w:eastAsia="宋体" w:hAnsi="Calibri" w:cs="Times New Roman"/>
        </w:rPr>
      </w:pPr>
      <w:r>
        <w:rPr>
          <w:rFonts w:ascii="Calibri" w:eastAsia="宋体" w:hAnsi="Calibri" w:cs="Times New Roman"/>
        </w:rPr>
        <w:br w:type="page"/>
      </w:r>
    </w:p>
    <w:p w:rsidR="004F413E" w:rsidRDefault="004F413E" w:rsidP="006B0A27">
      <w:pPr>
        <w:pStyle w:val="a4"/>
        <w:numPr>
          <w:ilvl w:val="0"/>
          <w:numId w:val="39"/>
        </w:numPr>
        <w:ind w:firstLineChars="0"/>
      </w:pPr>
      <w:r>
        <w:rPr>
          <w:rFonts w:hint="eastAsia"/>
        </w:rPr>
        <w:lastRenderedPageBreak/>
        <w:t>社会制度</w:t>
      </w:r>
      <w:r>
        <w:rPr>
          <w:rFonts w:hint="eastAsia"/>
        </w:rPr>
        <w:t xml:space="preserve"> </w:t>
      </w:r>
      <w:r>
        <w:rPr>
          <w:rFonts w:hint="eastAsia"/>
        </w:rPr>
        <w:t>（</w:t>
      </w:r>
      <w:r>
        <w:rPr>
          <w:rFonts w:hint="eastAsia"/>
        </w:rPr>
        <w:t xml:space="preserve">15 </w:t>
      </w:r>
      <w:r>
        <w:rPr>
          <w:rFonts w:hint="eastAsia"/>
        </w:rPr>
        <w:t>，</w:t>
      </w:r>
      <w:r>
        <w:rPr>
          <w:rFonts w:hint="eastAsia"/>
        </w:rPr>
        <w:t xml:space="preserve"> 7500</w:t>
      </w:r>
      <w:r>
        <w:rPr>
          <w:rFonts w:hint="eastAsia"/>
        </w:rPr>
        <w:t>）</w:t>
      </w:r>
    </w:p>
    <w:p w:rsidR="004F413E" w:rsidRDefault="004F413E" w:rsidP="004F413E"/>
    <w:p w:rsidR="004F413E" w:rsidRDefault="004F413E" w:rsidP="004F413E">
      <w:pPr>
        <w:pStyle w:val="a4"/>
        <w:numPr>
          <w:ilvl w:val="0"/>
          <w:numId w:val="24"/>
        </w:numPr>
        <w:ind w:firstLineChars="0"/>
      </w:pPr>
      <w:r>
        <w:rPr>
          <w:rFonts w:hint="eastAsia"/>
        </w:rPr>
        <w:t>社会制度</w:t>
      </w:r>
    </w:p>
    <w:p w:rsidR="004F413E" w:rsidRDefault="004F413E" w:rsidP="004F413E">
      <w:pPr>
        <w:pStyle w:val="a4"/>
        <w:numPr>
          <w:ilvl w:val="0"/>
          <w:numId w:val="24"/>
        </w:numPr>
        <w:ind w:firstLineChars="0"/>
      </w:pPr>
      <w:r>
        <w:rPr>
          <w:rFonts w:hint="eastAsia"/>
        </w:rPr>
        <w:t>社会模型</w:t>
      </w:r>
    </w:p>
    <w:p w:rsidR="004F413E" w:rsidRDefault="004F413E" w:rsidP="004F413E">
      <w:pPr>
        <w:pStyle w:val="a4"/>
        <w:numPr>
          <w:ilvl w:val="0"/>
          <w:numId w:val="24"/>
        </w:numPr>
        <w:ind w:firstLineChars="0"/>
      </w:pPr>
      <w:r>
        <w:rPr>
          <w:rFonts w:hint="eastAsia"/>
        </w:rPr>
        <w:t>制度解决社会问题</w:t>
      </w:r>
    </w:p>
    <w:p w:rsidR="004F413E" w:rsidRDefault="004F413E" w:rsidP="004F413E">
      <w:pPr>
        <w:pStyle w:val="a4"/>
        <w:numPr>
          <w:ilvl w:val="0"/>
          <w:numId w:val="24"/>
        </w:numPr>
        <w:ind w:firstLineChars="0"/>
      </w:pPr>
      <w:r>
        <w:rPr>
          <w:rFonts w:hint="eastAsia"/>
        </w:rPr>
        <w:t>乌托邦里的社会制度</w:t>
      </w:r>
    </w:p>
    <w:p w:rsidR="004F413E" w:rsidRDefault="004F413E" w:rsidP="004F413E">
      <w:pPr>
        <w:jc w:val="left"/>
      </w:pPr>
    </w:p>
    <w:p w:rsidR="004F413E" w:rsidRDefault="004F413E" w:rsidP="004F413E">
      <w:pPr>
        <w:jc w:val="left"/>
      </w:pPr>
    </w:p>
    <w:p w:rsidR="004F413E" w:rsidRDefault="004F413E" w:rsidP="004F413E">
      <w:pPr>
        <w:pStyle w:val="a4"/>
        <w:numPr>
          <w:ilvl w:val="0"/>
          <w:numId w:val="23"/>
        </w:numPr>
        <w:ind w:firstLineChars="0"/>
        <w:jc w:val="left"/>
      </w:pPr>
      <w:r>
        <w:rPr>
          <w:rFonts w:hint="eastAsia"/>
        </w:rPr>
        <w:t>社会制度</w:t>
      </w:r>
    </w:p>
    <w:p w:rsidR="004F413E" w:rsidRPr="002115D6" w:rsidRDefault="004F413E" w:rsidP="004F413E">
      <w:pPr>
        <w:jc w:val="left"/>
      </w:pPr>
    </w:p>
    <w:p w:rsidR="00034B8B" w:rsidRDefault="004F413E" w:rsidP="004F413E">
      <w:pPr>
        <w:jc w:val="left"/>
        <w:rPr>
          <w:ins w:id="1236" w:author="Lei Zhu" w:date="2017-07-10T19:43:00Z"/>
        </w:rPr>
      </w:pPr>
      <w:r>
        <w:t>社会是由人和社会制度组成的</w:t>
      </w:r>
      <w:r>
        <w:rPr>
          <w:rFonts w:hint="eastAsia"/>
        </w:rPr>
        <w:t>，社会制度主要是人和人相处的规则，</w:t>
      </w:r>
      <w:r>
        <w:rPr>
          <w:rFonts w:hint="eastAsia"/>
        </w:rPr>
        <w:t xml:space="preserve"> </w:t>
      </w:r>
      <w:r>
        <w:rPr>
          <w:rFonts w:hint="eastAsia"/>
        </w:rPr>
        <w:t>其中包括明文的规则（如法律等）和</w:t>
      </w:r>
      <w:proofErr w:type="gramStart"/>
      <w:r>
        <w:rPr>
          <w:rFonts w:hint="eastAsia"/>
        </w:rPr>
        <w:t>潜规则</w:t>
      </w:r>
      <w:proofErr w:type="gramEnd"/>
      <w:r>
        <w:rPr>
          <w:rFonts w:hint="eastAsia"/>
        </w:rPr>
        <w:t>。</w:t>
      </w:r>
      <w:r>
        <w:rPr>
          <w:rFonts w:hint="eastAsia"/>
        </w:rPr>
        <w:t xml:space="preserve"> </w:t>
      </w:r>
      <w:r>
        <w:rPr>
          <w:rFonts w:hint="eastAsia"/>
        </w:rPr>
        <w:t>作为社会的一个成员，</w:t>
      </w:r>
      <w:r>
        <w:t>每个人都必须根据这些规则来生活</w:t>
      </w:r>
      <w:r>
        <w:rPr>
          <w:rFonts w:hint="eastAsia"/>
        </w:rPr>
        <w:t>。</w:t>
      </w:r>
      <w:r>
        <w:t xml:space="preserve"> </w:t>
      </w:r>
      <w:r>
        <w:t>现在人们的很多痛苦来自于这些规则造成的限制</w:t>
      </w:r>
      <w:r>
        <w:rPr>
          <w:rFonts w:hint="eastAsia"/>
        </w:rPr>
        <w:t>，</w:t>
      </w:r>
      <w:r>
        <w:rPr>
          <w:rFonts w:hint="eastAsia"/>
        </w:rPr>
        <w:t xml:space="preserve"> </w:t>
      </w:r>
      <w:r>
        <w:rPr>
          <w:rFonts w:hint="eastAsia"/>
        </w:rPr>
        <w:t>这些规则导致人们很多时候不能去干自己想干的事情，直接的因为规则不允许，间接的因为规则带来的后果代价太大。</w:t>
      </w:r>
      <w:r>
        <w:rPr>
          <w:rFonts w:hint="eastAsia"/>
        </w:rPr>
        <w:t xml:space="preserve">  </w:t>
      </w:r>
      <w:r>
        <w:rPr>
          <w:rFonts w:hint="eastAsia"/>
        </w:rPr>
        <w:t>同时</w:t>
      </w:r>
      <w:r>
        <w:t>因为这些规则每个人不得不包装自己</w:t>
      </w:r>
      <w:r>
        <w:rPr>
          <w:rFonts w:hint="eastAsia"/>
        </w:rPr>
        <w:t>，</w:t>
      </w:r>
      <w:r>
        <w:t>不能做真实的自己</w:t>
      </w:r>
      <w:r>
        <w:rPr>
          <w:rFonts w:hint="eastAsia"/>
        </w:rPr>
        <w:t>，这样</w:t>
      </w:r>
      <w:r>
        <w:t>才能获取自己想要获取的利益</w:t>
      </w:r>
      <w:r>
        <w:rPr>
          <w:rFonts w:hint="eastAsia"/>
        </w:rPr>
        <w:t>包括金钱和感情。</w:t>
      </w:r>
      <w:r>
        <w:rPr>
          <w:rFonts w:hint="eastAsia"/>
        </w:rPr>
        <w:t xml:space="preserve"> </w:t>
      </w:r>
      <w:r>
        <w:rPr>
          <w:rFonts w:hint="eastAsia"/>
        </w:rPr>
        <w:t>很多小说比如曹雪芹的《红楼梦》和</w:t>
      </w:r>
      <w:r>
        <w:rPr>
          <w:rFonts w:hint="eastAsia"/>
        </w:rPr>
        <w:t>Leo Tolstoy</w:t>
      </w:r>
      <w:r>
        <w:rPr>
          <w:rFonts w:hint="eastAsia"/>
        </w:rPr>
        <w:t>的《</w:t>
      </w:r>
      <w:r>
        <w:rPr>
          <w:rFonts w:hint="eastAsia"/>
        </w:rPr>
        <w:t>Anna Karenina</w:t>
      </w:r>
      <w:r>
        <w:rPr>
          <w:rFonts w:hint="eastAsia"/>
        </w:rPr>
        <w:t>》描叙的都是在社会制度的限制下人的痛苦和烦恼。</w:t>
      </w:r>
      <w:r>
        <w:rPr>
          <w:rFonts w:hint="eastAsia"/>
        </w:rPr>
        <w:t xml:space="preserve"> </w:t>
      </w:r>
      <w:ins w:id="1237" w:author="Lei Zhu" w:date="2017-07-10T19:43:00Z">
        <w:r w:rsidR="00034B8B">
          <w:rPr>
            <w:rFonts w:hint="eastAsia"/>
          </w:rPr>
          <w:t>根据俄罗斯当时的社会规则，</w:t>
        </w:r>
        <w:r w:rsidR="00034B8B">
          <w:rPr>
            <w:rFonts w:hint="eastAsia"/>
          </w:rPr>
          <w:t>Anna</w:t>
        </w:r>
      </w:ins>
      <w:ins w:id="1238" w:author="Lei Zhu" w:date="2017-07-10T19:44:00Z">
        <w:r w:rsidR="00034B8B">
          <w:rPr>
            <w:rFonts w:hint="eastAsia"/>
          </w:rPr>
          <w:t>作为一个已婚妇女和</w:t>
        </w:r>
        <w:r w:rsidR="00034B8B">
          <w:rPr>
            <w:rFonts w:hint="eastAsia"/>
          </w:rPr>
          <w:t>Vronsky</w:t>
        </w:r>
        <w:r w:rsidR="00034B8B">
          <w:rPr>
            <w:rFonts w:hint="eastAsia"/>
          </w:rPr>
          <w:t>的</w:t>
        </w:r>
        <w:proofErr w:type="gramStart"/>
        <w:r w:rsidR="00034B8B">
          <w:rPr>
            <w:rFonts w:hint="eastAsia"/>
          </w:rPr>
          <w:t>恋爱让</w:t>
        </w:r>
        <w:proofErr w:type="gramEnd"/>
        <w:r w:rsidR="00034B8B">
          <w:rPr>
            <w:rFonts w:hint="eastAsia"/>
          </w:rPr>
          <w:t>她备受排斥和侮辱，</w:t>
        </w:r>
        <w:r w:rsidR="00034B8B">
          <w:rPr>
            <w:rFonts w:hint="eastAsia"/>
          </w:rPr>
          <w:t xml:space="preserve"> </w:t>
        </w:r>
        <w:r w:rsidR="00034B8B">
          <w:rPr>
            <w:rFonts w:hint="eastAsia"/>
          </w:rPr>
          <w:t>而</w:t>
        </w:r>
        <w:r w:rsidR="00034B8B">
          <w:rPr>
            <w:rFonts w:hint="eastAsia"/>
          </w:rPr>
          <w:t>Vronsky</w:t>
        </w:r>
      </w:ins>
      <w:ins w:id="1239" w:author="Lei Zhu" w:date="2017-07-10T19:45:00Z">
        <w:r w:rsidR="00034B8B">
          <w:rPr>
            <w:rFonts w:hint="eastAsia"/>
          </w:rPr>
          <w:t>本人还是基本上能被社会所接受的</w:t>
        </w:r>
      </w:ins>
      <w:ins w:id="1240" w:author="Lei Zhu" w:date="2017-07-10T19:44:00Z">
        <w:r w:rsidR="00034B8B">
          <w:rPr>
            <w:rFonts w:hint="eastAsia"/>
          </w:rPr>
          <w:t>。</w:t>
        </w:r>
      </w:ins>
      <w:ins w:id="1241" w:author="Lei Zhu" w:date="2017-07-10T19:46:00Z">
        <w:r w:rsidR="00034B8B">
          <w:rPr>
            <w:rFonts w:hint="eastAsia"/>
          </w:rPr>
          <w:t>另外俄罗斯当时的法律让</w:t>
        </w:r>
        <w:r w:rsidR="00034B8B">
          <w:rPr>
            <w:rFonts w:hint="eastAsia"/>
          </w:rPr>
          <w:t>Anna</w:t>
        </w:r>
        <w:r w:rsidR="00034B8B">
          <w:rPr>
            <w:rFonts w:hint="eastAsia"/>
          </w:rPr>
          <w:t>在没有她丈夫同意的前提下无法离婚。</w:t>
        </w:r>
        <w:r w:rsidR="00034B8B">
          <w:rPr>
            <w:rFonts w:hint="eastAsia"/>
          </w:rPr>
          <w:t xml:space="preserve"> </w:t>
        </w:r>
      </w:ins>
      <w:ins w:id="1242" w:author="Lei Zhu" w:date="2017-07-10T19:45:00Z">
        <w:r w:rsidR="00034B8B">
          <w:rPr>
            <w:rFonts w:hint="eastAsia"/>
          </w:rPr>
          <w:t>换在今天的俄罗斯，</w:t>
        </w:r>
        <w:r w:rsidR="00034B8B">
          <w:rPr>
            <w:rFonts w:hint="eastAsia"/>
          </w:rPr>
          <w:t>Anna</w:t>
        </w:r>
        <w:r w:rsidR="00034B8B">
          <w:rPr>
            <w:rFonts w:hint="eastAsia"/>
          </w:rPr>
          <w:t>的情况至少会比</w:t>
        </w:r>
      </w:ins>
      <w:ins w:id="1243" w:author="Lei Zhu" w:date="2017-07-10T19:46:00Z">
        <w:r w:rsidR="00034B8B">
          <w:rPr>
            <w:rFonts w:hint="eastAsia"/>
          </w:rPr>
          <w:t>小说里好很多。</w:t>
        </w:r>
      </w:ins>
    </w:p>
    <w:p w:rsidR="004F413E" w:rsidRDefault="004F413E" w:rsidP="004F413E">
      <w:pPr>
        <w:jc w:val="left"/>
      </w:pPr>
      <w:r>
        <w:rPr>
          <w:rFonts w:hint="eastAsia"/>
        </w:rPr>
        <w:t xml:space="preserve"> </w:t>
      </w:r>
      <w:ins w:id="1244" w:author="Lei Zhu" w:date="2017-05-21T22:21:00Z">
        <w:r w:rsidR="005E4DF4">
          <w:rPr>
            <w:rFonts w:hint="eastAsia"/>
          </w:rPr>
          <w:t>【细化</w:t>
        </w:r>
      </w:ins>
      <w:ins w:id="1245" w:author="Lei Zhu" w:date="2017-05-21T22:22:00Z">
        <w:r w:rsidR="005E4DF4">
          <w:rPr>
            <w:rFonts w:hint="eastAsia"/>
          </w:rPr>
          <w:t>这两个例子？</w:t>
        </w:r>
      </w:ins>
      <w:ins w:id="1246" w:author="Lei Zhu" w:date="2017-05-21T22:21:00Z">
        <w:r w:rsidR="005E4DF4">
          <w:rPr>
            <w:rFonts w:hint="eastAsia"/>
          </w:rPr>
          <w:t>】</w:t>
        </w:r>
      </w:ins>
    </w:p>
    <w:p w:rsidR="004F413E" w:rsidRPr="00875046" w:rsidRDefault="004F413E" w:rsidP="004F413E">
      <w:pPr>
        <w:jc w:val="left"/>
      </w:pPr>
    </w:p>
    <w:p w:rsidR="004F413E" w:rsidRDefault="004F413E" w:rsidP="004F413E">
      <w:pPr>
        <w:jc w:val="left"/>
      </w:pPr>
      <w:r>
        <w:rPr>
          <w:rFonts w:hint="eastAsia"/>
        </w:rPr>
        <w:t>当然这些制度的存在都是有一定的道理和优点的，</w:t>
      </w:r>
      <w:r>
        <w:rPr>
          <w:rFonts w:hint="eastAsia"/>
        </w:rPr>
        <w:t xml:space="preserve"> </w:t>
      </w:r>
      <w:r>
        <w:rPr>
          <w:rFonts w:hint="eastAsia"/>
        </w:rPr>
        <w:t>某种意义上也是人类历史积累下来相对优化的制度。</w:t>
      </w:r>
    </w:p>
    <w:p w:rsidR="004F413E" w:rsidRPr="00BE1597" w:rsidRDefault="004F413E" w:rsidP="004F413E">
      <w:pPr>
        <w:jc w:val="left"/>
      </w:pPr>
    </w:p>
    <w:p w:rsidR="004F413E" w:rsidRDefault="004F413E" w:rsidP="004F413E">
      <w:pPr>
        <w:jc w:val="left"/>
      </w:pPr>
      <w:r>
        <w:rPr>
          <w:rFonts w:hint="eastAsia"/>
        </w:rPr>
        <w:t>制度是个平台，人在制度的框架上和制度的限制下生活；</w:t>
      </w:r>
      <w:r>
        <w:rPr>
          <w:rFonts w:hint="eastAsia"/>
        </w:rPr>
        <w:t xml:space="preserve"> </w:t>
      </w:r>
      <w:r>
        <w:rPr>
          <w:rFonts w:hint="eastAsia"/>
        </w:rPr>
        <w:t>每个人都会在基因和文化的驱动下，利用这些社会规则和他人来实现自己的目标。</w:t>
      </w:r>
      <w:r>
        <w:rPr>
          <w:rFonts w:hint="eastAsia"/>
        </w:rPr>
        <w:t xml:space="preserve"> </w:t>
      </w:r>
      <w:r>
        <w:rPr>
          <w:rFonts w:hint="eastAsia"/>
        </w:rPr>
        <w:t>或者换个角度来看社会里的成员是在一个不停博弈的过程里因为大家的很多目标是互相矛盾的，</w:t>
      </w:r>
      <w:r>
        <w:rPr>
          <w:rFonts w:hint="eastAsia"/>
        </w:rPr>
        <w:t xml:space="preserve"> </w:t>
      </w:r>
      <w:r>
        <w:rPr>
          <w:rFonts w:hint="eastAsia"/>
        </w:rPr>
        <w:t>虽然并不是每件事情都是</w:t>
      </w:r>
      <w:r>
        <w:rPr>
          <w:rFonts w:hint="eastAsia"/>
        </w:rPr>
        <w:t>zero-sum game</w:t>
      </w:r>
      <w:r>
        <w:rPr>
          <w:rFonts w:hint="eastAsia"/>
        </w:rPr>
        <w:t>。</w:t>
      </w:r>
      <w:r>
        <w:rPr>
          <w:rFonts w:hint="eastAsia"/>
        </w:rPr>
        <w:t xml:space="preserve"> </w:t>
      </w:r>
      <w:r>
        <w:rPr>
          <w:rFonts w:hint="eastAsia"/>
        </w:rPr>
        <w:t>人脑的作用就是把这些因素结合在一起来争取自我利益的最大化。</w:t>
      </w:r>
    </w:p>
    <w:p w:rsidR="004F413E" w:rsidRDefault="004F413E" w:rsidP="004F413E">
      <w:pPr>
        <w:jc w:val="left"/>
      </w:pPr>
    </w:p>
    <w:p w:rsidR="004F413E" w:rsidRDefault="004F413E" w:rsidP="004F413E">
      <w:pPr>
        <w:jc w:val="left"/>
      </w:pPr>
      <w:r>
        <w:rPr>
          <w:rFonts w:hint="eastAsia"/>
        </w:rPr>
        <w:t>社会制度的最大的挑战实际上是来自于人性特别是人的自私。</w:t>
      </w:r>
      <w:r>
        <w:rPr>
          <w:rFonts w:hint="eastAsia"/>
        </w:rPr>
        <w:t xml:space="preserve"> </w:t>
      </w:r>
      <w:r>
        <w:rPr>
          <w:rFonts w:hint="eastAsia"/>
        </w:rPr>
        <w:t>大部分的社会问题都是因为人的自私引起的，但自私又是在我们的基因里面</w:t>
      </w:r>
      <w:proofErr w:type="gramStart"/>
      <w:r>
        <w:rPr>
          <w:rFonts w:hint="eastAsia"/>
        </w:rPr>
        <w:t>最</w:t>
      </w:r>
      <w:proofErr w:type="gramEnd"/>
      <w:r>
        <w:rPr>
          <w:rFonts w:hint="eastAsia"/>
        </w:rPr>
        <w:t>根本性的特征，根深蒂结的。</w:t>
      </w:r>
      <w:r>
        <w:rPr>
          <w:rFonts w:hint="eastAsia"/>
        </w:rPr>
        <w:t xml:space="preserve"> </w:t>
      </w:r>
      <w:r>
        <w:rPr>
          <w:rFonts w:hint="eastAsia"/>
        </w:rPr>
        <w:t>目前相对好的制度主要靠两方面来弥补人的自私：第一还是靠自身利益（短期的一些牺牲和妥协来换取长期的利益），第二还是靠文化（应该是这样的，这样做是好事。）</w:t>
      </w:r>
    </w:p>
    <w:p w:rsidR="004F413E" w:rsidRDefault="004F413E" w:rsidP="004F413E">
      <w:pPr>
        <w:jc w:val="left"/>
      </w:pPr>
    </w:p>
    <w:p w:rsidR="004F413E" w:rsidRDefault="004F413E" w:rsidP="004F413E">
      <w:pPr>
        <w:jc w:val="left"/>
      </w:pPr>
      <w:r>
        <w:rPr>
          <w:rFonts w:hint="eastAsia"/>
        </w:rPr>
        <w:t>现有的制度基本上都是为了维护甚至扩大既得利益者的利益，所以很多压迫和强迫。</w:t>
      </w:r>
    </w:p>
    <w:p w:rsidR="004F413E" w:rsidRDefault="004F413E" w:rsidP="004F413E">
      <w:pPr>
        <w:jc w:val="left"/>
      </w:pPr>
    </w:p>
    <w:p w:rsidR="004F413E" w:rsidRDefault="004F413E" w:rsidP="004F413E">
      <w:pPr>
        <w:jc w:val="left"/>
      </w:pPr>
      <w:r>
        <w:rPr>
          <w:rFonts w:hint="eastAsia"/>
        </w:rPr>
        <w:t>因为人的行为是很复杂，社会是更加的复杂因为社会是多个人际互动的组合。人跟其他动物的一个根本性差别在于社会的复杂性和集体效应。</w:t>
      </w:r>
      <w:r>
        <w:rPr>
          <w:rFonts w:hint="eastAsia"/>
        </w:rPr>
        <w:t xml:space="preserve"> </w:t>
      </w:r>
      <w:r>
        <w:rPr>
          <w:rFonts w:hint="eastAsia"/>
        </w:rPr>
        <w:t>社会可以有效发挥多人的力量而不是局限于一个人。</w:t>
      </w:r>
      <w:r>
        <w:rPr>
          <w:rFonts w:hint="eastAsia"/>
        </w:rPr>
        <w:t xml:space="preserve"> </w:t>
      </w:r>
      <w:r>
        <w:rPr>
          <w:rFonts w:hint="eastAsia"/>
        </w:rPr>
        <w:t>对于一部分人来说可以利用群体来实现自己的目的，当然也一定程度给被利用的人一定的利益作为交换。</w:t>
      </w:r>
    </w:p>
    <w:p w:rsidR="004F413E" w:rsidRDefault="004F413E" w:rsidP="004F413E">
      <w:pPr>
        <w:jc w:val="left"/>
      </w:pPr>
    </w:p>
    <w:p w:rsidR="004F413E" w:rsidRDefault="004F413E" w:rsidP="004F413E">
      <w:pPr>
        <w:jc w:val="left"/>
      </w:pPr>
      <w:r>
        <w:rPr>
          <w:rFonts w:hint="eastAsia"/>
        </w:rPr>
        <w:t>不同社会群体的差别是规则的差别，每个群体都有成员都了解的规则，这些共享的规则造就一个群体。比如中国和美国的交通规则有差别，</w:t>
      </w:r>
      <w:proofErr w:type="gramStart"/>
      <w:r>
        <w:rPr>
          <w:rFonts w:hint="eastAsia"/>
        </w:rPr>
        <w:t>不</w:t>
      </w:r>
      <w:proofErr w:type="gramEnd"/>
      <w:r>
        <w:rPr>
          <w:rFonts w:hint="eastAsia"/>
        </w:rPr>
        <w:t>光是明文的交通制度，很多也是潜规</w:t>
      </w:r>
      <w:r>
        <w:rPr>
          <w:rFonts w:hint="eastAsia"/>
        </w:rPr>
        <w:lastRenderedPageBreak/>
        <w:t>则，比如一个美国人只要觉得自己的行为是符合交通规则她不会特意去避让违法交通规则的其他车辆，而一个中国人开车时当然也会遵守交通规则，但更重要的是避让别的车辆和行人，不管别人的行为是否符合交通规则。</w:t>
      </w:r>
      <w:r>
        <w:rPr>
          <w:rFonts w:hint="eastAsia"/>
        </w:rPr>
        <w:t xml:space="preserve"> </w:t>
      </w:r>
      <w:r>
        <w:rPr>
          <w:rFonts w:hint="eastAsia"/>
        </w:rPr>
        <w:t>所以中国人开车时都假设别人会避让即使自己的行为不符合交通规则。一个美国人和一个中国人在一起开车就比较危险，中国人假设的避让美国人不会执行。</w:t>
      </w:r>
    </w:p>
    <w:p w:rsidR="004F413E" w:rsidRDefault="004F413E" w:rsidP="004F413E">
      <w:pPr>
        <w:jc w:val="left"/>
      </w:pPr>
    </w:p>
    <w:p w:rsidR="004F413E" w:rsidRDefault="004F413E" w:rsidP="004F413E">
      <w:pPr>
        <w:jc w:val="left"/>
      </w:pPr>
      <w:r>
        <w:rPr>
          <w:rFonts w:hint="eastAsia"/>
        </w:rPr>
        <w:t>每个国家也是为了各自的利益而努力。国家之间的合作也是因为对合作的双方都有利。</w:t>
      </w:r>
    </w:p>
    <w:p w:rsidR="004F413E" w:rsidRDefault="004F413E" w:rsidP="004F413E">
      <w:pPr>
        <w:jc w:val="left"/>
        <w:rPr>
          <w:ins w:id="1247" w:author="Lei Zhu" w:date="2017-07-10T19:48:00Z"/>
        </w:rPr>
      </w:pPr>
    </w:p>
    <w:p w:rsidR="001D46DB" w:rsidRDefault="001D46DB" w:rsidP="004F413E">
      <w:pPr>
        <w:jc w:val="left"/>
        <w:rPr>
          <w:ins w:id="1248" w:author="Lei Zhu" w:date="2017-07-10T19:48:00Z"/>
        </w:rPr>
      </w:pPr>
    </w:p>
    <w:p w:rsidR="001D46DB" w:rsidRDefault="001D46DB" w:rsidP="004F413E">
      <w:pPr>
        <w:jc w:val="left"/>
        <w:rPr>
          <w:ins w:id="1249" w:author="Lei Zhu" w:date="2017-07-10T19:48:00Z"/>
        </w:rPr>
      </w:pPr>
      <w:ins w:id="1250" w:author="Lei Zhu" w:date="2017-07-10T19:48:00Z">
        <w:r>
          <w:t xml:space="preserve">1.2 </w:t>
        </w:r>
        <w:r>
          <w:rPr>
            <w:rFonts w:hint="eastAsia"/>
          </w:rPr>
          <w:t>制度的核心</w:t>
        </w:r>
      </w:ins>
    </w:p>
    <w:p w:rsidR="001D46DB" w:rsidRDefault="001D46DB" w:rsidP="004F413E">
      <w:pPr>
        <w:jc w:val="left"/>
        <w:rPr>
          <w:ins w:id="1251" w:author="Lei Zhu" w:date="2017-07-10T19:48:00Z"/>
        </w:rPr>
      </w:pPr>
    </w:p>
    <w:p w:rsidR="001D46DB" w:rsidRDefault="001D46DB" w:rsidP="004F413E">
      <w:pPr>
        <w:jc w:val="left"/>
        <w:rPr>
          <w:ins w:id="1252" w:author="Lei Zhu" w:date="2017-07-10T19:49:00Z"/>
        </w:rPr>
      </w:pPr>
      <w:ins w:id="1253" w:author="Lei Zhu" w:date="2017-07-10T19:48:00Z">
        <w:r>
          <w:rPr>
            <w:rFonts w:hint="eastAsia"/>
          </w:rPr>
          <w:t>制度的核心是</w:t>
        </w:r>
      </w:ins>
      <w:ins w:id="1254" w:author="Lei Zhu" w:date="2017-07-10T19:49:00Z">
        <w:r>
          <w:rPr>
            <w:rFonts w:hint="eastAsia"/>
          </w:rPr>
          <w:t>对他人的控制特别是利益的分配。最核心的两部分是政治制度和经济制度。</w:t>
        </w:r>
      </w:ins>
    </w:p>
    <w:p w:rsidR="001D46DB" w:rsidRDefault="001D46DB" w:rsidP="004F413E">
      <w:pPr>
        <w:jc w:val="left"/>
        <w:rPr>
          <w:ins w:id="1255" w:author="Lei Zhu" w:date="2017-07-10T19:54:00Z"/>
        </w:rPr>
      </w:pPr>
    </w:p>
    <w:p w:rsidR="001D46DB" w:rsidRDefault="001D46DB" w:rsidP="004F413E">
      <w:pPr>
        <w:jc w:val="left"/>
        <w:rPr>
          <w:ins w:id="1256" w:author="Lei Zhu" w:date="2017-07-10T19:50:00Z"/>
        </w:rPr>
      </w:pPr>
      <w:ins w:id="1257" w:author="Lei Zhu" w:date="2017-07-10T19:49:00Z">
        <w:r>
          <w:rPr>
            <w:rFonts w:hint="eastAsia"/>
          </w:rPr>
          <w:t>政治制度</w:t>
        </w:r>
      </w:ins>
      <w:ins w:id="1258" w:author="Lei Zhu" w:date="2017-07-10T21:07:00Z">
        <w:r w:rsidR="00723DBB">
          <w:rPr>
            <w:rFonts w:hint="eastAsia"/>
          </w:rPr>
          <w:t>主要是</w:t>
        </w:r>
        <w:r w:rsidR="007F2332">
          <w:rPr>
            <w:rFonts w:hint="eastAsia"/>
          </w:rPr>
          <w:t>一个政治体系里的权利分配和决策机制</w:t>
        </w:r>
      </w:ins>
      <w:ins w:id="1259" w:author="Lei Zhu" w:date="2017-07-10T19:54:00Z">
        <w:r>
          <w:rPr>
            <w:rFonts w:hint="eastAsia"/>
          </w:rPr>
          <w:t>。最极端的但也是必须的部分是政府对武力的垄断。</w:t>
        </w:r>
      </w:ins>
    </w:p>
    <w:p w:rsidR="00723DBB" w:rsidRDefault="00723DBB" w:rsidP="00723DBB">
      <w:pPr>
        <w:jc w:val="left"/>
        <w:rPr>
          <w:ins w:id="1260" w:author="Lei Zhu" w:date="2017-07-10T21:06:00Z"/>
        </w:rPr>
      </w:pPr>
      <w:ins w:id="1261" w:author="Lei Zhu" w:date="2017-07-10T21:06:00Z">
        <w:r>
          <w:rPr>
            <w:rFonts w:hint="eastAsia"/>
          </w:rPr>
          <w:t>Francis Fukuyama</w:t>
        </w:r>
        <w:r>
          <w:rPr>
            <w:rFonts w:hint="eastAsia"/>
          </w:rPr>
          <w:t>的《</w:t>
        </w:r>
        <w:r>
          <w:rPr>
            <w:rFonts w:hint="eastAsia"/>
          </w:rPr>
          <w:t xml:space="preserve">Political Order and Political </w:t>
        </w:r>
        <w:r>
          <w:t>Decay</w:t>
        </w:r>
        <w:r>
          <w:rPr>
            <w:rFonts w:hint="eastAsia"/>
          </w:rPr>
          <w:t>》主要讲的就是不同国家的政治制度的差别和影响。我们最在乎的是人民的幸福，政治制度有很大的影响。政治制度决定人群之间的宏观的利益分配。</w:t>
        </w:r>
      </w:ins>
    </w:p>
    <w:p w:rsidR="00723DBB" w:rsidRDefault="00723DBB" w:rsidP="004F413E">
      <w:pPr>
        <w:jc w:val="left"/>
        <w:rPr>
          <w:ins w:id="1262" w:author="Lei Zhu" w:date="2017-07-10T21:06:00Z"/>
        </w:rPr>
      </w:pPr>
    </w:p>
    <w:p w:rsidR="00723DBB" w:rsidRDefault="00723DBB" w:rsidP="004F413E">
      <w:pPr>
        <w:jc w:val="left"/>
        <w:rPr>
          <w:ins w:id="1263" w:author="Lei Zhu" w:date="2017-07-10T19:49:00Z"/>
        </w:rPr>
      </w:pPr>
    </w:p>
    <w:p w:rsidR="001D46DB" w:rsidDel="00D13EDE" w:rsidRDefault="001D46DB" w:rsidP="004F413E">
      <w:pPr>
        <w:jc w:val="left"/>
        <w:rPr>
          <w:del w:id="1264" w:author="Lei Zhu" w:date="2017-07-10T20:48:00Z"/>
        </w:rPr>
      </w:pPr>
      <w:ins w:id="1265" w:author="Lei Zhu" w:date="2017-07-10T19:49:00Z">
        <w:r>
          <w:rPr>
            <w:rFonts w:hint="eastAsia"/>
          </w:rPr>
          <w:t>经济</w:t>
        </w:r>
      </w:ins>
      <w:ins w:id="1266" w:author="Lei Zhu" w:date="2017-07-10T19:50:00Z">
        <w:r>
          <w:rPr>
            <w:rFonts w:hint="eastAsia"/>
          </w:rPr>
          <w:t>制度决定宏观的利益分配体系，它也是政治制度的衍生物</w:t>
        </w:r>
      </w:ins>
      <w:ins w:id="1267" w:author="Lei Zhu" w:date="2017-07-10T20:47:00Z">
        <w:r w:rsidR="001505B7">
          <w:rPr>
            <w:rFonts w:hint="eastAsia"/>
          </w:rPr>
          <w:t>，</w:t>
        </w:r>
        <w:r w:rsidR="001505B7">
          <w:rPr>
            <w:rFonts w:hint="eastAsia"/>
          </w:rPr>
          <w:t xml:space="preserve"> </w:t>
        </w:r>
        <w:r w:rsidR="001505B7">
          <w:rPr>
            <w:rFonts w:hint="eastAsia"/>
          </w:rPr>
          <w:t>政治制度决定经济制度的</w:t>
        </w:r>
      </w:ins>
      <w:ins w:id="1268" w:author="Lei Zhu" w:date="2017-07-10T20:48:00Z">
        <w:r w:rsidR="001505B7">
          <w:rPr>
            <w:rFonts w:hint="eastAsia"/>
          </w:rPr>
          <w:t>制定</w:t>
        </w:r>
      </w:ins>
      <w:ins w:id="1269" w:author="Lei Zhu" w:date="2017-07-10T19:50:00Z">
        <w:r>
          <w:rPr>
            <w:rFonts w:hint="eastAsia"/>
          </w:rPr>
          <w:t>。目前世界上大部分经济制度</w:t>
        </w:r>
      </w:ins>
      <w:ins w:id="1270" w:author="Lei Zhu" w:date="2017-07-10T19:51:00Z">
        <w:r>
          <w:rPr>
            <w:rFonts w:hint="eastAsia"/>
          </w:rPr>
          <w:t>都是以市场经济为基础的。</w:t>
        </w:r>
        <w:r>
          <w:rPr>
            <w:rFonts w:hint="eastAsia"/>
          </w:rPr>
          <w:t xml:space="preserve"> </w:t>
        </w:r>
        <w:r>
          <w:rPr>
            <w:rFonts w:hint="eastAsia"/>
          </w:rPr>
          <w:t>市场经济的</w:t>
        </w:r>
      </w:ins>
      <w:ins w:id="1271" w:author="Lei Zhu" w:date="2017-07-10T19:53:00Z">
        <w:r>
          <w:rPr>
            <w:rFonts w:hint="eastAsia"/>
          </w:rPr>
          <w:t>公认鼻祖是</w:t>
        </w:r>
      </w:ins>
      <w:ins w:id="1272" w:author="Lei Zhu" w:date="2017-07-10T19:51:00Z">
        <w:r>
          <w:t>Adam Smith</w:t>
        </w:r>
      </w:ins>
      <w:ins w:id="1273" w:author="Lei Zhu" w:date="2017-07-10T19:53:00Z">
        <w:r>
          <w:rPr>
            <w:rFonts w:hint="eastAsia"/>
          </w:rPr>
          <w:t>和他的名著</w:t>
        </w:r>
      </w:ins>
      <w:ins w:id="1274" w:author="Lei Zhu" w:date="2017-07-10T19:51:00Z">
        <w:r>
          <w:t xml:space="preserve"> </w:t>
        </w:r>
        <w:r>
          <w:rPr>
            <w:rFonts w:hint="eastAsia"/>
          </w:rPr>
          <w:t>《</w:t>
        </w:r>
        <w:r>
          <w:rPr>
            <w:rFonts w:hint="eastAsia"/>
          </w:rPr>
          <w:t>The Wealth of Nations</w:t>
        </w:r>
        <w:r>
          <w:rPr>
            <w:rFonts w:hint="eastAsia"/>
          </w:rPr>
          <w:t>》</w:t>
        </w:r>
      </w:ins>
      <w:ins w:id="1275" w:author="Lei Zhu" w:date="2017-07-10T19:53:00Z">
        <w:r>
          <w:rPr>
            <w:rFonts w:hint="eastAsia"/>
          </w:rPr>
          <w:t>。</w:t>
        </w:r>
      </w:ins>
      <w:ins w:id="1276" w:author="Lei Zhu" w:date="2017-07-10T20:48:00Z">
        <w:r w:rsidR="001505B7">
          <w:rPr>
            <w:rFonts w:hint="eastAsia"/>
          </w:rPr>
          <w:t>宏观来看，</w:t>
        </w:r>
      </w:ins>
      <w:ins w:id="1277" w:author="Lei Zhu" w:date="2017-07-10T20:49:00Z">
        <w:r w:rsidR="001505B7">
          <w:rPr>
            <w:rFonts w:hint="eastAsia"/>
          </w:rPr>
          <w:t>现在的</w:t>
        </w:r>
      </w:ins>
      <w:ins w:id="1278" w:author="Lei Zhu" w:date="2017-07-10T20:50:00Z">
        <w:r w:rsidR="001505B7">
          <w:rPr>
            <w:rFonts w:hint="eastAsia"/>
          </w:rPr>
          <w:t>技术足以让全世界每个人过上比较轻松的中产阶级生活，</w:t>
        </w:r>
      </w:ins>
      <w:ins w:id="1279" w:author="Lei Zhu" w:date="2017-07-10T20:48:00Z">
        <w:r w:rsidR="001505B7">
          <w:rPr>
            <w:rFonts w:hint="eastAsia"/>
          </w:rPr>
          <w:t>但是大部分人都希望自己过得比他人好也不希望比别人干更多的</w:t>
        </w:r>
      </w:ins>
      <w:ins w:id="1280" w:author="Lei Zhu" w:date="2017-07-10T20:49:00Z">
        <w:r w:rsidR="001505B7">
          <w:rPr>
            <w:rFonts w:hint="eastAsia"/>
          </w:rPr>
          <w:t>活而仍然过一样的生活。</w:t>
        </w:r>
        <w:r w:rsidR="001505B7">
          <w:rPr>
            <w:rFonts w:hint="eastAsia"/>
          </w:rPr>
          <w:t xml:space="preserve"> </w:t>
        </w:r>
      </w:ins>
      <w:ins w:id="1281" w:author="Lei Zhu" w:date="2017-07-10T20:50:00Z">
        <w:r w:rsidR="001505B7">
          <w:rPr>
            <w:rFonts w:hint="eastAsia"/>
          </w:rPr>
          <w:t>从个人层面</w:t>
        </w:r>
      </w:ins>
      <w:ins w:id="1282" w:author="Lei Zhu" w:date="2017-07-10T20:51:00Z">
        <w:r w:rsidR="001505B7">
          <w:rPr>
            <w:rFonts w:hint="eastAsia"/>
          </w:rPr>
          <w:t>，很少有人愿意放弃自己的特权。</w:t>
        </w:r>
      </w:ins>
      <w:ins w:id="1283" w:author="Lei Zhu" w:date="2017-07-10T20:49:00Z">
        <w:r w:rsidR="001505B7">
          <w:rPr>
            <w:rFonts w:hint="eastAsia"/>
          </w:rPr>
          <w:t>从国际层面来看的话，目前有优势的国家也理所当然不想</w:t>
        </w:r>
        <w:proofErr w:type="gramStart"/>
        <w:r w:rsidR="001505B7">
          <w:rPr>
            <w:rFonts w:hint="eastAsia"/>
          </w:rPr>
          <w:t>跟贫困</w:t>
        </w:r>
        <w:proofErr w:type="gramEnd"/>
        <w:r w:rsidR="001505B7">
          <w:rPr>
            <w:rFonts w:hint="eastAsia"/>
          </w:rPr>
          <w:t>国家拉平。</w:t>
        </w:r>
      </w:ins>
    </w:p>
    <w:p w:rsidR="00D13EDE" w:rsidRDefault="00D13EDE" w:rsidP="004F413E">
      <w:pPr>
        <w:jc w:val="left"/>
        <w:rPr>
          <w:ins w:id="1284" w:author="Lei Zhu" w:date="2017-07-28T07:52:00Z"/>
        </w:rPr>
      </w:pPr>
    </w:p>
    <w:p w:rsidR="00D13EDE" w:rsidRDefault="00D13EDE" w:rsidP="004F413E">
      <w:pPr>
        <w:jc w:val="left"/>
        <w:rPr>
          <w:ins w:id="1285" w:author="Lei Zhu" w:date="2017-07-28T07:52:00Z"/>
        </w:rPr>
      </w:pPr>
    </w:p>
    <w:p w:rsidR="00D13EDE" w:rsidRDefault="00D13EDE" w:rsidP="004F413E">
      <w:pPr>
        <w:jc w:val="left"/>
        <w:rPr>
          <w:ins w:id="1286" w:author="Lei Zhu" w:date="2017-07-28T07:52:00Z"/>
        </w:rPr>
      </w:pPr>
      <w:ins w:id="1287" w:author="Lei Zhu" w:date="2017-07-28T07:52:00Z">
        <w:r>
          <w:rPr>
            <w:rFonts w:hint="eastAsia"/>
          </w:rPr>
          <w:t>制度的重要性</w:t>
        </w:r>
      </w:ins>
    </w:p>
    <w:p w:rsidR="004F413E" w:rsidRDefault="004F413E" w:rsidP="004F413E">
      <w:pPr>
        <w:jc w:val="left"/>
        <w:rPr>
          <w:ins w:id="1288" w:author="Lei Zhu" w:date="2017-07-10T19:48:00Z"/>
        </w:rPr>
      </w:pPr>
    </w:p>
    <w:p w:rsidR="001D46DB" w:rsidRDefault="001D46DB" w:rsidP="004F413E">
      <w:pPr>
        <w:jc w:val="left"/>
        <w:rPr>
          <w:ins w:id="1289" w:author="Lei Zhu" w:date="2017-07-10T20:51:00Z"/>
        </w:rPr>
      </w:pPr>
    </w:p>
    <w:p w:rsidR="001505B7" w:rsidRPr="001505B7" w:rsidRDefault="001505B7" w:rsidP="004F413E">
      <w:pPr>
        <w:jc w:val="left"/>
      </w:pPr>
      <w:ins w:id="1290" w:author="Lei Zhu" w:date="2017-07-10T20:51:00Z">
        <w:r>
          <w:rPr>
            <w:rFonts w:hint="eastAsia"/>
          </w:rPr>
          <w:t>市场经济的</w:t>
        </w:r>
      </w:ins>
      <w:ins w:id="1291" w:author="Lei Zhu" w:date="2017-07-10T20:52:00Z">
        <w:r>
          <w:rPr>
            <w:rFonts w:hint="eastAsia"/>
          </w:rPr>
          <w:t>优点是很明显的，但它最大的缺点是竞争带来的普遍压力。</w:t>
        </w:r>
      </w:ins>
    </w:p>
    <w:p w:rsidR="004F413E" w:rsidRDefault="004F413E" w:rsidP="004F413E">
      <w:pPr>
        <w:jc w:val="left"/>
      </w:pPr>
    </w:p>
    <w:p w:rsidR="004F413E" w:rsidRDefault="004F413E" w:rsidP="004F413E">
      <w:pPr>
        <w:pStyle w:val="a4"/>
        <w:numPr>
          <w:ilvl w:val="0"/>
          <w:numId w:val="23"/>
        </w:numPr>
        <w:ind w:firstLineChars="0"/>
        <w:jc w:val="left"/>
      </w:pPr>
      <w:r>
        <w:rPr>
          <w:rFonts w:hint="eastAsia"/>
        </w:rPr>
        <w:t>社会模型</w:t>
      </w:r>
    </w:p>
    <w:p w:rsidR="004F413E" w:rsidRDefault="004F413E" w:rsidP="004F413E">
      <w:pPr>
        <w:jc w:val="left"/>
      </w:pPr>
    </w:p>
    <w:p w:rsidR="004F413E" w:rsidRDefault="004F413E" w:rsidP="004F413E">
      <w:pPr>
        <w:jc w:val="left"/>
      </w:pPr>
    </w:p>
    <w:p w:rsidR="004F413E" w:rsidRDefault="004F413E" w:rsidP="004F413E">
      <w:pPr>
        <w:pStyle w:val="a4"/>
        <w:ind w:firstLineChars="0" w:firstLine="0"/>
        <w:jc w:val="left"/>
      </w:pPr>
      <w:r>
        <w:rPr>
          <w:rFonts w:hint="eastAsia"/>
        </w:rPr>
        <w:t>2.1</w:t>
      </w:r>
      <w:r>
        <w:rPr>
          <w:rFonts w:hint="eastAsia"/>
        </w:rPr>
        <w:t>社会的模型</w:t>
      </w:r>
    </w:p>
    <w:p w:rsidR="004F413E" w:rsidRDefault="004F413E" w:rsidP="004F413E">
      <w:pPr>
        <w:pStyle w:val="a4"/>
        <w:ind w:left="360" w:firstLineChars="0" w:firstLine="0"/>
        <w:jc w:val="left"/>
      </w:pPr>
    </w:p>
    <w:p w:rsidR="004F413E" w:rsidRDefault="004F413E" w:rsidP="004F413E">
      <w:pPr>
        <w:pStyle w:val="a4"/>
        <w:ind w:firstLineChars="0" w:firstLine="0"/>
        <w:jc w:val="left"/>
      </w:pPr>
      <w:r>
        <w:rPr>
          <w:rFonts w:hint="eastAsia"/>
        </w:rPr>
        <w:t>社会是由多个人组成的，这些个体的行为包括个体之间的互动的组合决定整个社会的状态。</w:t>
      </w:r>
    </w:p>
    <w:p w:rsidR="004F413E" w:rsidRPr="00A95B6C" w:rsidRDefault="004F413E" w:rsidP="004F413E">
      <w:pPr>
        <w:pStyle w:val="a4"/>
        <w:ind w:firstLineChars="0" w:firstLine="0"/>
        <w:jc w:val="left"/>
      </w:pPr>
    </w:p>
    <w:p w:rsidR="004F413E" w:rsidRDefault="004F413E" w:rsidP="004F413E">
      <w:pPr>
        <w:pStyle w:val="a4"/>
        <w:ind w:firstLineChars="0" w:firstLine="0"/>
        <w:jc w:val="left"/>
      </w:pPr>
      <w:r>
        <w:rPr>
          <w:rFonts w:hint="eastAsia"/>
        </w:rPr>
        <w:t>一个社会的三大主要元素是人的基因，社会规则和人类文化。</w:t>
      </w:r>
      <w:r>
        <w:rPr>
          <w:rFonts w:hint="eastAsia"/>
        </w:rPr>
        <w:t xml:space="preserve"> </w:t>
      </w:r>
      <w:r>
        <w:rPr>
          <w:rFonts w:hint="eastAsia"/>
        </w:rPr>
        <w:t>对个人来说，这三大元素加上个人经历决定一个人的行为。</w:t>
      </w:r>
    </w:p>
    <w:p w:rsidR="004F413E" w:rsidRDefault="004F413E" w:rsidP="004F413E">
      <w:pPr>
        <w:jc w:val="left"/>
      </w:pPr>
    </w:p>
    <w:p w:rsidR="004F413E" w:rsidRDefault="004F413E" w:rsidP="004F413E">
      <w:pPr>
        <w:jc w:val="left"/>
      </w:pPr>
      <w:r>
        <w:rPr>
          <w:rFonts w:hint="eastAsia"/>
        </w:rPr>
        <w:t>基因，规则和文化决定一个社会是怎么样的形态。</w:t>
      </w:r>
      <w:r>
        <w:rPr>
          <w:rFonts w:hint="eastAsia"/>
        </w:rPr>
        <w:t xml:space="preserve"> </w:t>
      </w:r>
      <w:r>
        <w:rPr>
          <w:rFonts w:hint="eastAsia"/>
        </w:rPr>
        <w:t>要改变社会可以改基因，改制度或改文</w:t>
      </w:r>
      <w:r>
        <w:rPr>
          <w:rFonts w:hint="eastAsia"/>
        </w:rPr>
        <w:lastRenderedPageBreak/>
        <w:t>化。</w:t>
      </w:r>
    </w:p>
    <w:p w:rsidR="004F413E" w:rsidRDefault="004F413E" w:rsidP="004F413E">
      <w:pPr>
        <w:jc w:val="left"/>
      </w:pPr>
    </w:p>
    <w:p w:rsidR="004F413E" w:rsidRPr="008849C4" w:rsidRDefault="004F413E" w:rsidP="004F413E">
      <w:pPr>
        <w:jc w:val="left"/>
      </w:pPr>
      <w:r>
        <w:rPr>
          <w:rFonts w:hint="eastAsia"/>
        </w:rPr>
        <w:t>基因是人类行为的基础，跟其他动物一样的机制。</w:t>
      </w:r>
    </w:p>
    <w:p w:rsidR="004F413E" w:rsidRPr="00A95B6C" w:rsidRDefault="004F413E" w:rsidP="004F413E">
      <w:pPr>
        <w:jc w:val="left"/>
      </w:pPr>
    </w:p>
    <w:p w:rsidR="004F413E" w:rsidRDefault="004F413E" w:rsidP="004F413E">
      <w:pPr>
        <w:jc w:val="left"/>
      </w:pPr>
      <w:r>
        <w:rPr>
          <w:rFonts w:hint="eastAsia"/>
        </w:rPr>
        <w:t>制度和文化是人类的特色。</w:t>
      </w:r>
      <w:r>
        <w:rPr>
          <w:rFonts w:hint="eastAsia"/>
        </w:rPr>
        <w:t xml:space="preserve"> </w:t>
      </w:r>
      <w:r>
        <w:rPr>
          <w:rFonts w:hint="eastAsia"/>
        </w:rPr>
        <w:t>文化是人类思想的积累含有更多的历史的成分，虽然制度也可以看成是历史的积累，</w:t>
      </w:r>
      <w:r>
        <w:rPr>
          <w:rFonts w:hint="eastAsia"/>
        </w:rPr>
        <w:t xml:space="preserve"> </w:t>
      </w:r>
      <w:r>
        <w:rPr>
          <w:rFonts w:hint="eastAsia"/>
        </w:rPr>
        <w:t>但制度更重要的还是当前的制度，总体来说制度也比文化更容易改变。</w:t>
      </w:r>
    </w:p>
    <w:p w:rsidR="004F413E" w:rsidRDefault="004F413E" w:rsidP="004F413E">
      <w:pPr>
        <w:jc w:val="left"/>
      </w:pPr>
    </w:p>
    <w:p w:rsidR="004F413E" w:rsidRDefault="004F413E" w:rsidP="004F413E">
      <w:pPr>
        <w:jc w:val="left"/>
      </w:pPr>
    </w:p>
    <w:p w:rsidR="004F413E" w:rsidRDefault="004F413E" w:rsidP="004F413E">
      <w:pPr>
        <w:jc w:val="left"/>
      </w:pPr>
      <w:r>
        <w:rPr>
          <w:rFonts w:hint="eastAsia"/>
        </w:rPr>
        <w:t>2</w:t>
      </w:r>
      <w:r>
        <w:t xml:space="preserve">.2 </w:t>
      </w:r>
      <w:r>
        <w:rPr>
          <w:rFonts w:hint="eastAsia"/>
        </w:rPr>
        <w:t>数学模型</w:t>
      </w:r>
    </w:p>
    <w:p w:rsidR="004F413E" w:rsidRDefault="004F413E" w:rsidP="004F413E">
      <w:pPr>
        <w:jc w:val="left"/>
      </w:pPr>
    </w:p>
    <w:p w:rsidR="004F413E" w:rsidRDefault="004F413E" w:rsidP="004F413E">
      <w:pPr>
        <w:jc w:val="left"/>
      </w:pPr>
      <w:r>
        <w:rPr>
          <w:rFonts w:hint="eastAsia"/>
        </w:rPr>
        <w:t>利用计算机，我们现在可以一定程度模拟多人在一个社会里的互动从而预测社会的演变过程。</w:t>
      </w:r>
    </w:p>
    <w:p w:rsidR="004F413E" w:rsidRDefault="004F413E" w:rsidP="004F413E">
      <w:pPr>
        <w:jc w:val="left"/>
      </w:pPr>
    </w:p>
    <w:p w:rsidR="004F413E" w:rsidRDefault="004F413E" w:rsidP="004F413E">
      <w:pPr>
        <w:jc w:val="left"/>
      </w:pPr>
      <w:r>
        <w:rPr>
          <w:rFonts w:hint="eastAsia"/>
        </w:rPr>
        <w:t>在著名科幻作家</w:t>
      </w:r>
      <w:r>
        <w:rPr>
          <w:rFonts w:hint="eastAsia"/>
        </w:rPr>
        <w:t>Isaac Asimov</w:t>
      </w:r>
      <w:r>
        <w:rPr>
          <w:rFonts w:hint="eastAsia"/>
        </w:rPr>
        <w:t>的《</w:t>
      </w:r>
      <w:r>
        <w:rPr>
          <w:rFonts w:hint="eastAsia"/>
        </w:rPr>
        <w:t>Foundation series</w:t>
      </w:r>
      <w:r>
        <w:rPr>
          <w:rFonts w:hint="eastAsia"/>
        </w:rPr>
        <w:t>》里，</w:t>
      </w:r>
      <w:r>
        <w:rPr>
          <w:rFonts w:hint="eastAsia"/>
        </w:rPr>
        <w:t xml:space="preserve"> </w:t>
      </w:r>
      <w:r>
        <w:rPr>
          <w:rFonts w:hint="eastAsia"/>
        </w:rPr>
        <w:t>他虚构了一门统计学的应用叫</w:t>
      </w:r>
      <w:r>
        <w:rPr>
          <w:rFonts w:hint="eastAsia"/>
        </w:rPr>
        <w:t xml:space="preserve">psychohistory,  </w:t>
      </w:r>
      <w:r>
        <w:rPr>
          <w:rFonts w:hint="eastAsia"/>
        </w:rPr>
        <w:t>结合统计学，历史和心理学用数学模型来预测人类的将来。这个是有一定的道理的可以预测大规模的人口正常的发展的进程；不过像小说里提到的</w:t>
      </w:r>
      <w:r>
        <w:rPr>
          <w:rFonts w:hint="eastAsia"/>
        </w:rPr>
        <w:t>mule</w:t>
      </w:r>
      <w:r>
        <w:rPr>
          <w:rFonts w:hint="eastAsia"/>
        </w:rPr>
        <w:t>的情况，它不可能预测特变事件。</w:t>
      </w:r>
    </w:p>
    <w:p w:rsidR="004F413E" w:rsidRDefault="004F413E" w:rsidP="004F413E">
      <w:pPr>
        <w:jc w:val="left"/>
      </w:pPr>
    </w:p>
    <w:p w:rsidR="004F413E" w:rsidRDefault="004F413E" w:rsidP="004F413E">
      <w:pPr>
        <w:jc w:val="left"/>
      </w:pPr>
      <w:r>
        <w:rPr>
          <w:rFonts w:hint="eastAsia"/>
        </w:rPr>
        <w:t>现有的学科里最接近的可能就是宏观经济学了，近代的经济学强调数学模型，主要是大规模人群的统计模型。</w:t>
      </w:r>
    </w:p>
    <w:p w:rsidR="004F413E" w:rsidRDefault="004F413E" w:rsidP="004F413E">
      <w:pPr>
        <w:jc w:val="left"/>
      </w:pPr>
    </w:p>
    <w:p w:rsidR="004F413E" w:rsidRDefault="004F413E" w:rsidP="004F413E">
      <w:pPr>
        <w:jc w:val="left"/>
      </w:pPr>
      <w:r>
        <w:rPr>
          <w:rFonts w:hint="eastAsia"/>
        </w:rPr>
        <w:t>博弈论（</w:t>
      </w:r>
      <w:r>
        <w:rPr>
          <w:rFonts w:hint="eastAsia"/>
        </w:rPr>
        <w:t>game theory</w:t>
      </w:r>
      <w:r>
        <w:rPr>
          <w:rFonts w:hint="eastAsia"/>
        </w:rPr>
        <w:t>）是相对成熟的一套数学理论，</w:t>
      </w:r>
      <w:r>
        <w:rPr>
          <w:rFonts w:hint="eastAsia"/>
        </w:rPr>
        <w:t xml:space="preserve"> </w:t>
      </w:r>
      <w:r>
        <w:rPr>
          <w:rFonts w:hint="eastAsia"/>
        </w:rPr>
        <w:t>可以针对小规模或大规模的群体来分析或模拟群体动物或人的互动。【加些细节】</w:t>
      </w:r>
    </w:p>
    <w:p w:rsidR="004F413E" w:rsidRPr="0048039B" w:rsidRDefault="004F413E" w:rsidP="004F413E">
      <w:pPr>
        <w:jc w:val="left"/>
      </w:pPr>
    </w:p>
    <w:p w:rsidR="004F413E" w:rsidRDefault="004F413E" w:rsidP="004F413E">
      <w:pPr>
        <w:jc w:val="left"/>
      </w:pPr>
      <w:r>
        <w:rPr>
          <w:rFonts w:hint="eastAsia"/>
        </w:rPr>
        <w:t>随着计算机能力的继续提升，这方面的模拟系统也会越来越多，比如</w:t>
      </w:r>
      <w:r>
        <w:rPr>
          <w:rFonts w:hint="eastAsia"/>
        </w:rPr>
        <w:t>FuturICT</w:t>
      </w:r>
      <w:r>
        <w:rPr>
          <w:rFonts w:hint="eastAsia"/>
        </w:rPr>
        <w:t>建议的</w:t>
      </w:r>
      <w:r>
        <w:rPr>
          <w:rFonts w:hint="eastAsia"/>
        </w:rPr>
        <w:t xml:space="preserve">Living Earth </w:t>
      </w:r>
      <w:r>
        <w:t>Simulator</w:t>
      </w:r>
      <w:r>
        <w:rPr>
          <w:rFonts w:hint="eastAsia"/>
        </w:rPr>
        <w:t>。</w:t>
      </w:r>
    </w:p>
    <w:p w:rsidR="004F413E" w:rsidRDefault="004F413E" w:rsidP="004F413E">
      <w:pPr>
        <w:jc w:val="left"/>
      </w:pPr>
    </w:p>
    <w:p w:rsidR="004F413E" w:rsidRDefault="004F413E" w:rsidP="004F413E">
      <w:pPr>
        <w:jc w:val="left"/>
      </w:pPr>
    </w:p>
    <w:p w:rsidR="004F413E" w:rsidRDefault="004F413E" w:rsidP="004F413E">
      <w:pPr>
        <w:jc w:val="left"/>
      </w:pPr>
      <w:r>
        <w:rPr>
          <w:rFonts w:hint="eastAsia"/>
        </w:rPr>
        <w:t xml:space="preserve">2.3 </w:t>
      </w:r>
      <w:r>
        <w:rPr>
          <w:rFonts w:hint="eastAsia"/>
        </w:rPr>
        <w:t>社会制度的演变</w:t>
      </w:r>
    </w:p>
    <w:p w:rsidR="004F413E" w:rsidRDefault="004F413E" w:rsidP="004F413E">
      <w:pPr>
        <w:jc w:val="left"/>
      </w:pPr>
    </w:p>
    <w:p w:rsidR="004F413E" w:rsidRPr="0048039B" w:rsidRDefault="004F413E" w:rsidP="004F413E">
      <w:pPr>
        <w:jc w:val="left"/>
      </w:pPr>
      <w:r>
        <w:rPr>
          <w:rFonts w:hint="eastAsia"/>
        </w:rPr>
        <w:t>人类的历史很大一部分就是社会规则的演变的过程。</w:t>
      </w:r>
      <w:r>
        <w:rPr>
          <w:rFonts w:hint="eastAsia"/>
        </w:rPr>
        <w:t xml:space="preserve"> </w:t>
      </w:r>
      <w:r>
        <w:rPr>
          <w:rFonts w:hint="eastAsia"/>
        </w:rPr>
        <w:t>现在的发达国家有相对好的制度，但都有改善的空间。</w:t>
      </w:r>
      <w:r>
        <w:rPr>
          <w:rFonts w:hint="eastAsia"/>
        </w:rPr>
        <w:t xml:space="preserve"> </w:t>
      </w:r>
      <w:r>
        <w:rPr>
          <w:rFonts w:hint="eastAsia"/>
        </w:rPr>
        <w:t>社会制度不是直线进步的，但总体由于种种原因在改善，</w:t>
      </w:r>
      <w:r>
        <w:rPr>
          <w:rFonts w:hint="eastAsia"/>
        </w:rPr>
        <w:t xml:space="preserve"> </w:t>
      </w:r>
      <w:r>
        <w:rPr>
          <w:rFonts w:hint="eastAsia"/>
        </w:rPr>
        <w:t>但这并不是必然的方向。</w:t>
      </w:r>
    </w:p>
    <w:p w:rsidR="004F413E" w:rsidRDefault="004F413E" w:rsidP="004F413E">
      <w:pPr>
        <w:jc w:val="left"/>
      </w:pPr>
    </w:p>
    <w:p w:rsidR="004F413E" w:rsidRPr="00A95B6C" w:rsidRDefault="004F413E" w:rsidP="004F413E">
      <w:pPr>
        <w:jc w:val="left"/>
      </w:pPr>
      <w:r>
        <w:rPr>
          <w:rFonts w:hint="eastAsia"/>
        </w:rPr>
        <w:t>现在的制度决定现在的社会状态包括社会问题，将来的制度决定将来的状况。</w:t>
      </w:r>
    </w:p>
    <w:p w:rsidR="004F413E" w:rsidRPr="00A95B6C" w:rsidRDefault="004F413E" w:rsidP="004F413E">
      <w:pPr>
        <w:jc w:val="left"/>
      </w:pPr>
    </w:p>
    <w:p w:rsidR="004F413E" w:rsidRDefault="004F413E" w:rsidP="004F413E">
      <w:pPr>
        <w:jc w:val="left"/>
        <w:rPr>
          <w:ins w:id="1292" w:author="Lei Zhu" w:date="2017-05-12T01:26:00Z"/>
        </w:rPr>
      </w:pPr>
      <w:r>
        <w:rPr>
          <w:rFonts w:hint="eastAsia"/>
        </w:rPr>
        <w:t>Yuval Harari 2011</w:t>
      </w:r>
      <w:r>
        <w:rPr>
          <w:rFonts w:hint="eastAsia"/>
        </w:rPr>
        <w:t>年出版的《人类简史》很多都是讲社会制度和它们带来的负面作用，他的观点有点极端但也写出来很多人类社会的真实情况。</w:t>
      </w:r>
    </w:p>
    <w:p w:rsidR="00552A98" w:rsidRDefault="00552A98" w:rsidP="004F413E">
      <w:pPr>
        <w:jc w:val="left"/>
        <w:rPr>
          <w:ins w:id="1293" w:author="Lei Zhu" w:date="2017-05-12T01:26:00Z"/>
        </w:rPr>
      </w:pPr>
    </w:p>
    <w:p w:rsidR="00552A98" w:rsidDel="00723DBB" w:rsidRDefault="00552A98" w:rsidP="004F413E">
      <w:pPr>
        <w:jc w:val="left"/>
        <w:rPr>
          <w:del w:id="1294" w:author="Lei Zhu" w:date="2017-07-10T21:06:00Z"/>
        </w:rPr>
      </w:pPr>
    </w:p>
    <w:p w:rsidR="004F413E" w:rsidDel="00723DBB" w:rsidRDefault="004F413E" w:rsidP="004F413E">
      <w:pPr>
        <w:jc w:val="left"/>
        <w:rPr>
          <w:del w:id="1295" w:author="Lei Zhu" w:date="2017-07-10T21:06:00Z"/>
        </w:rPr>
      </w:pPr>
    </w:p>
    <w:p w:rsidR="004F413E" w:rsidRDefault="004F413E" w:rsidP="004F413E">
      <w:pPr>
        <w:jc w:val="left"/>
      </w:pPr>
      <w:r>
        <w:rPr>
          <w:rFonts w:hint="eastAsia"/>
        </w:rPr>
        <w:t>社会制度的改变得依靠文化的改变因为制度需要文化的支撑。改变可以</w:t>
      </w:r>
      <w:r>
        <w:rPr>
          <w:rFonts w:hint="eastAsia"/>
        </w:rPr>
        <w:t>top-down</w:t>
      </w:r>
      <w:r>
        <w:t>(</w:t>
      </w:r>
      <w:r>
        <w:rPr>
          <w:rFonts w:hint="eastAsia"/>
        </w:rPr>
        <w:t>统治者驱动，群众接受</w:t>
      </w:r>
      <w:r>
        <w:rPr>
          <w:rFonts w:hint="eastAsia"/>
        </w:rPr>
        <w:t>)</w:t>
      </w:r>
      <w:r>
        <w:rPr>
          <w:rFonts w:hint="eastAsia"/>
        </w:rPr>
        <w:t>或者</w:t>
      </w:r>
      <w:r>
        <w:rPr>
          <w:rFonts w:hint="eastAsia"/>
        </w:rPr>
        <w:t>bottom-up</w:t>
      </w:r>
      <w:r>
        <w:rPr>
          <w:rFonts w:hint="eastAsia"/>
        </w:rPr>
        <w:t>（文化的改变导致政府必须改变制度或者换新的政府。）</w:t>
      </w:r>
      <w:r>
        <w:rPr>
          <w:rFonts w:hint="eastAsia"/>
        </w:rPr>
        <w:t xml:space="preserve"> </w:t>
      </w:r>
      <w:r>
        <w:rPr>
          <w:rFonts w:hint="eastAsia"/>
        </w:rPr>
        <w:t>抽象的层面靠文化，具体的层面是靠现有的制度。</w:t>
      </w:r>
    </w:p>
    <w:p w:rsidR="004F413E" w:rsidRPr="005C5960" w:rsidRDefault="004F413E" w:rsidP="004F413E">
      <w:pPr>
        <w:jc w:val="left"/>
      </w:pPr>
    </w:p>
    <w:p w:rsidR="004F413E" w:rsidRDefault="004F413E" w:rsidP="004F413E">
      <w:pPr>
        <w:jc w:val="left"/>
      </w:pPr>
    </w:p>
    <w:p w:rsidR="004F413E" w:rsidRDefault="004F413E" w:rsidP="004F413E">
      <w:pPr>
        <w:pStyle w:val="a4"/>
        <w:numPr>
          <w:ilvl w:val="0"/>
          <w:numId w:val="23"/>
        </w:numPr>
        <w:ind w:firstLineChars="0"/>
        <w:jc w:val="left"/>
      </w:pPr>
      <w:r>
        <w:rPr>
          <w:rFonts w:hint="eastAsia"/>
        </w:rPr>
        <w:t>改变制度解决社会问题</w:t>
      </w:r>
    </w:p>
    <w:p w:rsidR="004F413E" w:rsidRDefault="004F413E" w:rsidP="004F413E">
      <w:pPr>
        <w:jc w:val="left"/>
      </w:pPr>
    </w:p>
    <w:p w:rsidR="004F413E" w:rsidRDefault="004F413E" w:rsidP="004F413E">
      <w:pPr>
        <w:jc w:val="left"/>
      </w:pPr>
      <w:r>
        <w:rPr>
          <w:rFonts w:hint="eastAsia"/>
        </w:rPr>
        <w:t>改变制度是解决很多根本性问题的最佳途径，</w:t>
      </w:r>
      <w:r>
        <w:rPr>
          <w:rFonts w:hint="eastAsia"/>
        </w:rPr>
        <w:t xml:space="preserve"> </w:t>
      </w:r>
      <w:r>
        <w:rPr>
          <w:rFonts w:hint="eastAsia"/>
        </w:rPr>
        <w:t>只是过去和现在我们并不具备改变这些制度的条件。</w:t>
      </w:r>
      <w:r>
        <w:rPr>
          <w:rFonts w:hint="eastAsia"/>
        </w:rPr>
        <w:t xml:space="preserve"> </w:t>
      </w:r>
      <w:r>
        <w:rPr>
          <w:rFonts w:hint="eastAsia"/>
        </w:rPr>
        <w:t>但是在新技术的支持下我们有可能设计一套新的社会规则让每个人都能幸福从而让整个社会能有最大的进步，一个颠覆性的社会进步。</w:t>
      </w:r>
    </w:p>
    <w:p w:rsidR="004F413E" w:rsidRDefault="004F413E" w:rsidP="004F413E">
      <w:pPr>
        <w:jc w:val="left"/>
      </w:pPr>
    </w:p>
    <w:p w:rsidR="004F413E" w:rsidRDefault="004F413E" w:rsidP="004F413E">
      <w:pPr>
        <w:jc w:val="left"/>
      </w:pPr>
      <w:r>
        <w:rPr>
          <w:rFonts w:hint="eastAsia"/>
        </w:rPr>
        <w:t>制度和体系建立之后，很多人会去研究在这个制</w:t>
      </w:r>
      <w:r>
        <w:t>度来做下一步的改善</w:t>
      </w:r>
      <w:r>
        <w:rPr>
          <w:rFonts w:hint="eastAsia"/>
        </w:rPr>
        <w:t>。</w:t>
      </w:r>
      <w:r>
        <w:rPr>
          <w:rFonts w:hint="eastAsia"/>
        </w:rPr>
        <w:t xml:space="preserve"> </w:t>
      </w:r>
      <w:r>
        <w:rPr>
          <w:rFonts w:hint="eastAsia"/>
        </w:rPr>
        <w:t>我们是搭建一个平台，一个有无限选择的平台。</w:t>
      </w:r>
      <w:r>
        <w:rPr>
          <w:rFonts w:hint="eastAsia"/>
        </w:rPr>
        <w:t xml:space="preserve"> </w:t>
      </w:r>
      <w:r>
        <w:rPr>
          <w:rFonts w:hint="eastAsia"/>
        </w:rPr>
        <w:t>不是去给每个人设计一个固化的美好人生，而是让每个人都能最个性化地去选择自己的人生。</w:t>
      </w:r>
      <w:r>
        <w:rPr>
          <w:rFonts w:hint="eastAsia"/>
        </w:rPr>
        <w:t xml:space="preserve"> </w:t>
      </w:r>
      <w:r>
        <w:rPr>
          <w:rFonts w:hint="eastAsia"/>
        </w:rPr>
        <w:t>互联网的发展已经让我们看到了个性化服务的很多趋势，</w:t>
      </w:r>
      <w:r>
        <w:rPr>
          <w:rFonts w:hint="eastAsia"/>
        </w:rPr>
        <w:t xml:space="preserve"> </w:t>
      </w:r>
      <w:r>
        <w:rPr>
          <w:rFonts w:hint="eastAsia"/>
        </w:rPr>
        <w:t>乌托邦会把个性化发挥到极致：为你而定制的完全个性化的人生。</w:t>
      </w:r>
      <w:r>
        <w:rPr>
          <w:rFonts w:hint="eastAsia"/>
        </w:rPr>
        <w:t xml:space="preserve"> </w:t>
      </w:r>
      <w:r>
        <w:rPr>
          <w:rFonts w:hint="eastAsia"/>
        </w:rPr>
        <w:t>技术的改进会带来很多变化，有好的也有坏的，但是快速发展的技术让我们有条件去改变制度然后根本性地来解决很多现有的社会问题。</w:t>
      </w:r>
    </w:p>
    <w:p w:rsidR="004F413E" w:rsidRDefault="004F413E" w:rsidP="004F413E">
      <w:pPr>
        <w:jc w:val="left"/>
      </w:pPr>
    </w:p>
    <w:p w:rsidR="004F413E" w:rsidRDefault="004F413E" w:rsidP="004F413E">
      <w:pPr>
        <w:jc w:val="left"/>
      </w:pPr>
      <w:r>
        <w:rPr>
          <w:rFonts w:hint="eastAsia"/>
        </w:rPr>
        <w:t>不管是历史上大部分时候还是现在，大部分问题都是很难解决的，最好的现实的做法也只能逐步多方面的去努力，像世界上很多善良的人正在做一样。</w:t>
      </w:r>
      <w:r>
        <w:rPr>
          <w:rFonts w:hint="eastAsia"/>
        </w:rPr>
        <w:t xml:space="preserve"> </w:t>
      </w:r>
      <w:r>
        <w:rPr>
          <w:rFonts w:hint="eastAsia"/>
        </w:rPr>
        <w:t>但目前我们来看不远的将来确实是一个难得的机会，能够有可能产生前无所有的影响。</w:t>
      </w:r>
      <w:r>
        <w:rPr>
          <w:rFonts w:hint="eastAsia"/>
        </w:rPr>
        <w:t xml:space="preserve"> </w:t>
      </w:r>
      <w:r>
        <w:rPr>
          <w:rFonts w:hint="eastAsia"/>
        </w:rPr>
        <w:t>虽然人性有劣根性，很多人还是有善良的一面的也愿意为别人为人类多做点贡献，</w:t>
      </w:r>
      <w:r>
        <w:rPr>
          <w:rFonts w:hint="eastAsia"/>
        </w:rPr>
        <w:t xml:space="preserve"> </w:t>
      </w:r>
      <w:r>
        <w:rPr>
          <w:rFonts w:hint="eastAsia"/>
        </w:rPr>
        <w:t>只是之前有这种愿望能真正产生的影响还是非常有限的。</w:t>
      </w:r>
      <w:r>
        <w:rPr>
          <w:rFonts w:hint="eastAsia"/>
        </w:rPr>
        <w:t xml:space="preserve"> </w:t>
      </w:r>
      <w:r>
        <w:rPr>
          <w:rFonts w:hint="eastAsia"/>
        </w:rPr>
        <w:t>有了新技术之后，</w:t>
      </w:r>
      <w:r>
        <w:rPr>
          <w:rFonts w:hint="eastAsia"/>
        </w:rPr>
        <w:t xml:space="preserve"> </w:t>
      </w:r>
      <w:r>
        <w:rPr>
          <w:rFonts w:hint="eastAsia"/>
        </w:rPr>
        <w:t>抛开现有的制度和思想，新技术和新制度相结合，不少问题都直接消失了，很多问题变得很容易解决，当然也会有一些新的问题会产生。</w:t>
      </w:r>
    </w:p>
    <w:p w:rsidR="004F413E" w:rsidRPr="00DF7601" w:rsidRDefault="004F413E" w:rsidP="004F413E">
      <w:pPr>
        <w:jc w:val="left"/>
      </w:pPr>
    </w:p>
    <w:p w:rsidR="004F413E" w:rsidRDefault="004F413E" w:rsidP="004F413E">
      <w:pPr>
        <w:jc w:val="left"/>
      </w:pPr>
    </w:p>
    <w:p w:rsidR="004F413E" w:rsidRDefault="004F413E" w:rsidP="004F413E">
      <w:pPr>
        <w:pStyle w:val="a4"/>
        <w:numPr>
          <w:ilvl w:val="0"/>
          <w:numId w:val="23"/>
        </w:numPr>
        <w:ind w:firstLineChars="0"/>
        <w:jc w:val="left"/>
      </w:pPr>
      <w:r>
        <w:rPr>
          <w:rFonts w:hint="eastAsia"/>
        </w:rPr>
        <w:t>乌托邦的社会制度和影响</w:t>
      </w:r>
    </w:p>
    <w:p w:rsidR="004F413E" w:rsidRDefault="004F413E" w:rsidP="004F413E">
      <w:pPr>
        <w:jc w:val="left"/>
      </w:pPr>
    </w:p>
    <w:p w:rsidR="004F413E" w:rsidRDefault="004F413E" w:rsidP="004F413E">
      <w:pPr>
        <w:jc w:val="left"/>
      </w:pPr>
      <w:r>
        <w:rPr>
          <w:rFonts w:hint="eastAsia"/>
        </w:rPr>
        <w:t>【举一两个例子】</w:t>
      </w:r>
    </w:p>
    <w:p w:rsidR="004F413E" w:rsidRPr="00636087" w:rsidRDefault="004F413E" w:rsidP="004F413E">
      <w:pPr>
        <w:jc w:val="left"/>
      </w:pPr>
    </w:p>
    <w:p w:rsidR="004F413E" w:rsidRDefault="004F413E" w:rsidP="004F413E">
      <w:pPr>
        <w:jc w:val="left"/>
      </w:pPr>
      <w:r>
        <w:rPr>
          <w:rFonts w:hint="eastAsia"/>
        </w:rPr>
        <w:t>乌托邦的社会是特别的简单，所以它的社会规则也是</w:t>
      </w:r>
      <w:r>
        <w:t>极其简单</w:t>
      </w:r>
      <w:r>
        <w:rPr>
          <w:rFonts w:hint="eastAsia"/>
        </w:rPr>
        <w:t xml:space="preserve">. </w:t>
      </w:r>
      <w:r>
        <w:rPr>
          <w:rFonts w:hint="eastAsia"/>
        </w:rPr>
        <w:t>主要原因是因为每个人都活在自己的虚拟世界里，在物理世界里的规则也就特别少。</w:t>
      </w:r>
      <w:r>
        <w:t xml:space="preserve"> </w:t>
      </w:r>
    </w:p>
    <w:p w:rsidR="004F413E" w:rsidRDefault="004F413E" w:rsidP="004F413E">
      <w:pPr>
        <w:jc w:val="left"/>
      </w:pPr>
    </w:p>
    <w:p w:rsidR="004F413E" w:rsidRDefault="004F413E" w:rsidP="004F413E">
      <w:pPr>
        <w:jc w:val="left"/>
      </w:pPr>
      <w:r>
        <w:rPr>
          <w:rFonts w:hint="eastAsia"/>
        </w:rPr>
        <w:t>从整个社会的角度，最主要的规则是保证每个人的自由。</w:t>
      </w:r>
      <w:r>
        <w:rPr>
          <w:rFonts w:hint="eastAsia"/>
        </w:rPr>
        <w:t xml:space="preserve"> </w:t>
      </w:r>
      <w:r>
        <w:rPr>
          <w:rFonts w:hint="eastAsia"/>
        </w:rPr>
        <w:t>很明显这是和现在世界上所有社会的规则有极大区别的。</w:t>
      </w:r>
      <w:r>
        <w:rPr>
          <w:rFonts w:hint="eastAsia"/>
        </w:rPr>
        <w:t xml:space="preserve"> </w:t>
      </w:r>
      <w:r>
        <w:t>这</w:t>
      </w:r>
      <w:r>
        <w:rPr>
          <w:rFonts w:hint="eastAsia"/>
        </w:rPr>
        <w:t>个</w:t>
      </w:r>
      <w:r>
        <w:t>颠覆性的制度的改变也是从最根本的层面来解决现在的很多的</w:t>
      </w:r>
      <w:r>
        <w:rPr>
          <w:rFonts w:hint="eastAsia"/>
        </w:rPr>
        <w:t>极其难以解决的</w:t>
      </w:r>
      <w:r>
        <w:t>社会问题</w:t>
      </w:r>
      <w:r>
        <w:rPr>
          <w:rFonts w:hint="eastAsia"/>
        </w:rPr>
        <w:t>。</w:t>
      </w:r>
      <w:r>
        <w:rPr>
          <w:rFonts w:hint="eastAsia"/>
        </w:rPr>
        <w:t xml:space="preserve"> </w:t>
      </w:r>
    </w:p>
    <w:p w:rsidR="004F413E" w:rsidRDefault="004F413E" w:rsidP="004F413E">
      <w:pPr>
        <w:jc w:val="left"/>
      </w:pPr>
    </w:p>
    <w:p w:rsidR="004F413E" w:rsidRDefault="004F413E" w:rsidP="004F413E">
      <w:pPr>
        <w:jc w:val="left"/>
      </w:pPr>
      <w:r>
        <w:rPr>
          <w:rFonts w:hint="eastAsia"/>
        </w:rPr>
        <w:t>在虚拟世界里，</w:t>
      </w:r>
      <w:r>
        <w:rPr>
          <w:rFonts w:hint="eastAsia"/>
        </w:rPr>
        <w:t xml:space="preserve"> </w:t>
      </w:r>
      <w:r>
        <w:rPr>
          <w:rFonts w:hint="eastAsia"/>
        </w:rPr>
        <w:t>每个人可以根据自己的需求而生活在不同的社会里并且可以随时切换，</w:t>
      </w:r>
      <w:r>
        <w:rPr>
          <w:rFonts w:hint="eastAsia"/>
        </w:rPr>
        <w:t xml:space="preserve"> </w:t>
      </w:r>
      <w:r>
        <w:rPr>
          <w:rFonts w:hint="eastAsia"/>
        </w:rPr>
        <w:t>所以社会规则也变成了可以选择的。</w:t>
      </w:r>
      <w:r>
        <w:rPr>
          <w:rFonts w:hint="eastAsia"/>
        </w:rPr>
        <w:t xml:space="preserve"> </w:t>
      </w:r>
      <w:r>
        <w:t>每个人什么都可以干</w:t>
      </w:r>
      <w:r>
        <w:rPr>
          <w:rFonts w:hint="eastAsia"/>
        </w:rPr>
        <w:t>，</w:t>
      </w:r>
      <w:r>
        <w:t>你干的每一个事情的环境和</w:t>
      </w:r>
      <w:r>
        <w:rPr>
          <w:rFonts w:hint="eastAsia"/>
        </w:rPr>
        <w:t>参与</w:t>
      </w:r>
      <w:r>
        <w:t>的人物</w:t>
      </w:r>
      <w:r>
        <w:rPr>
          <w:rFonts w:hint="eastAsia"/>
        </w:rPr>
        <w:t>都</w:t>
      </w:r>
      <w:r>
        <w:t>是你自己选择的</w:t>
      </w:r>
      <w:r>
        <w:rPr>
          <w:rFonts w:hint="eastAsia"/>
        </w:rPr>
        <w:t>。</w:t>
      </w:r>
      <w:r>
        <w:rPr>
          <w:rFonts w:hint="eastAsia"/>
        </w:rPr>
        <w:t xml:space="preserve"> </w:t>
      </w:r>
      <w:r>
        <w:rPr>
          <w:rFonts w:hint="eastAsia"/>
        </w:rPr>
        <w:t>这方面类似于现在的网游，</w:t>
      </w:r>
      <w:r>
        <w:rPr>
          <w:rFonts w:hint="eastAsia"/>
        </w:rPr>
        <w:t xml:space="preserve"> </w:t>
      </w:r>
      <w:r>
        <w:rPr>
          <w:rFonts w:hint="eastAsia"/>
        </w:rPr>
        <w:t>网游的流行也是因为它们能给玩家带来在现实生活无法找到的优越感和虚荣心的满足。</w:t>
      </w:r>
      <w:r>
        <w:rPr>
          <w:rFonts w:hint="eastAsia"/>
        </w:rPr>
        <w:t xml:space="preserve"> </w:t>
      </w:r>
      <w:r>
        <w:rPr>
          <w:rFonts w:hint="eastAsia"/>
        </w:rPr>
        <w:t>游戏都是有规则的，尽管每个游戏都只是一个简化的虚拟社会。</w:t>
      </w:r>
    </w:p>
    <w:p w:rsidR="004F413E" w:rsidRDefault="004F413E" w:rsidP="004F413E">
      <w:pPr>
        <w:jc w:val="left"/>
      </w:pPr>
    </w:p>
    <w:p w:rsidR="004F413E" w:rsidRDefault="004F413E" w:rsidP="004F413E">
      <w:pPr>
        <w:jc w:val="left"/>
      </w:pPr>
      <w:r>
        <w:rPr>
          <w:rFonts w:hint="eastAsia"/>
        </w:rPr>
        <w:t>没有现在普遍的市场制度，人的创新动力挺有可能会下降，但是拥有人工智能的机器人的创新进度会完全超越人类的创新进度，</w:t>
      </w:r>
      <w:r>
        <w:rPr>
          <w:rFonts w:hint="eastAsia"/>
        </w:rPr>
        <w:t xml:space="preserve"> </w:t>
      </w:r>
      <w:r>
        <w:rPr>
          <w:rFonts w:hint="eastAsia"/>
        </w:rPr>
        <w:t>实际上人工智能可以被看成人类能力的延生。</w:t>
      </w:r>
      <w:r>
        <w:rPr>
          <w:rFonts w:hint="eastAsia"/>
        </w:rPr>
        <w:t xml:space="preserve"> </w:t>
      </w:r>
      <w:r>
        <w:rPr>
          <w:rFonts w:hint="eastAsia"/>
        </w:rPr>
        <w:t>整个乌托邦平台搭完之后，</w:t>
      </w:r>
      <w:r>
        <w:rPr>
          <w:rFonts w:hint="eastAsia"/>
        </w:rPr>
        <w:t xml:space="preserve"> </w:t>
      </w:r>
      <w:r>
        <w:rPr>
          <w:rFonts w:hint="eastAsia"/>
        </w:rPr>
        <w:t>绝大部分领域也不需要创新因为大家的日常生活已经非常幸福了，人类的幸福和创新的速度没有多大的关系了，主要的因素实际上变成了在人工智能引</w:t>
      </w:r>
      <w:r>
        <w:rPr>
          <w:rFonts w:hint="eastAsia"/>
        </w:rPr>
        <w:lastRenderedPageBreak/>
        <w:t>导下的每个人的自我摸索：在无限的可能性里选择自己想要的生活。</w:t>
      </w:r>
    </w:p>
    <w:p w:rsidR="004F413E" w:rsidRPr="00C04E66" w:rsidRDefault="004F413E" w:rsidP="004F413E">
      <w:pPr>
        <w:jc w:val="left"/>
      </w:pPr>
    </w:p>
    <w:p w:rsidR="004F413E" w:rsidRDefault="004F413E" w:rsidP="004F413E"/>
    <w:p w:rsidR="00F600A4" w:rsidRPr="004F413E" w:rsidRDefault="00F600A4" w:rsidP="00F600A4">
      <w:pPr>
        <w:jc w:val="left"/>
        <w:rPr>
          <w:rFonts w:ascii="Calibri" w:eastAsia="宋体" w:hAnsi="Calibri" w:cs="Times New Roman"/>
        </w:rPr>
      </w:pPr>
    </w:p>
    <w:p w:rsidR="004F413E" w:rsidRDefault="004F413E">
      <w:pPr>
        <w:widowControl/>
        <w:jc w:val="left"/>
      </w:pPr>
      <w:r>
        <w:br w:type="page"/>
      </w:r>
    </w:p>
    <w:p w:rsidR="004F413E" w:rsidRDefault="004F413E" w:rsidP="004F413E"/>
    <w:p w:rsidR="004F413E" w:rsidRDefault="004F413E" w:rsidP="006B0A27">
      <w:pPr>
        <w:pStyle w:val="a4"/>
        <w:numPr>
          <w:ilvl w:val="0"/>
          <w:numId w:val="39"/>
        </w:numPr>
        <w:ind w:firstLineChars="0"/>
      </w:pPr>
      <w:r>
        <w:rPr>
          <w:rFonts w:hint="eastAsia"/>
        </w:rPr>
        <w:t>宇宙历史和生物进化（</w:t>
      </w:r>
      <w:r>
        <w:rPr>
          <w:rFonts w:hint="eastAsia"/>
        </w:rPr>
        <w:t xml:space="preserve">15 </w:t>
      </w:r>
      <w:r>
        <w:rPr>
          <w:rFonts w:hint="eastAsia"/>
        </w:rPr>
        <w:t>，</w:t>
      </w:r>
      <w:r>
        <w:rPr>
          <w:rFonts w:hint="eastAsia"/>
        </w:rPr>
        <w:t xml:space="preserve"> 7500</w:t>
      </w:r>
      <w:r>
        <w:rPr>
          <w:rFonts w:hint="eastAsia"/>
        </w:rPr>
        <w:t>）</w:t>
      </w:r>
    </w:p>
    <w:p w:rsidR="004F413E" w:rsidRDefault="004F413E" w:rsidP="004F413E"/>
    <w:p w:rsidR="004F413E" w:rsidRDefault="004F413E" w:rsidP="004F413E">
      <w:r>
        <w:rPr>
          <w:rFonts w:hint="eastAsia"/>
        </w:rPr>
        <w:t xml:space="preserve">1 </w:t>
      </w:r>
      <w:r>
        <w:rPr>
          <w:rFonts w:hint="eastAsia"/>
        </w:rPr>
        <w:t>宇宙和地球历史</w:t>
      </w:r>
    </w:p>
    <w:p w:rsidR="004F413E" w:rsidRDefault="004F413E" w:rsidP="004F413E"/>
    <w:p w:rsidR="004F413E" w:rsidRDefault="004F413E" w:rsidP="004F413E">
      <w:pPr>
        <w:jc w:val="left"/>
      </w:pPr>
      <w:r>
        <w:rPr>
          <w:rFonts w:hint="eastAsia"/>
        </w:rPr>
        <w:t>根据目前的物理理论，宇宙的开始也就是大爆炸大概是</w:t>
      </w:r>
      <w:r>
        <w:rPr>
          <w:rFonts w:hint="eastAsia"/>
        </w:rPr>
        <w:t>140</w:t>
      </w:r>
      <w:r>
        <w:rPr>
          <w:rFonts w:hint="eastAsia"/>
        </w:rPr>
        <w:t>亿年前，</w:t>
      </w:r>
      <w:r>
        <w:rPr>
          <w:rFonts w:hint="eastAsia"/>
        </w:rPr>
        <w:t xml:space="preserve"> </w:t>
      </w:r>
      <w:r>
        <w:rPr>
          <w:rFonts w:hint="eastAsia"/>
        </w:rPr>
        <w:t>从无限密集的一点扩张成今天浩大的宇宙并且在继续扩张。</w:t>
      </w:r>
      <w:r>
        <w:rPr>
          <w:rFonts w:hint="eastAsia"/>
        </w:rPr>
        <w:t xml:space="preserve"> </w:t>
      </w:r>
      <w:r>
        <w:rPr>
          <w:rFonts w:hint="eastAsia"/>
        </w:rPr>
        <w:t>我们的太阳</w:t>
      </w:r>
      <w:r>
        <w:rPr>
          <w:rFonts w:hint="eastAsia"/>
        </w:rPr>
        <w:t>46</w:t>
      </w:r>
      <w:r>
        <w:rPr>
          <w:rFonts w:hint="eastAsia"/>
        </w:rPr>
        <w:t>亿年前形成，地球在太阳形成之后一亿年左右也就是</w:t>
      </w:r>
      <w:r>
        <w:rPr>
          <w:rFonts w:hint="eastAsia"/>
        </w:rPr>
        <w:t>45</w:t>
      </w:r>
      <w:r>
        <w:rPr>
          <w:rFonts w:hint="eastAsia"/>
        </w:rPr>
        <w:t>亿年前就形成了。</w:t>
      </w:r>
      <w:r>
        <w:rPr>
          <w:rFonts w:hint="eastAsia"/>
        </w:rPr>
        <w:t xml:space="preserve"> </w:t>
      </w:r>
      <w:r>
        <w:rPr>
          <w:rFonts w:hint="eastAsia"/>
        </w:rPr>
        <w:t>这些都是根据物理的规则来演变的。</w:t>
      </w:r>
    </w:p>
    <w:p w:rsidR="004F413E" w:rsidRDefault="004F413E" w:rsidP="004F413E">
      <w:pPr>
        <w:jc w:val="left"/>
      </w:pPr>
    </w:p>
    <w:p w:rsidR="004F413E" w:rsidRDefault="004F413E" w:rsidP="004F413E">
      <w:pPr>
        <w:pStyle w:val="a4"/>
        <w:ind w:firstLineChars="0" w:firstLine="0"/>
        <w:jc w:val="left"/>
      </w:pPr>
      <w:r>
        <w:rPr>
          <w:rFonts w:hint="eastAsia"/>
        </w:rPr>
        <w:t>光速（每秒</w:t>
      </w:r>
      <w:r>
        <w:rPr>
          <w:rFonts w:hint="eastAsia"/>
        </w:rPr>
        <w:t>30</w:t>
      </w:r>
      <w:r>
        <w:rPr>
          <w:rFonts w:hint="eastAsia"/>
        </w:rPr>
        <w:t>万公里）是物理里核心的一个概念，在相对论等理论里光速都具有特殊的意义。</w:t>
      </w:r>
      <w:r>
        <w:rPr>
          <w:rFonts w:hint="eastAsia"/>
        </w:rPr>
        <w:t xml:space="preserve"> </w:t>
      </w:r>
      <w:r>
        <w:rPr>
          <w:rFonts w:hint="eastAsia"/>
        </w:rPr>
        <w:t>光速虽然很快，但宇宙的规模是特别的大，宇宙里的距离跟我们日常生活里的距离比的话都是巨大的数字，</w:t>
      </w:r>
      <w:r>
        <w:rPr>
          <w:rFonts w:hint="eastAsia"/>
        </w:rPr>
        <w:t xml:space="preserve"> </w:t>
      </w:r>
      <w:r>
        <w:rPr>
          <w:rFonts w:hint="eastAsia"/>
        </w:rPr>
        <w:t>即使光都要很久才能从宇宙的一个地方到达另一个地方。比如光需要</w:t>
      </w:r>
      <w:r>
        <w:rPr>
          <w:rFonts w:hint="eastAsia"/>
        </w:rPr>
        <w:t>8</w:t>
      </w:r>
      <w:r>
        <w:rPr>
          <w:rFonts w:hint="eastAsia"/>
        </w:rPr>
        <w:t>分钟从太阳跑到地球；目前太阳系外离我们最近的恒星</w:t>
      </w:r>
      <w:r>
        <w:rPr>
          <w:rFonts w:hint="eastAsia"/>
        </w:rPr>
        <w:t>Alpha Centauri</w:t>
      </w:r>
      <w:r>
        <w:rPr>
          <w:rFonts w:hint="eastAsia"/>
        </w:rPr>
        <w:t>光也需要四年多才到，依靠现在的航天技术飞船很难到达，虽然俄罗斯富豪</w:t>
      </w:r>
      <w:r>
        <w:rPr>
          <w:rFonts w:hint="eastAsia"/>
        </w:rPr>
        <w:t>Yuri Milner</w:t>
      </w:r>
      <w:r>
        <w:rPr>
          <w:rFonts w:hint="eastAsia"/>
        </w:rPr>
        <w:t>投资的</w:t>
      </w:r>
      <w:r>
        <w:rPr>
          <w:rFonts w:hint="eastAsia"/>
        </w:rPr>
        <w:t>Breakthrough Starshot</w:t>
      </w:r>
      <w:r>
        <w:rPr>
          <w:rFonts w:hint="eastAsia"/>
        </w:rPr>
        <w:t>希望能让微型飞船只花二十年时间从地球飞到那里，</w:t>
      </w:r>
      <w:r>
        <w:rPr>
          <w:rFonts w:hint="eastAsia"/>
        </w:rPr>
        <w:t xml:space="preserve"> </w:t>
      </w:r>
      <w:r>
        <w:rPr>
          <w:rFonts w:hint="eastAsia"/>
        </w:rPr>
        <w:t>这需要技术达到</w:t>
      </w:r>
      <w:r>
        <w:rPr>
          <w:rFonts w:hint="eastAsia"/>
        </w:rPr>
        <w:t>20%</w:t>
      </w:r>
      <w:r>
        <w:rPr>
          <w:rFonts w:hint="eastAsia"/>
        </w:rPr>
        <w:t>的光速。</w:t>
      </w:r>
    </w:p>
    <w:p w:rsidR="004F413E" w:rsidRPr="0096260F" w:rsidRDefault="004F413E" w:rsidP="004F413E">
      <w:pPr>
        <w:pStyle w:val="a4"/>
        <w:ind w:firstLineChars="0" w:firstLine="0"/>
        <w:jc w:val="left"/>
      </w:pPr>
    </w:p>
    <w:p w:rsidR="004F413E" w:rsidRDefault="004F413E" w:rsidP="004F413E">
      <w:pPr>
        <w:pStyle w:val="a4"/>
        <w:ind w:firstLineChars="0" w:firstLine="0"/>
        <w:jc w:val="left"/>
      </w:pPr>
      <w:r>
        <w:rPr>
          <w:rFonts w:hint="eastAsia"/>
        </w:rPr>
        <w:t>物质的密度足够高时光也无法逃脱便会形成黑洞，黑洞无法直接观察但可以通过</w:t>
      </w:r>
      <w:r>
        <w:rPr>
          <w:rFonts w:hint="eastAsia"/>
        </w:rPr>
        <w:t xml:space="preserve">Hawking </w:t>
      </w:r>
      <w:r>
        <w:t>radiation</w:t>
      </w:r>
      <w:r>
        <w:rPr>
          <w:rFonts w:hint="eastAsia"/>
        </w:rPr>
        <w:t>等间接的效应来观察。大部分星系包括我们所在的银河系中心好像都有巨大的黑洞，不过目前来看地球被黑洞吞噬是一种非常低概率的风险</w:t>
      </w:r>
    </w:p>
    <w:p w:rsidR="004F413E" w:rsidRDefault="004F413E" w:rsidP="004F413E">
      <w:pPr>
        <w:pStyle w:val="a4"/>
        <w:ind w:firstLineChars="0" w:firstLine="0"/>
        <w:jc w:val="left"/>
      </w:pPr>
    </w:p>
    <w:p w:rsidR="004F413E" w:rsidRDefault="004F413E" w:rsidP="004F413E">
      <w:pPr>
        <w:pStyle w:val="a4"/>
        <w:ind w:firstLineChars="0" w:firstLine="0"/>
        <w:jc w:val="left"/>
      </w:pPr>
      <w:r>
        <w:rPr>
          <w:rFonts w:hint="eastAsia"/>
        </w:rPr>
        <w:t>根据目前的相对论的理解，超光速的飞行都还没有明确的理论模型，最接近的也就是还没有任何实质证据但理论上可能的虫洞，没有理论基础之前我们只能说超光速飞行的可能性非常小。科幻小说里的超光速需要有新的物理理论基础才有可能真正实现。穿越到过去的可能性更加小，虽然虫洞或平行宇宙的理论并不完全排除这样的可能性。</w:t>
      </w:r>
    </w:p>
    <w:p w:rsidR="004F413E" w:rsidRPr="00A02DC9" w:rsidRDefault="004F413E" w:rsidP="004F413E">
      <w:pPr>
        <w:jc w:val="left"/>
      </w:pPr>
    </w:p>
    <w:p w:rsidR="004F413E" w:rsidRDefault="004F413E" w:rsidP="004F413E">
      <w:pPr>
        <w:jc w:val="left"/>
      </w:pPr>
      <w:r>
        <w:rPr>
          <w:rFonts w:hint="eastAsia"/>
        </w:rPr>
        <w:t>地球刚形成时跟我们现在的地球也是有很大差别也不适合生命，但逐步形成了能够承担生命的环境。主要三方面的自然过程（天文，地质，生物）造就了今天的地球，地球的地质面貌也是逐步演变出来的，只是现在人为的影响更大了。</w:t>
      </w:r>
    </w:p>
    <w:p w:rsidR="004F413E" w:rsidRPr="00A02DC9" w:rsidRDefault="004F413E" w:rsidP="004F413E">
      <w:pPr>
        <w:jc w:val="left"/>
      </w:pPr>
    </w:p>
    <w:p w:rsidR="004F413E" w:rsidRDefault="004F413E" w:rsidP="004F413E">
      <w:pPr>
        <w:jc w:val="left"/>
      </w:pPr>
      <w:r>
        <w:rPr>
          <w:rFonts w:hint="eastAsia"/>
        </w:rPr>
        <w:t>人类能够在地球上产生并繁殖取决于地球的独特环境和一部分的运气，很多条件都需要符合才能出现生命，单个行星产生生命的概率是很低的。</w:t>
      </w:r>
    </w:p>
    <w:p w:rsidR="004F413E" w:rsidRPr="006C325E" w:rsidRDefault="004F413E" w:rsidP="004F413E">
      <w:pPr>
        <w:jc w:val="left"/>
      </w:pPr>
    </w:p>
    <w:p w:rsidR="004F413E" w:rsidRDefault="004F413E" w:rsidP="004F413E">
      <w:pPr>
        <w:jc w:val="left"/>
      </w:pPr>
      <w:r>
        <w:rPr>
          <w:rFonts w:hint="eastAsia"/>
        </w:rPr>
        <w:t>但是由于宇宙的规模，整个宇宙里估计至少有几百亿个能够支撑生命的行星，外星人从概率上来说是应该存在的。</w:t>
      </w:r>
      <w:r>
        <w:rPr>
          <w:rFonts w:hint="eastAsia"/>
        </w:rPr>
        <w:t xml:space="preserve"> </w:t>
      </w:r>
      <w:r>
        <w:rPr>
          <w:rFonts w:hint="eastAsia"/>
        </w:rPr>
        <w:t>我们逐步发现的更多可能适合生命的行星和地球上很早期的生物的出现都增大了外星人存在的可能性。至今我们已经发现了几千个行星，随着技术的进一步发展这个数字应该会大大提高。</w:t>
      </w:r>
    </w:p>
    <w:p w:rsidR="004F413E" w:rsidRPr="00863C5A" w:rsidRDefault="004F413E" w:rsidP="004F413E">
      <w:pPr>
        <w:jc w:val="left"/>
      </w:pPr>
    </w:p>
    <w:p w:rsidR="004F413E" w:rsidRPr="00863C5A" w:rsidRDefault="004F413E" w:rsidP="004F413E">
      <w:pPr>
        <w:jc w:val="left"/>
      </w:pPr>
      <w:r>
        <w:rPr>
          <w:rFonts w:hint="eastAsia"/>
        </w:rPr>
        <w:t>但目前还没有证据任何一个行星上有生命的迹象更没有任何外星人跟人类有任何联系的证据。</w:t>
      </w:r>
      <w:r>
        <w:rPr>
          <w:rFonts w:hint="eastAsia"/>
        </w:rPr>
        <w:t xml:space="preserve"> </w:t>
      </w:r>
      <w:r>
        <w:rPr>
          <w:rFonts w:hint="eastAsia"/>
        </w:rPr>
        <w:t>为什么我们还没发现外星人是科学家研究的热点之一（</w:t>
      </w:r>
      <w:r>
        <w:rPr>
          <w:rFonts w:hint="eastAsia"/>
        </w:rPr>
        <w:t>Fermi</w:t>
      </w:r>
      <w:r>
        <w:t xml:space="preserve"> Paradox</w:t>
      </w:r>
      <w:r>
        <w:rPr>
          <w:rFonts w:hint="eastAsia"/>
        </w:rPr>
        <w:t>）；大家有很多种猜想，但目前无法判断哪个猜想是正确的。</w:t>
      </w:r>
      <w:r>
        <w:rPr>
          <w:rFonts w:hint="eastAsia"/>
        </w:rPr>
        <w:t xml:space="preserve"> </w:t>
      </w:r>
    </w:p>
    <w:p w:rsidR="004F413E" w:rsidRDefault="004F413E" w:rsidP="004F413E">
      <w:pPr>
        <w:jc w:val="left"/>
      </w:pPr>
    </w:p>
    <w:p w:rsidR="004F413E" w:rsidRDefault="004F413E" w:rsidP="004F413E">
      <w:pPr>
        <w:jc w:val="left"/>
      </w:pPr>
      <w:r>
        <w:rPr>
          <w:rFonts w:hint="eastAsia"/>
        </w:rPr>
        <w:t>看地球历史，外星人概率上来说技术应该比我们先进很多但也极有可能具备侵略性，所以和外星人相遇很有可能人类会成为和欧洲人相遇的印第安人。</w:t>
      </w:r>
      <w:r>
        <w:rPr>
          <w:rFonts w:hint="eastAsia"/>
        </w:rPr>
        <w:t xml:space="preserve"> </w:t>
      </w:r>
      <w:r>
        <w:rPr>
          <w:rFonts w:hint="eastAsia"/>
        </w:rPr>
        <w:t>所以长期考虑我们应该也为</w:t>
      </w:r>
      <w:r>
        <w:rPr>
          <w:rFonts w:hint="eastAsia"/>
        </w:rPr>
        <w:lastRenderedPageBreak/>
        <w:t>外星人的侵略做准备，这是人类灭亡的外部可能性之一。</w:t>
      </w:r>
    </w:p>
    <w:p w:rsidR="004F413E" w:rsidRPr="00A02DC9" w:rsidRDefault="004F413E" w:rsidP="004F413E"/>
    <w:p w:rsidR="004F413E" w:rsidRDefault="004F413E" w:rsidP="004F413E"/>
    <w:p w:rsidR="004F413E" w:rsidRDefault="004F413E" w:rsidP="004F413E"/>
    <w:p w:rsidR="004F413E" w:rsidRDefault="004F413E" w:rsidP="004F413E">
      <w:pPr>
        <w:jc w:val="left"/>
      </w:pPr>
      <w:r>
        <w:rPr>
          <w:rFonts w:hint="eastAsia"/>
        </w:rPr>
        <w:t xml:space="preserve">2. </w:t>
      </w:r>
      <w:r>
        <w:rPr>
          <w:rFonts w:hint="eastAsia"/>
        </w:rPr>
        <w:t>人类进化</w:t>
      </w:r>
    </w:p>
    <w:p w:rsidR="004F413E" w:rsidRDefault="004F413E" w:rsidP="004F413E">
      <w:pPr>
        <w:jc w:val="left"/>
      </w:pPr>
    </w:p>
    <w:p w:rsidR="004F413E" w:rsidRDefault="004F413E" w:rsidP="004F413E">
      <w:pPr>
        <w:jc w:val="left"/>
      </w:pPr>
      <w:r>
        <w:rPr>
          <w:rFonts w:hint="eastAsia"/>
        </w:rPr>
        <w:t>根据目前的证据来看，地球上的生命应该是从地球上自己进化出来的，</w:t>
      </w:r>
      <w:r>
        <w:rPr>
          <w:rFonts w:hint="eastAsia"/>
        </w:rPr>
        <w:t xml:space="preserve"> </w:t>
      </w:r>
      <w:r>
        <w:rPr>
          <w:rFonts w:hint="eastAsia"/>
        </w:rPr>
        <w:t>从外星来的可能性基本上不存在。</w:t>
      </w:r>
      <w:r>
        <w:rPr>
          <w:rFonts w:hint="eastAsia"/>
        </w:rPr>
        <w:t xml:space="preserve"> </w:t>
      </w:r>
      <w:r>
        <w:rPr>
          <w:rFonts w:hint="eastAsia"/>
        </w:rPr>
        <w:t>人类的进化分成两步。</w:t>
      </w:r>
    </w:p>
    <w:p w:rsidR="004F413E" w:rsidRDefault="004F413E" w:rsidP="004F413E">
      <w:pPr>
        <w:jc w:val="left"/>
      </w:pPr>
    </w:p>
    <w:p w:rsidR="004F413E" w:rsidRDefault="004F413E" w:rsidP="004F413E">
      <w:pPr>
        <w:jc w:val="left"/>
      </w:pPr>
      <w:r>
        <w:rPr>
          <w:rFonts w:hint="eastAsia"/>
        </w:rPr>
        <w:t>第一步是从无生命到有生命，有机化学物到最基本的生命类似于今天的细菌。</w:t>
      </w:r>
      <w:r>
        <w:rPr>
          <w:rFonts w:hint="eastAsia"/>
        </w:rPr>
        <w:t xml:space="preserve"> </w:t>
      </w:r>
      <w:r>
        <w:rPr>
          <w:rFonts w:hint="eastAsia"/>
        </w:rPr>
        <w:t>最基本的生物也需要细胞结构，能量产生，繁殖特别是基因。</w:t>
      </w:r>
      <w:r>
        <w:rPr>
          <w:rFonts w:hint="eastAsia"/>
        </w:rPr>
        <w:t xml:space="preserve"> </w:t>
      </w:r>
      <w:r>
        <w:rPr>
          <w:rFonts w:hint="eastAsia"/>
        </w:rPr>
        <w:t>这部分是某种意义上最难相信的，特别是</w:t>
      </w:r>
      <w:r>
        <w:rPr>
          <w:rFonts w:hint="eastAsia"/>
        </w:rPr>
        <w:t>RNA/DNA</w:t>
      </w:r>
      <w:r>
        <w:rPr>
          <w:rFonts w:hint="eastAsia"/>
        </w:rPr>
        <w:t>这样的数字化结构。</w:t>
      </w:r>
      <w:r>
        <w:rPr>
          <w:rFonts w:hint="eastAsia"/>
        </w:rPr>
        <w:t xml:space="preserve"> </w:t>
      </w:r>
      <w:r>
        <w:rPr>
          <w:rFonts w:hint="eastAsia"/>
        </w:rPr>
        <w:t>这个得依靠漫长的时间，</w:t>
      </w:r>
      <w:r>
        <w:rPr>
          <w:rFonts w:hint="eastAsia"/>
        </w:rPr>
        <w:t xml:space="preserve"> </w:t>
      </w:r>
      <w:r>
        <w:rPr>
          <w:rFonts w:hint="eastAsia"/>
        </w:rPr>
        <w:t>但目前的证据是这个过程还是比较快的大概</w:t>
      </w:r>
      <w:r>
        <w:rPr>
          <w:rFonts w:hint="eastAsia"/>
        </w:rPr>
        <w:t>40</w:t>
      </w:r>
      <w:r>
        <w:rPr>
          <w:rFonts w:hint="eastAsia"/>
        </w:rPr>
        <w:t>亿年前最晚也就</w:t>
      </w:r>
      <w:r>
        <w:rPr>
          <w:rFonts w:hint="eastAsia"/>
        </w:rPr>
        <w:t>35</w:t>
      </w:r>
      <w:r>
        <w:rPr>
          <w:rFonts w:hint="eastAsia"/>
        </w:rPr>
        <w:t>亿年前地球上了已经有了最原始的生物，而从单细胞进化到多细胞生物花了</w:t>
      </w:r>
      <w:r>
        <w:rPr>
          <w:rFonts w:hint="eastAsia"/>
        </w:rPr>
        <w:t>20</w:t>
      </w:r>
      <w:r>
        <w:rPr>
          <w:rFonts w:hint="eastAsia"/>
        </w:rPr>
        <w:t>多亿年。</w:t>
      </w:r>
    </w:p>
    <w:p w:rsidR="004F413E" w:rsidRPr="00D95E65" w:rsidRDefault="004F413E" w:rsidP="004F413E">
      <w:pPr>
        <w:jc w:val="left"/>
      </w:pPr>
    </w:p>
    <w:p w:rsidR="004F413E" w:rsidRDefault="004F413E" w:rsidP="004F413E">
      <w:pPr>
        <w:jc w:val="left"/>
      </w:pPr>
      <w:r>
        <w:rPr>
          <w:rFonts w:hint="eastAsia"/>
        </w:rPr>
        <w:t>第二步就是</w:t>
      </w:r>
      <w:r>
        <w:rPr>
          <w:rFonts w:hint="eastAsia"/>
        </w:rPr>
        <w:t>Charles Darwin</w:t>
      </w:r>
      <w:r>
        <w:rPr>
          <w:rFonts w:hint="eastAsia"/>
        </w:rPr>
        <w:t>的标准的进化论，从最早的生物进化到今天的人类。</w:t>
      </w:r>
      <w:r>
        <w:rPr>
          <w:rFonts w:hint="eastAsia"/>
        </w:rPr>
        <w:t xml:space="preserve"> </w:t>
      </w:r>
      <w:r>
        <w:rPr>
          <w:rFonts w:hint="eastAsia"/>
        </w:rPr>
        <w:t>进化论的核心是基因遗传和突变，对生存有利的基因被保留到下一代。</w:t>
      </w:r>
      <w:r>
        <w:rPr>
          <w:rFonts w:hint="eastAsia"/>
        </w:rPr>
        <w:t xml:space="preserve"> </w:t>
      </w:r>
      <w:r>
        <w:rPr>
          <w:rFonts w:hint="eastAsia"/>
        </w:rPr>
        <w:t>一代生物通过小量的基因突变</w:t>
      </w:r>
      <w:r>
        <w:rPr>
          <w:rFonts w:hint="eastAsia"/>
        </w:rPr>
        <w:t>(</w:t>
      </w:r>
      <w:r>
        <w:rPr>
          <w:rFonts w:hint="eastAsia"/>
        </w:rPr>
        <w:t>单个个体的自身基因和单个个体的遗传下代基因是有差别的，前者是两对各来自于父母，后者是一对来自于父母基因的混合</w:t>
      </w:r>
      <w:r>
        <w:rPr>
          <w:rFonts w:hint="eastAsia"/>
        </w:rPr>
        <w:t xml:space="preserve">(crossing over); </w:t>
      </w:r>
      <w:r>
        <w:rPr>
          <w:rFonts w:hint="eastAsia"/>
        </w:rPr>
        <w:t>基因的混合加上突变</w:t>
      </w:r>
      <w:r>
        <w:rPr>
          <w:rFonts w:hint="eastAsia"/>
        </w:rPr>
        <w:t>)</w:t>
      </w:r>
      <w:r>
        <w:rPr>
          <w:rFonts w:hint="eastAsia"/>
        </w:rPr>
        <w:t>会产生不同的个体，</w:t>
      </w:r>
      <w:r>
        <w:rPr>
          <w:rFonts w:hint="eastAsia"/>
        </w:rPr>
        <w:t xml:space="preserve"> </w:t>
      </w:r>
      <w:r>
        <w:rPr>
          <w:rFonts w:hint="eastAsia"/>
        </w:rPr>
        <w:t>不同的个体在自然环境里竞争比较对环境的适应对捕食者的防御对配偶的吸引力等等。</w:t>
      </w:r>
      <w:r>
        <w:rPr>
          <w:rFonts w:hint="eastAsia"/>
        </w:rPr>
        <w:t xml:space="preserve"> </w:t>
      </w:r>
      <w:r>
        <w:rPr>
          <w:rFonts w:hint="eastAsia"/>
        </w:rPr>
        <w:t>通过个体之间的激励竞争，最终是比结果也就是这个个体有没有成功生存并交配并让孩子出生，并不比较任何特征比如聪明程度漂亮程度等等。下一代会继续重复这个过程。</w:t>
      </w:r>
    </w:p>
    <w:p w:rsidR="004F413E" w:rsidRDefault="004F413E" w:rsidP="004F413E">
      <w:pPr>
        <w:jc w:val="left"/>
      </w:pPr>
    </w:p>
    <w:p w:rsidR="004F413E" w:rsidRDefault="004F413E" w:rsidP="004F413E">
      <w:pPr>
        <w:jc w:val="left"/>
      </w:pPr>
      <w:r>
        <w:rPr>
          <w:rFonts w:hint="eastAsia"/>
        </w:rPr>
        <w:t>进化论更深层次的理解是基因的生存和扩张，基因的目标</w:t>
      </w:r>
      <w:r>
        <w:rPr>
          <w:rFonts w:hint="eastAsia"/>
        </w:rPr>
        <w:t>(</w:t>
      </w:r>
      <w:r>
        <w:rPr>
          <w:rFonts w:hint="eastAsia"/>
        </w:rPr>
        <w:t>当然是无意识的</w:t>
      </w:r>
      <w:r>
        <w:rPr>
          <w:rFonts w:hint="eastAsia"/>
        </w:rPr>
        <w:t>)</w:t>
      </w:r>
      <w:r>
        <w:rPr>
          <w:rFonts w:hint="eastAsia"/>
        </w:rPr>
        <w:t>就是基因的长期广泛的生存，这是一个不停试错的过程，对生存有利的基因就有优势更有可能生存和普及。</w:t>
      </w:r>
      <w:r>
        <w:rPr>
          <w:rFonts w:hint="eastAsia"/>
        </w:rPr>
        <w:t>Richard Dawkins</w:t>
      </w:r>
      <w:r>
        <w:rPr>
          <w:rFonts w:hint="eastAsia"/>
        </w:rPr>
        <w:t>的《</w:t>
      </w:r>
      <w:r>
        <w:rPr>
          <w:rFonts w:hint="eastAsia"/>
        </w:rPr>
        <w:t>The Selfish Gene</w:t>
      </w:r>
      <w:r>
        <w:rPr>
          <w:rFonts w:hint="eastAsia"/>
        </w:rPr>
        <w:t>》讲的主要就是基因如何想尽办法生存并扩张。</w:t>
      </w:r>
    </w:p>
    <w:p w:rsidR="004F413E" w:rsidRDefault="004F413E" w:rsidP="004F413E">
      <w:pPr>
        <w:jc w:val="left"/>
      </w:pPr>
    </w:p>
    <w:p w:rsidR="004F413E" w:rsidRDefault="004F413E" w:rsidP="004F413E">
      <w:pPr>
        <w:jc w:val="left"/>
      </w:pPr>
      <w:r>
        <w:rPr>
          <w:rFonts w:hint="eastAsia"/>
        </w:rPr>
        <w:t>Lamarck</w:t>
      </w:r>
      <w:r>
        <w:rPr>
          <w:rFonts w:hint="eastAsia"/>
        </w:rPr>
        <w:t>的使用改变基因理论是不正确的。脖子长的长颈鹿因为有优势才把长脖子的基因传到下一代，而不是伸脖子让脖子变长并遗传给下一代。</w:t>
      </w:r>
    </w:p>
    <w:p w:rsidR="004F413E" w:rsidRPr="00A02DC9" w:rsidRDefault="004F413E" w:rsidP="004F413E">
      <w:pPr>
        <w:jc w:val="left"/>
      </w:pPr>
    </w:p>
    <w:p w:rsidR="004F413E" w:rsidRDefault="004F413E" w:rsidP="004F413E">
      <w:pPr>
        <w:jc w:val="left"/>
        <w:rPr>
          <w:ins w:id="1296" w:author="Lei Zhu" w:date="2017-07-10T21:31:00Z"/>
        </w:rPr>
      </w:pPr>
      <w:r>
        <w:rPr>
          <w:rFonts w:hint="eastAsia"/>
        </w:rPr>
        <w:t>进化论早就已经被广泛接受，没有上帝的创造，大自然是没有意识的。进化是没有感情色彩或者价值判断的，不是说进化得越来越善良或越来越聪明，</w:t>
      </w:r>
      <w:r>
        <w:rPr>
          <w:rFonts w:hint="eastAsia"/>
        </w:rPr>
        <w:t xml:space="preserve"> </w:t>
      </w:r>
      <w:r>
        <w:rPr>
          <w:rFonts w:hint="eastAsia"/>
        </w:rPr>
        <w:t>唯一的标准是是否对生存有利，而且是在那个时间那个环境里最有利的。它也带有一定的偶然性。</w:t>
      </w:r>
    </w:p>
    <w:p w:rsidR="00097A6E" w:rsidRDefault="00097A6E" w:rsidP="004F413E">
      <w:pPr>
        <w:jc w:val="left"/>
        <w:rPr>
          <w:ins w:id="1297" w:author="Lei Zhu" w:date="2017-07-10T21:31:00Z"/>
        </w:rPr>
      </w:pPr>
    </w:p>
    <w:p w:rsidR="00097A6E" w:rsidRDefault="00097A6E" w:rsidP="004F413E">
      <w:pPr>
        <w:jc w:val="left"/>
      </w:pPr>
      <w:ins w:id="1298" w:author="Lei Zhu" w:date="2017-07-10T21:32:00Z">
        <w:r>
          <w:rPr>
            <w:rFonts w:hint="eastAsia"/>
          </w:rPr>
          <w:t>进化过程中还有不少细节不清楚，但基本的理论是应该没有问题的。</w:t>
        </w:r>
      </w:ins>
    </w:p>
    <w:p w:rsidR="004F413E" w:rsidDel="00B06E39" w:rsidRDefault="004F413E" w:rsidP="004F413E">
      <w:pPr>
        <w:jc w:val="left"/>
        <w:rPr>
          <w:del w:id="1299" w:author="Lei Zhu" w:date="2017-07-10T22:13:00Z"/>
        </w:rPr>
      </w:pPr>
    </w:p>
    <w:p w:rsidR="004F413E" w:rsidRDefault="004F413E" w:rsidP="004F413E">
      <w:pPr>
        <w:jc w:val="left"/>
      </w:pPr>
    </w:p>
    <w:p w:rsidR="004F413E" w:rsidRDefault="004F413E" w:rsidP="004F413E">
      <w:pPr>
        <w:jc w:val="left"/>
      </w:pPr>
      <w:r>
        <w:rPr>
          <w:rFonts w:hint="eastAsia"/>
        </w:rPr>
        <w:t>像《人类简史》里描叙的，人类历史的发展是充满血腥的，对人类自己，对其他生物和地球总体。一方面我们应该理解因为有基因的基础，其他动物实际上也是很残忍的，但人的残忍程度超过动物也是因为后天的文化</w:t>
      </w:r>
      <w:r>
        <w:rPr>
          <w:rFonts w:hint="eastAsia"/>
        </w:rPr>
        <w:t xml:space="preserve"> </w:t>
      </w:r>
      <w:r>
        <w:rPr>
          <w:rFonts w:hint="eastAsia"/>
        </w:rPr>
        <w:t>。另一方面人因为有思维有文化可以超越人类本身的基因而让人类能够更加善良。</w:t>
      </w:r>
    </w:p>
    <w:p w:rsidR="004F413E" w:rsidRDefault="004F413E" w:rsidP="004F413E">
      <w:pPr>
        <w:jc w:val="left"/>
      </w:pPr>
    </w:p>
    <w:p w:rsidR="004F413E" w:rsidRDefault="004F413E" w:rsidP="004F413E">
      <w:pPr>
        <w:jc w:val="left"/>
      </w:pPr>
      <w:r>
        <w:rPr>
          <w:rFonts w:hint="eastAsia"/>
        </w:rPr>
        <w:t>比如男人花心是在人的基因里的，但并不等于男人应该把基因当成借口。</w:t>
      </w:r>
      <w:r>
        <w:rPr>
          <w:rFonts w:hint="eastAsia"/>
        </w:rPr>
        <w:t xml:space="preserve"> </w:t>
      </w:r>
      <w:r>
        <w:rPr>
          <w:rFonts w:hint="eastAsia"/>
        </w:rPr>
        <w:t>虚拟世界的优点在于人可以保持本性而不伤害到别人。</w:t>
      </w:r>
      <w:r>
        <w:rPr>
          <w:rFonts w:hint="eastAsia"/>
        </w:rPr>
        <w:t xml:space="preserve"> </w:t>
      </w:r>
      <w:r>
        <w:rPr>
          <w:rFonts w:hint="eastAsia"/>
        </w:rPr>
        <w:t>乌托邦的核心思想就是保持人的本性但是把每个人的经历都限制在一个虚拟世界里那样不用担心一个人能够伤害别人。</w:t>
      </w:r>
    </w:p>
    <w:p w:rsidR="004F413E" w:rsidRPr="00D742D2" w:rsidRDefault="004F413E" w:rsidP="004F413E">
      <w:pPr>
        <w:jc w:val="left"/>
      </w:pPr>
    </w:p>
    <w:p w:rsidR="004F413E" w:rsidRDefault="004F413E" w:rsidP="004F413E">
      <w:pPr>
        <w:jc w:val="left"/>
      </w:pPr>
    </w:p>
    <w:p w:rsidR="004F413E" w:rsidRDefault="004F413E" w:rsidP="004F413E">
      <w:pPr>
        <w:jc w:val="left"/>
      </w:pPr>
      <w:r>
        <w:rPr>
          <w:rFonts w:hint="eastAsia"/>
        </w:rPr>
        <w:t>人体的结构是特别的复杂，但核心实际上也只有两部分。</w:t>
      </w:r>
      <w:r>
        <w:rPr>
          <w:rFonts w:hint="eastAsia"/>
        </w:rPr>
        <w:t xml:space="preserve"> </w:t>
      </w:r>
      <w:r>
        <w:rPr>
          <w:rFonts w:hint="eastAsia"/>
        </w:rPr>
        <w:t>最核心的部分是基因（跟别的生物一样），那么复杂的结构都是</w:t>
      </w:r>
      <w:r>
        <w:rPr>
          <w:rFonts w:hint="eastAsia"/>
        </w:rPr>
        <w:t>encode</w:t>
      </w:r>
      <w:r>
        <w:rPr>
          <w:rFonts w:hint="eastAsia"/>
        </w:rPr>
        <w:t>在基因里面，从最早的受精卵一直到成人（整个过程也是主要由基因决定的），</w:t>
      </w:r>
      <w:r>
        <w:rPr>
          <w:rFonts w:hint="eastAsia"/>
        </w:rPr>
        <w:t xml:space="preserve"> </w:t>
      </w:r>
      <w:r>
        <w:rPr>
          <w:rFonts w:hint="eastAsia"/>
        </w:rPr>
        <w:t>所有的器官都有相对应的基因，也够决定了人和人之间的硬件上的差别。</w:t>
      </w:r>
      <w:r>
        <w:rPr>
          <w:rFonts w:hint="eastAsia"/>
        </w:rPr>
        <w:t xml:space="preserve"> </w:t>
      </w:r>
      <w:r>
        <w:rPr>
          <w:rFonts w:hint="eastAsia"/>
        </w:rPr>
        <w:t>胎儿成长的过程也是比较能体现进化的过程的。</w:t>
      </w:r>
    </w:p>
    <w:p w:rsidR="004F413E" w:rsidRPr="00D742D2" w:rsidRDefault="004F413E" w:rsidP="004F413E">
      <w:pPr>
        <w:jc w:val="left"/>
      </w:pPr>
    </w:p>
    <w:p w:rsidR="004F413E" w:rsidRDefault="004F413E" w:rsidP="004F413E">
      <w:pPr>
        <w:jc w:val="left"/>
      </w:pPr>
      <w:r>
        <w:rPr>
          <w:rFonts w:hint="eastAsia"/>
        </w:rPr>
        <w:t>第二核心的部分是大脑，大脑的物理基础也是由基因决定的，</w:t>
      </w:r>
      <w:r>
        <w:rPr>
          <w:rFonts w:hint="eastAsia"/>
        </w:rPr>
        <w:t xml:space="preserve"> </w:t>
      </w:r>
      <w:r>
        <w:rPr>
          <w:rFonts w:hint="eastAsia"/>
        </w:rPr>
        <w:t>但它跟人体别的器官还是有根本性的差别，大脑有特别强的灵活性，类似于电脑上可以有运行的软件。</w:t>
      </w:r>
      <w:r>
        <w:rPr>
          <w:rFonts w:hint="eastAsia"/>
        </w:rPr>
        <w:t xml:space="preserve"> </w:t>
      </w:r>
    </w:p>
    <w:p w:rsidR="004F413E" w:rsidDel="00102438" w:rsidRDefault="004F413E" w:rsidP="004F413E">
      <w:pPr>
        <w:jc w:val="left"/>
        <w:rPr>
          <w:del w:id="1300" w:author="Lei Zhu" w:date="2017-07-10T20:30:00Z"/>
        </w:rPr>
      </w:pPr>
    </w:p>
    <w:p w:rsidR="004F413E" w:rsidRDefault="004F413E" w:rsidP="004F413E">
      <w:pPr>
        <w:jc w:val="left"/>
      </w:pPr>
    </w:p>
    <w:p w:rsidR="004F413E" w:rsidRDefault="004F413E" w:rsidP="004F413E">
      <w:pPr>
        <w:jc w:val="left"/>
      </w:pPr>
      <w:r>
        <w:rPr>
          <w:rFonts w:hint="eastAsia"/>
        </w:rPr>
        <w:t>目前的证据是人是从黑猩猩进化过来的并且现在世界上所有的人类都是一小波二十万年前左右的非洲人的后代，就是这些非洲人逐步走出非洲成为了现在七十亿人的祖先。当时地球也有别的人类，但因为种种原因之后都灭绝了。</w:t>
      </w:r>
    </w:p>
    <w:p w:rsidR="004F413E" w:rsidRPr="00D742D2" w:rsidRDefault="004F413E" w:rsidP="004F413E">
      <w:pPr>
        <w:jc w:val="left"/>
      </w:pPr>
    </w:p>
    <w:p w:rsidR="004F413E" w:rsidDel="00195C2E" w:rsidRDefault="004F413E" w:rsidP="004F413E">
      <w:pPr>
        <w:jc w:val="left"/>
        <w:rPr>
          <w:del w:id="1301" w:author="Lei Zhu" w:date="2017-07-10T20:30:00Z"/>
        </w:rPr>
      </w:pPr>
      <w:r>
        <w:rPr>
          <w:rFonts w:hint="eastAsia"/>
        </w:rPr>
        <w:t>进化的速度是很慢的，现在人类本身的进化也是很慢的，当然我们可以通过改基因或者结合人工智能来快速提高人的各种能力，人工智能仍然是最大的因素。在不改基因的前提下，人本身的潜力是有限的，很多科幻电影里</w:t>
      </w:r>
      <w:ins w:id="1302" w:author="Lei Zhu" w:date="2017-05-21T22:33:00Z">
        <w:r w:rsidR="002B0C8C">
          <w:rPr>
            <w:rFonts w:hint="eastAsia"/>
          </w:rPr>
          <w:t>比如《</w:t>
        </w:r>
        <w:r w:rsidR="002B0C8C">
          <w:rPr>
            <w:rFonts w:hint="eastAsia"/>
          </w:rPr>
          <w:t>Lucy</w:t>
        </w:r>
        <w:r w:rsidR="002B0C8C">
          <w:rPr>
            <w:rFonts w:hint="eastAsia"/>
          </w:rPr>
          <w:t>》</w:t>
        </w:r>
      </w:ins>
      <w:r>
        <w:rPr>
          <w:rFonts w:hint="eastAsia"/>
        </w:rPr>
        <w:t>描述的开发人的潜力基本上没有科学依据，人类本身的能力大概最高也就只能像电影《</w:t>
      </w:r>
      <w:r>
        <w:rPr>
          <w:rFonts w:hint="eastAsia"/>
        </w:rPr>
        <w:t>Rain Man</w:t>
      </w:r>
      <w:r>
        <w:rPr>
          <w:rFonts w:hint="eastAsia"/>
        </w:rPr>
        <w:t>》里面的</w:t>
      </w:r>
      <w:r>
        <w:rPr>
          <w:rFonts w:hint="eastAsia"/>
        </w:rPr>
        <w:t>Raymond</w:t>
      </w:r>
      <w:r>
        <w:rPr>
          <w:rFonts w:hint="eastAsia"/>
        </w:rPr>
        <w:t>那样。</w:t>
      </w:r>
    </w:p>
    <w:p w:rsidR="004F413E" w:rsidRPr="002B0C8C" w:rsidRDefault="004F413E" w:rsidP="004F413E">
      <w:pPr>
        <w:jc w:val="left"/>
      </w:pPr>
    </w:p>
    <w:p w:rsidR="004F413E" w:rsidRDefault="004F413E" w:rsidP="004F413E">
      <w:pPr>
        <w:jc w:val="left"/>
      </w:pPr>
    </w:p>
    <w:p w:rsidR="004F413E" w:rsidRDefault="004F413E" w:rsidP="004F413E">
      <w:pPr>
        <w:jc w:val="left"/>
      </w:pPr>
      <w:r>
        <w:rPr>
          <w:rFonts w:hint="eastAsia"/>
        </w:rPr>
        <w:t>进化是自然的，但自然的不等于是道德的。从人的道德观念来看，进化本身是很残酷的，</w:t>
      </w:r>
      <w:r>
        <w:rPr>
          <w:rFonts w:hint="eastAsia"/>
        </w:rPr>
        <w:t xml:space="preserve"> </w:t>
      </w:r>
      <w:r>
        <w:rPr>
          <w:rFonts w:hint="eastAsia"/>
        </w:rPr>
        <w:t>实际上整个大自然是很残酷的，自私是进化的必然结果，优胜劣汰是不符合普通的道德规则的。</w:t>
      </w:r>
      <w:r>
        <w:rPr>
          <w:rFonts w:hint="eastAsia"/>
        </w:rPr>
        <w:t xml:space="preserve"> </w:t>
      </w:r>
      <w:r>
        <w:rPr>
          <w:rFonts w:hint="eastAsia"/>
        </w:rPr>
        <w:t>人类社会很多方面比自然世界的进化过程要道德多了。</w:t>
      </w:r>
    </w:p>
    <w:p w:rsidR="004F413E" w:rsidRPr="00A02DC9" w:rsidRDefault="004F413E" w:rsidP="004F413E">
      <w:pPr>
        <w:jc w:val="left"/>
      </w:pPr>
    </w:p>
    <w:p w:rsidR="004F413E" w:rsidRPr="00650F32" w:rsidRDefault="004F413E" w:rsidP="004F413E">
      <w:pPr>
        <w:jc w:val="left"/>
      </w:pPr>
      <w:r>
        <w:rPr>
          <w:rFonts w:hint="eastAsia"/>
        </w:rPr>
        <w:t>人的很多特征包括很多劣根性是进化出来的。</w:t>
      </w:r>
      <w:r>
        <w:rPr>
          <w:rFonts w:hint="eastAsia"/>
        </w:rPr>
        <w:t xml:space="preserve"> </w:t>
      </w:r>
      <w:r>
        <w:rPr>
          <w:rFonts w:hint="eastAsia"/>
        </w:rPr>
        <w:t>这些特征都是对生存有利的，但并不等于就是正确的。</w:t>
      </w:r>
      <w:r>
        <w:rPr>
          <w:rFonts w:hint="eastAsia"/>
        </w:rPr>
        <w:t xml:space="preserve"> </w:t>
      </w:r>
    </w:p>
    <w:p w:rsidR="004F413E" w:rsidRDefault="004F413E" w:rsidP="004F413E">
      <w:pPr>
        <w:jc w:val="left"/>
      </w:pPr>
    </w:p>
    <w:p w:rsidR="004F413E" w:rsidRDefault="004F413E" w:rsidP="004F413E">
      <w:pPr>
        <w:jc w:val="left"/>
      </w:pPr>
      <w:r>
        <w:rPr>
          <w:rFonts w:hint="eastAsia"/>
        </w:rPr>
        <w:t>人类的出现改变了自然进化的规律，人类已经对自然界产生了多方面的影响：正面的包括保护人类的老弱病残，负面的包括很多生物的绝种。</w:t>
      </w:r>
    </w:p>
    <w:p w:rsidR="004F413E" w:rsidRPr="00650F32" w:rsidRDefault="004F413E" w:rsidP="004F413E">
      <w:pPr>
        <w:jc w:val="left"/>
      </w:pPr>
    </w:p>
    <w:p w:rsidR="004F413E" w:rsidRDefault="004F413E" w:rsidP="004F413E">
      <w:pPr>
        <w:jc w:val="left"/>
      </w:pPr>
      <w:r>
        <w:rPr>
          <w:rFonts w:hint="eastAsia"/>
        </w:rPr>
        <w:t>下一步基因改造方面的技术进展会给进化带来更大的影响，某种意义上人类的选择会替代大自然的。</w:t>
      </w:r>
      <w:r>
        <w:rPr>
          <w:rFonts w:hint="eastAsia"/>
        </w:rPr>
        <w:t xml:space="preserve"> </w:t>
      </w:r>
      <w:r>
        <w:rPr>
          <w:rFonts w:hint="eastAsia"/>
        </w:rPr>
        <w:t>不远的将来技术应该会进展到我们能够从头设计新的生物的基因也就是通过基因设计而不是进化来创造新的物种。这同样是把双刃剑，好的一面包括我们可以让已经灭绝的物种重新复活，坏的一面也包括人类灭亡。</w:t>
      </w:r>
    </w:p>
    <w:p w:rsidR="004F413E" w:rsidRPr="007C6F67" w:rsidRDefault="004F413E" w:rsidP="004F413E">
      <w:pPr>
        <w:jc w:val="left"/>
      </w:pPr>
    </w:p>
    <w:p w:rsidR="004F413E" w:rsidRDefault="004F413E" w:rsidP="004F413E">
      <w:pPr>
        <w:jc w:val="left"/>
      </w:pPr>
    </w:p>
    <w:p w:rsidR="004F413E" w:rsidRDefault="004F413E" w:rsidP="004F413E">
      <w:pPr>
        <w:jc w:val="left"/>
      </w:pPr>
      <w:r>
        <w:rPr>
          <w:rFonts w:hint="eastAsia"/>
        </w:rPr>
        <w:t>另外一种实现乌托邦的思路当然是去改变每个人的基因特别是人的自私，</w:t>
      </w:r>
      <w:r>
        <w:rPr>
          <w:rFonts w:hint="eastAsia"/>
        </w:rPr>
        <w:t xml:space="preserve"> </w:t>
      </w:r>
      <w:r>
        <w:rPr>
          <w:rFonts w:hint="eastAsia"/>
        </w:rPr>
        <w:t>让大家都能够和谐地生活在一起。</w:t>
      </w:r>
      <w:r>
        <w:rPr>
          <w:rFonts w:hint="eastAsia"/>
        </w:rPr>
        <w:t xml:space="preserve"> </w:t>
      </w:r>
      <w:r>
        <w:rPr>
          <w:rFonts w:hint="eastAsia"/>
        </w:rPr>
        <w:t>但我是极不愿意去改变人的本性的，即使我们有大家公认的劣根性。</w:t>
      </w:r>
    </w:p>
    <w:p w:rsidR="004F413E" w:rsidRDefault="004F413E" w:rsidP="004F413E">
      <w:pPr>
        <w:jc w:val="left"/>
      </w:pPr>
    </w:p>
    <w:p w:rsidR="004F413E" w:rsidRDefault="004F413E" w:rsidP="004F413E"/>
    <w:p w:rsidR="004F413E" w:rsidRDefault="004F413E">
      <w:pPr>
        <w:widowControl/>
        <w:jc w:val="left"/>
      </w:pPr>
      <w:r>
        <w:br w:type="page"/>
      </w:r>
    </w:p>
    <w:p w:rsidR="004F413E" w:rsidRDefault="004F413E" w:rsidP="006B0A27">
      <w:pPr>
        <w:pStyle w:val="a4"/>
        <w:numPr>
          <w:ilvl w:val="0"/>
          <w:numId w:val="39"/>
        </w:numPr>
        <w:ind w:firstLineChars="0"/>
      </w:pPr>
      <w:r>
        <w:rPr>
          <w:rFonts w:hint="eastAsia"/>
        </w:rPr>
        <w:lastRenderedPageBreak/>
        <w:t>人类历史（</w:t>
      </w:r>
      <w:r>
        <w:rPr>
          <w:rFonts w:hint="eastAsia"/>
        </w:rPr>
        <w:t xml:space="preserve">10 </w:t>
      </w:r>
      <w:r>
        <w:rPr>
          <w:rFonts w:hint="eastAsia"/>
        </w:rPr>
        <w:t>，</w:t>
      </w:r>
      <w:r>
        <w:rPr>
          <w:rFonts w:hint="eastAsia"/>
        </w:rPr>
        <w:t xml:space="preserve"> 5000</w:t>
      </w:r>
      <w:r>
        <w:rPr>
          <w:rFonts w:hint="eastAsia"/>
        </w:rPr>
        <w:t>）</w:t>
      </w:r>
    </w:p>
    <w:p w:rsidR="004F413E" w:rsidRDefault="004F413E" w:rsidP="004F413E">
      <w:pPr>
        <w:jc w:val="left"/>
      </w:pPr>
    </w:p>
    <w:p w:rsidR="004F413E" w:rsidRDefault="004F413E" w:rsidP="004F413E">
      <w:pPr>
        <w:jc w:val="left"/>
      </w:pPr>
    </w:p>
    <w:p w:rsidR="004F413E" w:rsidRDefault="004F413E" w:rsidP="004F413E">
      <w:pPr>
        <w:pStyle w:val="a4"/>
        <w:numPr>
          <w:ilvl w:val="0"/>
          <w:numId w:val="25"/>
        </w:numPr>
        <w:ind w:firstLineChars="0"/>
        <w:jc w:val="left"/>
      </w:pPr>
      <w:r>
        <w:rPr>
          <w:rFonts w:hint="eastAsia"/>
        </w:rPr>
        <w:t>人类跟其他动物的差别</w:t>
      </w:r>
    </w:p>
    <w:p w:rsidR="004F413E" w:rsidRDefault="004F413E" w:rsidP="004F413E">
      <w:pPr>
        <w:pStyle w:val="a4"/>
        <w:ind w:left="360" w:firstLineChars="0" w:firstLine="0"/>
        <w:jc w:val="left"/>
      </w:pPr>
    </w:p>
    <w:p w:rsidR="004F413E" w:rsidRDefault="004F413E" w:rsidP="004F413E">
      <w:pPr>
        <w:jc w:val="left"/>
      </w:pPr>
      <w:r>
        <w:rPr>
          <w:rFonts w:hint="eastAsia"/>
        </w:rPr>
        <w:t>目前的证据是人类是从黑猩猩</w:t>
      </w:r>
      <w:r>
        <w:rPr>
          <w:rFonts w:hint="eastAsia"/>
        </w:rPr>
        <w:t>(chimpanzee)</w:t>
      </w:r>
      <w:r>
        <w:rPr>
          <w:rFonts w:hint="eastAsia"/>
        </w:rPr>
        <w:t>进化过来的。</w:t>
      </w:r>
      <w:r>
        <w:rPr>
          <w:rFonts w:hint="eastAsia"/>
        </w:rPr>
        <w:t xml:space="preserve"> </w:t>
      </w:r>
      <w:r>
        <w:rPr>
          <w:rFonts w:hint="eastAsia"/>
        </w:rPr>
        <w:t>人类和黑猩猩最大的差别在于大脑的区别，进化过程中基因的突变导致了人脑和黑猩猩的脑袋有了足够的区别，从量变到质变。</w:t>
      </w:r>
      <w:r>
        <w:rPr>
          <w:rFonts w:hint="eastAsia"/>
        </w:rPr>
        <w:t xml:space="preserve"> </w:t>
      </w:r>
      <w:r>
        <w:rPr>
          <w:rFonts w:hint="eastAsia"/>
        </w:rPr>
        <w:t>足够聪明的大脑让人类远远超越了地球上的其它动物并且统治了地球。</w:t>
      </w:r>
      <w:r>
        <w:rPr>
          <w:rFonts w:hint="eastAsia"/>
        </w:rPr>
        <w:t xml:space="preserve"> </w:t>
      </w:r>
      <w:r>
        <w:rPr>
          <w:rFonts w:hint="eastAsia"/>
        </w:rPr>
        <w:t>人类的大脑容量比黑猩猩要大两倍左右（</w:t>
      </w:r>
      <w:r>
        <w:rPr>
          <w:rFonts w:hint="eastAsia"/>
        </w:rPr>
        <w:t xml:space="preserve">400cm^3 </w:t>
      </w:r>
      <w:r>
        <w:t>vs.</w:t>
      </w:r>
      <w:r>
        <w:rPr>
          <w:rFonts w:hint="eastAsia"/>
        </w:rPr>
        <w:t xml:space="preserve"> 1200cm^3</w:t>
      </w:r>
      <w:r>
        <w:rPr>
          <w:rFonts w:hint="eastAsia"/>
        </w:rPr>
        <w:t>）</w:t>
      </w:r>
    </w:p>
    <w:p w:rsidR="004F413E" w:rsidRDefault="004F413E" w:rsidP="004F413E">
      <w:pPr>
        <w:jc w:val="left"/>
      </w:pPr>
    </w:p>
    <w:p w:rsidR="004F413E" w:rsidRDefault="004F413E" w:rsidP="004F413E">
      <w:pPr>
        <w:jc w:val="left"/>
      </w:pPr>
      <w:r>
        <w:rPr>
          <w:rFonts w:hint="eastAsia"/>
        </w:rPr>
        <w:t>人的大脑的差别让人类有了动物世界里独有的抽象思考能力，这个应该是最根本的差别。语言和文字都可以看成是抽象思维的工具和载体。社会，文化和技术都可以看成是抽象思考在不同领域的应用。</w:t>
      </w:r>
    </w:p>
    <w:p w:rsidR="004F413E" w:rsidRPr="00002E19" w:rsidRDefault="004F413E" w:rsidP="004F413E">
      <w:pPr>
        <w:jc w:val="left"/>
      </w:pPr>
    </w:p>
    <w:p w:rsidR="004F413E" w:rsidRDefault="004F413E" w:rsidP="004F413E">
      <w:pPr>
        <w:jc w:val="left"/>
      </w:pPr>
    </w:p>
    <w:p w:rsidR="004F413E" w:rsidRDefault="004F413E" w:rsidP="004F413E">
      <w:pPr>
        <w:pStyle w:val="a4"/>
        <w:numPr>
          <w:ilvl w:val="0"/>
          <w:numId w:val="25"/>
        </w:numPr>
        <w:ind w:firstLineChars="0"/>
        <w:jc w:val="left"/>
      </w:pPr>
      <w:r>
        <w:rPr>
          <w:rFonts w:hint="eastAsia"/>
        </w:rPr>
        <w:t>历史的驱动力</w:t>
      </w:r>
    </w:p>
    <w:p w:rsidR="004F413E" w:rsidRDefault="004F413E" w:rsidP="004F413E">
      <w:pPr>
        <w:jc w:val="left"/>
      </w:pPr>
    </w:p>
    <w:p w:rsidR="004F413E" w:rsidRDefault="004F413E" w:rsidP="004F413E">
      <w:pPr>
        <w:jc w:val="left"/>
      </w:pPr>
      <w:r>
        <w:rPr>
          <w:rFonts w:hint="eastAsia"/>
        </w:rPr>
        <w:t>有了与众不同的大脑，人类的历史也就跟其他动物的历史截然不同。</w:t>
      </w:r>
    </w:p>
    <w:p w:rsidR="004F413E" w:rsidRDefault="004F413E" w:rsidP="004F413E">
      <w:pPr>
        <w:jc w:val="left"/>
      </w:pPr>
    </w:p>
    <w:p w:rsidR="004F413E" w:rsidRDefault="004F413E" w:rsidP="004F413E">
      <w:pPr>
        <w:jc w:val="left"/>
      </w:pPr>
      <w:r>
        <w:rPr>
          <w:rFonts w:hint="eastAsia"/>
        </w:rPr>
        <w:t>历史的驱动力主要有文化，制度，技术三个，这三个都是需要长时间积累的经验，长时期跨代知识的积累也是人类的一个特征。</w:t>
      </w:r>
    </w:p>
    <w:p w:rsidR="004F413E" w:rsidRPr="00977519" w:rsidRDefault="004F413E" w:rsidP="004F413E">
      <w:pPr>
        <w:jc w:val="left"/>
      </w:pPr>
    </w:p>
    <w:p w:rsidR="004F413E" w:rsidRPr="00A15FCC" w:rsidRDefault="004F413E" w:rsidP="004F413E">
      <w:pPr>
        <w:jc w:val="left"/>
      </w:pPr>
      <w:r>
        <w:rPr>
          <w:rFonts w:hint="eastAsia"/>
        </w:rPr>
        <w:t>虽然基因是原动力，在人类历史中基因的影响是比较有限的因为基因从二十万年前的</w:t>
      </w:r>
      <w:r>
        <w:rPr>
          <w:rFonts w:hint="eastAsia"/>
        </w:rPr>
        <w:t>homo sapiens</w:t>
      </w:r>
      <w:r>
        <w:rPr>
          <w:rFonts w:hint="eastAsia"/>
        </w:rPr>
        <w:t>到今天的人类应该基因的改变不多。</w:t>
      </w:r>
      <w:r>
        <w:rPr>
          <w:rFonts w:hint="eastAsia"/>
        </w:rPr>
        <w:t xml:space="preserve"> </w:t>
      </w:r>
      <w:r>
        <w:rPr>
          <w:rFonts w:hint="eastAsia"/>
        </w:rPr>
        <w:t>现在大部分科学家甚至都认为二十万年前的智人可以有跟现代人类一样的行为，只是他们跟我们比没有足够的积累，</w:t>
      </w:r>
      <w:r>
        <w:rPr>
          <w:rFonts w:hint="eastAsia"/>
        </w:rPr>
        <w:t xml:space="preserve"> </w:t>
      </w:r>
      <w:r>
        <w:rPr>
          <w:rFonts w:hint="eastAsia"/>
        </w:rPr>
        <w:t>或者说他们应该能够理解相对论和互联网。</w:t>
      </w:r>
    </w:p>
    <w:p w:rsidR="004F413E" w:rsidRDefault="004F413E" w:rsidP="004F413E">
      <w:pPr>
        <w:jc w:val="left"/>
      </w:pPr>
    </w:p>
    <w:p w:rsidR="004F413E" w:rsidRDefault="004F413E" w:rsidP="004F413E">
      <w:pPr>
        <w:jc w:val="left"/>
      </w:pPr>
      <w:r>
        <w:rPr>
          <w:rFonts w:hint="eastAsia"/>
        </w:rPr>
        <w:t>文化是一个社会的思想的总和特别是关于信仰，道德，</w:t>
      </w:r>
      <w:r>
        <w:rPr>
          <w:rFonts w:hint="eastAsia"/>
        </w:rPr>
        <w:t xml:space="preserve"> </w:t>
      </w:r>
      <w:r>
        <w:rPr>
          <w:rFonts w:hint="eastAsia"/>
        </w:rPr>
        <w:t>传统，</w:t>
      </w:r>
      <w:r>
        <w:rPr>
          <w:rFonts w:hint="eastAsia"/>
        </w:rPr>
        <w:t xml:space="preserve"> </w:t>
      </w:r>
      <w:r>
        <w:rPr>
          <w:rFonts w:hint="eastAsia"/>
        </w:rPr>
        <w:t>习惯等等。科学是在文化之外的。</w:t>
      </w:r>
      <w:r>
        <w:rPr>
          <w:rFonts w:hint="eastAsia"/>
        </w:rPr>
        <w:t xml:space="preserve"> </w:t>
      </w:r>
      <w:r>
        <w:rPr>
          <w:rFonts w:hint="eastAsia"/>
        </w:rPr>
        <w:t>文化的可能性是特别的广泛因为它理论上没有任何限制虽然它也需要符合基因的特征但是可以完全超越基因的，所以如果有外星人的话他们的文化可能跟地球上任何社会的文化都有极大的差别。</w:t>
      </w:r>
      <w:r>
        <w:rPr>
          <w:rFonts w:hint="eastAsia"/>
        </w:rPr>
        <w:t xml:space="preserve"> </w:t>
      </w:r>
      <w:r>
        <w:rPr>
          <w:rFonts w:hint="eastAsia"/>
        </w:rPr>
        <w:t>很多科幻小说和电影比如《阿凡达》和</w:t>
      </w:r>
      <w:r>
        <w:rPr>
          <w:rFonts w:hint="eastAsia"/>
        </w:rPr>
        <w:t>Ursula Le</w:t>
      </w:r>
      <w:r>
        <w:t xml:space="preserve"> </w:t>
      </w:r>
      <w:r>
        <w:rPr>
          <w:rFonts w:hint="eastAsia"/>
        </w:rPr>
        <w:t>Guin</w:t>
      </w:r>
      <w:r>
        <w:rPr>
          <w:rFonts w:hint="eastAsia"/>
        </w:rPr>
        <w:t>的《</w:t>
      </w:r>
      <w:r>
        <w:rPr>
          <w:rFonts w:hint="eastAsia"/>
        </w:rPr>
        <w:t>T</w:t>
      </w:r>
      <w:r>
        <w:t>he Left Hand of Darkness</w:t>
      </w:r>
      <w:r>
        <w:rPr>
          <w:rFonts w:hint="eastAsia"/>
        </w:rPr>
        <w:t>》讲的都是跟人类社会很不一样的文化，如果我们想应用到地球上来的话最大的挑战在于如何改变我们的文化，这个问题没有明确的答案。</w:t>
      </w:r>
    </w:p>
    <w:p w:rsidR="004F413E" w:rsidRPr="00BA6306" w:rsidRDefault="004F413E" w:rsidP="004F413E">
      <w:pPr>
        <w:jc w:val="left"/>
      </w:pPr>
    </w:p>
    <w:p w:rsidR="004F413E" w:rsidRDefault="004F413E" w:rsidP="004F413E">
      <w:pPr>
        <w:jc w:val="left"/>
      </w:pPr>
      <w:r>
        <w:rPr>
          <w:rFonts w:hint="eastAsia"/>
        </w:rPr>
        <w:t>宗教是历史上文化的核心部分，也是很大程度影响了历史的发展，特别是在西方。</w:t>
      </w:r>
    </w:p>
    <w:p w:rsidR="004F413E" w:rsidRPr="008B2E03" w:rsidRDefault="004F413E" w:rsidP="004F413E">
      <w:pPr>
        <w:jc w:val="left"/>
      </w:pPr>
    </w:p>
    <w:p w:rsidR="004F413E" w:rsidRDefault="004F413E" w:rsidP="004F413E">
      <w:pPr>
        <w:jc w:val="left"/>
      </w:pPr>
      <w:r>
        <w:rPr>
          <w:rFonts w:hint="eastAsia"/>
        </w:rPr>
        <w:t>艺术在文化的一部分，</w:t>
      </w:r>
      <w:r>
        <w:rPr>
          <w:rFonts w:hint="eastAsia"/>
        </w:rPr>
        <w:t xml:space="preserve"> </w:t>
      </w:r>
      <w:r>
        <w:rPr>
          <w:rFonts w:hint="eastAsia"/>
        </w:rPr>
        <w:t>它实际上就是人类的一面镜子，</w:t>
      </w:r>
      <w:r>
        <w:rPr>
          <w:rFonts w:hint="eastAsia"/>
        </w:rPr>
        <w:t xml:space="preserve"> </w:t>
      </w:r>
      <w:r>
        <w:rPr>
          <w:rFonts w:hint="eastAsia"/>
        </w:rPr>
        <w:t>通过艺术我们可以换个角度来了解我们自己。</w:t>
      </w:r>
      <w:r>
        <w:rPr>
          <w:rFonts w:hint="eastAsia"/>
        </w:rPr>
        <w:t xml:space="preserve"> </w:t>
      </w:r>
      <w:r>
        <w:rPr>
          <w:rFonts w:hint="eastAsia"/>
        </w:rPr>
        <w:t>艺术的核心是产生感情上的共鸣。比如</w:t>
      </w:r>
      <w:r>
        <w:rPr>
          <w:rFonts w:hint="eastAsia"/>
        </w:rPr>
        <w:t>Stendhal</w:t>
      </w:r>
      <w:r>
        <w:rPr>
          <w:rFonts w:hint="eastAsia"/>
        </w:rPr>
        <w:t>的《红与黑》《</w:t>
      </w:r>
      <w:r>
        <w:rPr>
          <w:rFonts w:hint="eastAsia"/>
        </w:rPr>
        <w:t xml:space="preserve">Le Rouge et </w:t>
      </w:r>
      <w:r>
        <w:t xml:space="preserve">le </w:t>
      </w:r>
      <w:r>
        <w:rPr>
          <w:rFonts w:hint="eastAsia"/>
        </w:rPr>
        <w:t>Noir</w:t>
      </w:r>
      <w:r>
        <w:rPr>
          <w:rFonts w:hint="eastAsia"/>
        </w:rPr>
        <w:t>》的一大特点是它有大量的人物的心理描述：感情，动机，思考过程，等等。</w:t>
      </w:r>
      <w:r>
        <w:rPr>
          <w:rFonts w:hint="eastAsia"/>
        </w:rPr>
        <w:t xml:space="preserve"> </w:t>
      </w:r>
      <w:r>
        <w:rPr>
          <w:rFonts w:hint="eastAsia"/>
        </w:rPr>
        <w:t>这些内心的感受是很多读者都有亲身体会的感受，所以是很好的对人性的描叙也很容易产生共鸣。</w:t>
      </w:r>
      <w:r>
        <w:rPr>
          <w:rFonts w:hint="eastAsia"/>
        </w:rPr>
        <w:t xml:space="preserve"> </w:t>
      </w:r>
      <w:r>
        <w:rPr>
          <w:rFonts w:hint="eastAsia"/>
        </w:rPr>
        <w:t>艺术可以说一方面是我们基因的表现另一方面是文化的表现。</w:t>
      </w:r>
    </w:p>
    <w:p w:rsidR="004F413E" w:rsidRDefault="004F413E" w:rsidP="004F413E">
      <w:pPr>
        <w:jc w:val="left"/>
      </w:pPr>
    </w:p>
    <w:p w:rsidR="004F413E" w:rsidRDefault="004F413E" w:rsidP="004F413E">
      <w:pPr>
        <w:jc w:val="left"/>
      </w:pPr>
      <w:r>
        <w:rPr>
          <w:rFonts w:hint="eastAsia"/>
        </w:rPr>
        <w:t>制度跟文化是紧密关联的，在有些理论里制度也是包括在文化里面的。制度是相对清晰的固化的公认的社会规则，最极端的例子就是法律。拿春秋战国的中国文化来做比喻的话，</w:t>
      </w:r>
      <w:r>
        <w:rPr>
          <w:rFonts w:hint="eastAsia"/>
        </w:rPr>
        <w:lastRenderedPageBreak/>
        <w:t>制度更像法家而文化更像儒家。法律的规则是很清晰的，包括违反法律的代价。</w:t>
      </w:r>
      <w:r>
        <w:rPr>
          <w:rFonts w:hint="eastAsia"/>
        </w:rPr>
        <w:t xml:space="preserve"> </w:t>
      </w:r>
      <w:r>
        <w:rPr>
          <w:rFonts w:hint="eastAsia"/>
        </w:rPr>
        <w:t>历史演变的很大一部分就是制度的改变。</w:t>
      </w:r>
    </w:p>
    <w:p w:rsidR="004F413E" w:rsidRDefault="004F413E" w:rsidP="004F413E">
      <w:pPr>
        <w:jc w:val="left"/>
      </w:pPr>
      <w:r>
        <w:rPr>
          <w:rFonts w:hint="eastAsia"/>
        </w:rPr>
        <w:t xml:space="preserve"> </w:t>
      </w:r>
    </w:p>
    <w:p w:rsidR="004F413E" w:rsidRPr="00205849" w:rsidRDefault="004F413E" w:rsidP="004F413E">
      <w:pPr>
        <w:jc w:val="left"/>
      </w:pPr>
      <w:r>
        <w:rPr>
          <w:rFonts w:hint="eastAsia"/>
        </w:rPr>
        <w:t>文化和制度是人类社会的胶水，把大规模的人群链接在一起。</w:t>
      </w:r>
    </w:p>
    <w:p w:rsidR="004F413E" w:rsidRPr="00205849" w:rsidRDefault="004F413E" w:rsidP="004F413E">
      <w:pPr>
        <w:jc w:val="left"/>
      </w:pPr>
    </w:p>
    <w:p w:rsidR="004F413E" w:rsidRDefault="004F413E" w:rsidP="004F413E">
      <w:pPr>
        <w:jc w:val="left"/>
      </w:pPr>
      <w:r>
        <w:rPr>
          <w:rFonts w:hint="eastAsia"/>
        </w:rPr>
        <w:t>技术是工具，但是新技术的出现也能带来颠覆性的社会改变。从历史来看，最早的石头工具和火，农业革命，工业革命和现代的信息革命都是人类历史上关键的转折点。展望不远的将来，核心的技术仍然是人工智能和基因改造。</w:t>
      </w:r>
    </w:p>
    <w:p w:rsidR="004F413E" w:rsidRDefault="004F413E" w:rsidP="004F413E">
      <w:pPr>
        <w:jc w:val="left"/>
      </w:pPr>
    </w:p>
    <w:p w:rsidR="004F413E" w:rsidRDefault="004F413E" w:rsidP="004F413E">
      <w:pPr>
        <w:jc w:val="left"/>
      </w:pPr>
      <w:r>
        <w:rPr>
          <w:rFonts w:hint="eastAsia"/>
        </w:rPr>
        <w:t>工业革命和市场经济是最近一次也是影响最大的社会的改变，</w:t>
      </w:r>
      <w:r>
        <w:rPr>
          <w:rFonts w:hint="eastAsia"/>
        </w:rPr>
        <w:t xml:space="preserve"> </w:t>
      </w:r>
      <w:r>
        <w:rPr>
          <w:rFonts w:hint="eastAsia"/>
        </w:rPr>
        <w:t>技术和经济制度的结合带来了经济的快速发展也造成从英国到美国和其他发达国家的繁荣发展；</w:t>
      </w:r>
      <w:r>
        <w:rPr>
          <w:rFonts w:hint="eastAsia"/>
        </w:rPr>
        <w:t xml:space="preserve"> </w:t>
      </w:r>
      <w:r>
        <w:rPr>
          <w:rFonts w:hint="eastAsia"/>
        </w:rPr>
        <w:t>目前发展中国家包括中国基本上是在按照同一路径在往前走。</w:t>
      </w:r>
    </w:p>
    <w:p w:rsidR="004F413E" w:rsidRPr="00236C6B" w:rsidRDefault="004F413E" w:rsidP="004F413E">
      <w:pPr>
        <w:jc w:val="left"/>
      </w:pPr>
    </w:p>
    <w:p w:rsidR="004F413E" w:rsidRDefault="004F413E" w:rsidP="004F413E">
      <w:pPr>
        <w:pStyle w:val="a4"/>
        <w:ind w:firstLineChars="0" w:firstLine="0"/>
      </w:pPr>
      <w:r>
        <w:rPr>
          <w:rFonts w:hint="eastAsia"/>
        </w:rPr>
        <w:t>人的幸福感受是很主观的，</w:t>
      </w:r>
      <w:r>
        <w:rPr>
          <w:rFonts w:hint="eastAsia"/>
        </w:rPr>
        <w:t xml:space="preserve"> </w:t>
      </w:r>
      <w:r>
        <w:rPr>
          <w:rFonts w:hint="eastAsia"/>
        </w:rPr>
        <w:t>但我们从物质条件去看的话现在的世界总体应该是历史上物质条件最好的时候。</w:t>
      </w:r>
      <w:r>
        <w:rPr>
          <w:rFonts w:hint="eastAsia"/>
        </w:rPr>
        <w:t xml:space="preserve"> </w:t>
      </w:r>
      <w:r>
        <w:rPr>
          <w:rFonts w:hint="eastAsia"/>
        </w:rPr>
        <w:t>但满足基本的物质条件之后，人类会更多关心更高层面的需求，人的欲望确实是无止境的。</w:t>
      </w:r>
    </w:p>
    <w:p w:rsidR="004F413E" w:rsidRPr="001D678A" w:rsidRDefault="004F413E" w:rsidP="004F413E">
      <w:pPr>
        <w:jc w:val="left"/>
      </w:pPr>
    </w:p>
    <w:p w:rsidR="004F413E" w:rsidRDefault="004F413E" w:rsidP="004F413E">
      <w:pPr>
        <w:jc w:val="left"/>
      </w:pPr>
    </w:p>
    <w:p w:rsidR="004F413E" w:rsidRDefault="004F413E" w:rsidP="004F413E">
      <w:pPr>
        <w:pStyle w:val="a4"/>
        <w:numPr>
          <w:ilvl w:val="0"/>
          <w:numId w:val="25"/>
        </w:numPr>
        <w:ind w:firstLineChars="0"/>
      </w:pPr>
      <w:r>
        <w:rPr>
          <w:rFonts w:hint="eastAsia"/>
        </w:rPr>
        <w:t>历史的启发</w:t>
      </w:r>
    </w:p>
    <w:p w:rsidR="004F413E" w:rsidRDefault="004F413E" w:rsidP="004F413E">
      <w:pPr>
        <w:pStyle w:val="a4"/>
        <w:ind w:left="360" w:firstLineChars="0" w:firstLine="0"/>
      </w:pPr>
    </w:p>
    <w:p w:rsidR="004F413E" w:rsidRDefault="004F413E" w:rsidP="004F413E">
      <w:pPr>
        <w:jc w:val="left"/>
      </w:pPr>
      <w:r>
        <w:rPr>
          <w:rFonts w:hint="eastAsia"/>
        </w:rPr>
        <w:t>读历史了解历史同样也是为了让我们能够更好地去打造一个美好的将来。</w:t>
      </w:r>
      <w:r>
        <w:rPr>
          <w:rFonts w:hint="eastAsia"/>
        </w:rPr>
        <w:t xml:space="preserve"> </w:t>
      </w:r>
      <w:r>
        <w:rPr>
          <w:rFonts w:hint="eastAsia"/>
        </w:rPr>
        <w:t>一个心怀慈悲的人读历史都容易为了人类的残暴而觉得心痛，我们都有责任去打造一个更美好的将来。</w:t>
      </w:r>
    </w:p>
    <w:p w:rsidR="004F413E" w:rsidRDefault="004F413E" w:rsidP="004F413E">
      <w:pPr>
        <w:pStyle w:val="a4"/>
        <w:ind w:left="360" w:firstLineChars="0" w:firstLine="0"/>
      </w:pPr>
    </w:p>
    <w:p w:rsidR="004F413E" w:rsidRDefault="004F413E" w:rsidP="004F413E">
      <w:pPr>
        <w:pStyle w:val="a4"/>
        <w:ind w:firstLineChars="0" w:firstLine="0"/>
      </w:pPr>
      <w:r>
        <w:rPr>
          <w:rFonts w:hint="eastAsia"/>
        </w:rPr>
        <w:t>最影响历史的是改变文化改变制度改变技术的人，</w:t>
      </w:r>
      <w:r>
        <w:rPr>
          <w:rFonts w:hint="eastAsia"/>
        </w:rPr>
        <w:t xml:space="preserve"> </w:t>
      </w:r>
      <w:r>
        <w:rPr>
          <w:rFonts w:hint="eastAsia"/>
        </w:rPr>
        <w:t>但是普通人经常比这些名人更加幸福</w:t>
      </w:r>
    </w:p>
    <w:p w:rsidR="004F413E" w:rsidRDefault="004F413E" w:rsidP="004F413E">
      <w:pPr>
        <w:pStyle w:val="a4"/>
        <w:ind w:firstLineChars="0" w:firstLine="0"/>
      </w:pPr>
    </w:p>
    <w:p w:rsidR="004F413E" w:rsidRDefault="004F413E" w:rsidP="004F413E">
      <w:pPr>
        <w:pStyle w:val="a4"/>
        <w:ind w:firstLineChars="0" w:firstLine="0"/>
      </w:pPr>
      <w:r>
        <w:rPr>
          <w:rFonts w:hint="eastAsia"/>
        </w:rPr>
        <w:t>人类总体按照人民的幸福程度来评价的话也是有了不少的进步，但是进一步的改善是很难的，所以很多人满足于微小的改善，基本上没有人去追求根本性的改善。</w:t>
      </w:r>
    </w:p>
    <w:p w:rsidR="004F413E" w:rsidRDefault="004F413E" w:rsidP="004F413E">
      <w:pPr>
        <w:pStyle w:val="a4"/>
        <w:ind w:firstLineChars="0" w:firstLine="0"/>
      </w:pPr>
    </w:p>
    <w:p w:rsidR="004F413E" w:rsidRPr="00236C6B" w:rsidRDefault="004F413E" w:rsidP="004F413E">
      <w:pPr>
        <w:pStyle w:val="a4"/>
        <w:ind w:firstLineChars="0" w:firstLine="0"/>
      </w:pPr>
      <w:r>
        <w:rPr>
          <w:rFonts w:hint="eastAsia"/>
        </w:rPr>
        <w:t>要改变历史就需要改技术改制度改文化，文化是最大的变数。</w:t>
      </w:r>
      <w:r>
        <w:rPr>
          <w:rFonts w:hint="eastAsia"/>
        </w:rPr>
        <w:t xml:space="preserve"> </w:t>
      </w:r>
      <w:r>
        <w:rPr>
          <w:rFonts w:hint="eastAsia"/>
        </w:rPr>
        <w:t>读历史我们能看到文化可以让人很善良也可以让人很残忍。虽然基因的烙印是抹不去的，人类还是可以选择我们自己的命运（</w:t>
      </w:r>
      <w:r>
        <w:rPr>
          <w:rFonts w:hint="eastAsia"/>
        </w:rPr>
        <w:t>destiny.</w:t>
      </w:r>
      <w:r>
        <w:rPr>
          <w:rFonts w:hint="eastAsia"/>
        </w:rPr>
        <w:t>）</w:t>
      </w:r>
    </w:p>
    <w:p w:rsidR="004F413E" w:rsidRDefault="004F413E" w:rsidP="004F413E">
      <w:pPr>
        <w:pStyle w:val="a4"/>
        <w:ind w:left="360" w:firstLineChars="0" w:firstLine="0"/>
      </w:pPr>
    </w:p>
    <w:p w:rsidR="004F413E" w:rsidRDefault="004F413E" w:rsidP="004F413E">
      <w:pPr>
        <w:pStyle w:val="a4"/>
        <w:ind w:left="360" w:firstLineChars="0" w:firstLine="0"/>
      </w:pPr>
    </w:p>
    <w:p w:rsidR="004F413E" w:rsidRDefault="004F413E">
      <w:pPr>
        <w:widowControl/>
        <w:jc w:val="left"/>
      </w:pPr>
      <w:r>
        <w:br w:type="page"/>
      </w:r>
    </w:p>
    <w:p w:rsidR="004F413E" w:rsidRDefault="004F413E" w:rsidP="004F413E"/>
    <w:p w:rsidR="004F413E" w:rsidRDefault="004F413E" w:rsidP="006B0A27">
      <w:pPr>
        <w:pStyle w:val="a4"/>
        <w:numPr>
          <w:ilvl w:val="0"/>
          <w:numId w:val="40"/>
        </w:numPr>
        <w:ind w:firstLineChars="0"/>
      </w:pPr>
      <w:r>
        <w:rPr>
          <w:rFonts w:hint="eastAsia"/>
        </w:rPr>
        <w:t>人类未来（</w:t>
      </w:r>
      <w:r>
        <w:t xml:space="preserve">10 </w:t>
      </w:r>
      <w:r>
        <w:rPr>
          <w:rFonts w:hint="eastAsia"/>
        </w:rPr>
        <w:t>，</w:t>
      </w:r>
      <w:r>
        <w:t xml:space="preserve"> 5000</w:t>
      </w:r>
      <w:r>
        <w:rPr>
          <w:rFonts w:hint="eastAsia"/>
        </w:rPr>
        <w:t>）</w:t>
      </w:r>
    </w:p>
    <w:p w:rsidR="004F413E" w:rsidRDefault="004F413E" w:rsidP="004F413E"/>
    <w:p w:rsidR="004F413E" w:rsidRDefault="004F413E" w:rsidP="004F413E">
      <w:r>
        <w:rPr>
          <w:rFonts w:hint="eastAsia"/>
        </w:rPr>
        <w:t>人类的未来可能怎么样？</w:t>
      </w:r>
      <w:r>
        <w:t xml:space="preserve"> </w:t>
      </w:r>
      <w:r>
        <w:rPr>
          <w:rFonts w:hint="eastAsia"/>
        </w:rPr>
        <w:t>哪些是最有影响的因素？我们又能做什么？</w:t>
      </w:r>
    </w:p>
    <w:p w:rsidR="004F413E" w:rsidRDefault="004F413E" w:rsidP="004F413E"/>
    <w:p w:rsidR="004F413E" w:rsidRDefault="004F413E" w:rsidP="004F413E">
      <w:pPr>
        <w:pStyle w:val="a4"/>
        <w:numPr>
          <w:ilvl w:val="0"/>
          <w:numId w:val="26"/>
        </w:numPr>
        <w:ind w:firstLineChars="0"/>
        <w:jc w:val="left"/>
      </w:pPr>
      <w:r>
        <w:rPr>
          <w:rFonts w:hint="eastAsia"/>
        </w:rPr>
        <w:t>对未来的关心</w:t>
      </w:r>
    </w:p>
    <w:p w:rsidR="004F413E" w:rsidRDefault="004F413E" w:rsidP="004F413E">
      <w:pPr>
        <w:jc w:val="left"/>
      </w:pPr>
    </w:p>
    <w:p w:rsidR="004F413E" w:rsidRDefault="004F413E" w:rsidP="004F413E">
      <w:pPr>
        <w:jc w:val="left"/>
      </w:pPr>
      <w:r>
        <w:rPr>
          <w:rFonts w:hint="eastAsia"/>
        </w:rPr>
        <w:t>虽然大部分人因为生活的压力都把精力集中在眼前的忙碌之中，</w:t>
      </w:r>
      <w:r>
        <w:t xml:space="preserve"> </w:t>
      </w:r>
      <w:r>
        <w:rPr>
          <w:rFonts w:hint="eastAsia"/>
        </w:rPr>
        <w:t>人类的未来依然是大家都关心的问题；</w:t>
      </w:r>
      <w:r>
        <w:t xml:space="preserve"> </w:t>
      </w:r>
      <w:r>
        <w:rPr>
          <w:rFonts w:hint="eastAsia"/>
        </w:rPr>
        <w:t>比较明显的一个表面现象是最近几年关于人类未来方面的书的量和被关注程度的提高。</w:t>
      </w:r>
      <w:r>
        <w:t xml:space="preserve">  </w:t>
      </w:r>
      <w:r>
        <w:rPr>
          <w:rFonts w:hint="eastAsia"/>
        </w:rPr>
        <w:t>读历史我们能看到几千年来的人类社会的变化，</w:t>
      </w:r>
      <w:r>
        <w:t xml:space="preserve"> </w:t>
      </w:r>
      <w:r>
        <w:rPr>
          <w:rFonts w:hint="eastAsia"/>
        </w:rPr>
        <w:t>展望未来我们看得到将来的变化会来得更快更大。</w:t>
      </w:r>
      <w:r>
        <w:t xml:space="preserve"> </w:t>
      </w:r>
      <w:r>
        <w:rPr>
          <w:rFonts w:hint="eastAsia"/>
        </w:rPr>
        <w:t>即使这里描述的乌托邦因为种种原因没有实现，</w:t>
      </w:r>
      <w:r>
        <w:t xml:space="preserve"> </w:t>
      </w:r>
      <w:r>
        <w:rPr>
          <w:rFonts w:hint="eastAsia"/>
        </w:rPr>
        <w:t>我们也可以很有信心地说五十年后的世界会因为新技术的出现而跟现在的世界截然不同。</w:t>
      </w:r>
    </w:p>
    <w:p w:rsidR="004F413E" w:rsidRDefault="004F413E" w:rsidP="004F413E">
      <w:pPr>
        <w:jc w:val="left"/>
      </w:pPr>
    </w:p>
    <w:p w:rsidR="004F413E" w:rsidRDefault="004F413E" w:rsidP="004F413E">
      <w:pPr>
        <w:jc w:val="left"/>
      </w:pPr>
      <w:r>
        <w:rPr>
          <w:rFonts w:hint="eastAsia"/>
        </w:rPr>
        <w:t>很多名人都在关心人类的未来，但大部分人的思维还是比较局部和短期的，</w:t>
      </w:r>
      <w:r>
        <w:t xml:space="preserve"> </w:t>
      </w:r>
      <w:r>
        <w:rPr>
          <w:rFonts w:hint="eastAsia"/>
        </w:rPr>
        <w:t>某种意义上还是不太敢去想颠覆性的改变特别是制度上的改变。</w:t>
      </w:r>
      <w:r>
        <w:t xml:space="preserve"> </w:t>
      </w:r>
      <w:r>
        <w:rPr>
          <w:rFonts w:hint="eastAsia"/>
        </w:rPr>
        <w:t>比如最近几年比较火的两本书</w:t>
      </w:r>
      <w:r>
        <w:t>Peter Diamandis/Steven Kotler</w:t>
      </w:r>
      <w:r>
        <w:rPr>
          <w:rFonts w:hint="eastAsia"/>
        </w:rPr>
        <w:t>的《</w:t>
      </w:r>
      <w:r>
        <w:t>Abundance</w:t>
      </w:r>
      <w:r>
        <w:rPr>
          <w:rFonts w:hint="eastAsia"/>
        </w:rPr>
        <w:t>》和</w:t>
      </w:r>
      <w:r>
        <w:t>Martin Ford</w:t>
      </w:r>
      <w:r>
        <w:rPr>
          <w:rFonts w:hint="eastAsia"/>
        </w:rPr>
        <w:t>的《</w:t>
      </w:r>
      <w:r>
        <w:t>Rise of the Robots</w:t>
      </w:r>
      <w:r>
        <w:rPr>
          <w:rFonts w:hint="eastAsia"/>
        </w:rPr>
        <w:t>》</w:t>
      </w:r>
      <w:r>
        <w:t xml:space="preserve"> </w:t>
      </w:r>
      <w:r>
        <w:rPr>
          <w:rFonts w:hint="eastAsia"/>
        </w:rPr>
        <w:t>都是在关心新技术对经济和社会的影响，有些地方也考虑到制度改变的重要性，</w:t>
      </w:r>
      <w:r>
        <w:t xml:space="preserve"> </w:t>
      </w:r>
      <w:r>
        <w:rPr>
          <w:rFonts w:hint="eastAsia"/>
        </w:rPr>
        <w:t>但总体来说都是从单方面去考虑影响的比如人工智能对医疗的影响而不是考虑对整个社会的影响。</w:t>
      </w:r>
      <w:r>
        <w:t xml:space="preserve"> </w:t>
      </w:r>
      <w:r>
        <w:rPr>
          <w:rFonts w:hint="eastAsia"/>
        </w:rPr>
        <w:t>另外人的惯性是很强的，大部分人也是很不愿意去考虑改变制度的；</w:t>
      </w:r>
      <w:r>
        <w:t xml:space="preserve"> </w:t>
      </w:r>
      <w:r>
        <w:rPr>
          <w:rFonts w:hint="eastAsia"/>
        </w:rPr>
        <w:t>比如市场经济制度和民主政治体系都是很多西方人不愿意去考虑改变的制度。</w:t>
      </w:r>
    </w:p>
    <w:p w:rsidR="004F413E" w:rsidRDefault="004F413E" w:rsidP="004F413E">
      <w:pPr>
        <w:jc w:val="left"/>
      </w:pPr>
    </w:p>
    <w:p w:rsidR="004F413E" w:rsidRDefault="004F413E" w:rsidP="004F413E">
      <w:pPr>
        <w:jc w:val="left"/>
      </w:pPr>
    </w:p>
    <w:p w:rsidR="004F413E" w:rsidRDefault="004F413E" w:rsidP="004F413E">
      <w:pPr>
        <w:pStyle w:val="a4"/>
        <w:numPr>
          <w:ilvl w:val="0"/>
          <w:numId w:val="26"/>
        </w:numPr>
        <w:ind w:firstLineChars="0"/>
        <w:jc w:val="left"/>
      </w:pPr>
      <w:r>
        <w:rPr>
          <w:rFonts w:hint="eastAsia"/>
        </w:rPr>
        <w:t>决定人类将来的主要因素</w:t>
      </w:r>
    </w:p>
    <w:p w:rsidR="004F413E" w:rsidRDefault="004F413E" w:rsidP="004F413E">
      <w:pPr>
        <w:pStyle w:val="a4"/>
        <w:ind w:left="360" w:firstLineChars="0" w:firstLine="0"/>
        <w:jc w:val="left"/>
      </w:pPr>
    </w:p>
    <w:p w:rsidR="004F413E" w:rsidRDefault="004F413E" w:rsidP="004F413E">
      <w:pPr>
        <w:jc w:val="left"/>
      </w:pPr>
      <w:r>
        <w:rPr>
          <w:rFonts w:hint="eastAsia"/>
        </w:rPr>
        <w:t>看历史，</w:t>
      </w:r>
      <w:r>
        <w:t xml:space="preserve"> </w:t>
      </w:r>
      <w:r>
        <w:rPr>
          <w:rFonts w:hint="eastAsia"/>
        </w:rPr>
        <w:t>文化加技术是社会变化的主要因素。</w:t>
      </w:r>
    </w:p>
    <w:p w:rsidR="004F413E" w:rsidRDefault="004F413E" w:rsidP="004F413E">
      <w:pPr>
        <w:pStyle w:val="a4"/>
        <w:ind w:left="360" w:firstLineChars="0" w:firstLine="0"/>
        <w:jc w:val="left"/>
      </w:pPr>
    </w:p>
    <w:p w:rsidR="004F413E" w:rsidRDefault="004F413E" w:rsidP="004F413E">
      <w:pPr>
        <w:jc w:val="left"/>
      </w:pPr>
      <w:r>
        <w:rPr>
          <w:rFonts w:hint="eastAsia"/>
        </w:rPr>
        <w:t>技术是基础的工具，决定我们能做的事情的范围，比如能否到火星上生活。</w:t>
      </w:r>
      <w:r>
        <w:t xml:space="preserve"> </w:t>
      </w:r>
      <w:r>
        <w:rPr>
          <w:rFonts w:hint="eastAsia"/>
        </w:rPr>
        <w:t>文化决定人类的各种选择其中包括如何应用新的技术。</w:t>
      </w:r>
      <w:r>
        <w:t xml:space="preserve"> </w:t>
      </w:r>
      <w:r>
        <w:rPr>
          <w:rFonts w:hint="eastAsia"/>
        </w:rPr>
        <w:t>这两个合在一起加上一些运气的成分决定人类的未来。</w:t>
      </w:r>
    </w:p>
    <w:p w:rsidR="004F413E" w:rsidRDefault="004F413E" w:rsidP="004F413E">
      <w:pPr>
        <w:jc w:val="left"/>
      </w:pPr>
    </w:p>
    <w:p w:rsidR="004F413E" w:rsidRDefault="004F413E" w:rsidP="004F413E">
      <w:pPr>
        <w:jc w:val="left"/>
      </w:pPr>
      <w:r>
        <w:rPr>
          <w:rFonts w:hint="eastAsia"/>
        </w:rPr>
        <w:t>三五十年内的技术的大趋势是挺明显的，</w:t>
      </w:r>
      <w:r>
        <w:t xml:space="preserve"> </w:t>
      </w:r>
      <w:r>
        <w:rPr>
          <w:rFonts w:hint="eastAsia"/>
        </w:rPr>
        <w:t>某种意义上没有太大的变数。</w:t>
      </w:r>
      <w:r>
        <w:t xml:space="preserve"> </w:t>
      </w:r>
      <w:r>
        <w:rPr>
          <w:rFonts w:hint="eastAsia"/>
        </w:rPr>
        <w:t>当然我们现在不可能预测所有将来的技术，但目前我们能够预测的技术已经能给人类带来颠覆性的影响。</w:t>
      </w:r>
    </w:p>
    <w:p w:rsidR="004F413E" w:rsidRDefault="004F413E" w:rsidP="004F413E">
      <w:pPr>
        <w:jc w:val="left"/>
      </w:pPr>
    </w:p>
    <w:p w:rsidR="004F413E" w:rsidRDefault="004F413E" w:rsidP="004F413E">
      <w:pPr>
        <w:jc w:val="left"/>
      </w:pPr>
      <w:r>
        <w:rPr>
          <w:rFonts w:hint="eastAsia"/>
        </w:rPr>
        <w:t>最大的变数是文化，文化决定人类做什么样的选择。</w:t>
      </w:r>
      <w:r>
        <w:t xml:space="preserve"> </w:t>
      </w:r>
      <w:r>
        <w:rPr>
          <w:rFonts w:hint="eastAsia"/>
        </w:rPr>
        <w:t>有了新技术之后，文化决定这些新技术的应用以及新技术带来的效益和成本在社会成员之间如何分配，</w:t>
      </w:r>
      <w:r>
        <w:t xml:space="preserve"> </w:t>
      </w:r>
      <w:r>
        <w:rPr>
          <w:rFonts w:hint="eastAsia"/>
        </w:rPr>
        <w:t>不同的选择就会导致不同的将来的未来社会。</w:t>
      </w:r>
      <w:r>
        <w:t xml:space="preserve"> </w:t>
      </w:r>
      <w:r>
        <w:rPr>
          <w:rFonts w:hint="eastAsia"/>
        </w:rPr>
        <w:t>比如虚拟世界的技术可以成就世界上最大的公司也可以免费让大家都享受，这个不是技术而是文化决定的。</w:t>
      </w:r>
    </w:p>
    <w:p w:rsidR="004F413E" w:rsidRDefault="004F413E" w:rsidP="004F413E">
      <w:pPr>
        <w:jc w:val="left"/>
      </w:pPr>
    </w:p>
    <w:p w:rsidR="004F413E" w:rsidRDefault="004F413E" w:rsidP="004F413E">
      <w:pPr>
        <w:jc w:val="left"/>
      </w:pPr>
      <w:r>
        <w:rPr>
          <w:rFonts w:hint="eastAsia"/>
        </w:rPr>
        <w:t>技术越先进，我们的选择范围越大可能性越多，总体来说越先进的技术是会推动社会走向越极端的状态，</w:t>
      </w:r>
      <w:r>
        <w:t xml:space="preserve"> </w:t>
      </w:r>
      <w:r>
        <w:rPr>
          <w:rFonts w:hint="eastAsia"/>
        </w:rPr>
        <w:t>不管是好的还是坏的。</w:t>
      </w:r>
      <w:r>
        <w:t xml:space="preserve"> </w:t>
      </w:r>
      <w:r>
        <w:rPr>
          <w:rFonts w:hint="eastAsia"/>
        </w:rPr>
        <w:t>极端的状态是跟我们的过去和现在相比较，也就是说将来会跟过去很不一样。</w:t>
      </w:r>
    </w:p>
    <w:p w:rsidR="004F413E" w:rsidRDefault="004F413E" w:rsidP="004F413E">
      <w:pPr>
        <w:jc w:val="left"/>
      </w:pPr>
    </w:p>
    <w:p w:rsidR="004F413E" w:rsidRDefault="004F413E" w:rsidP="004F413E">
      <w:pPr>
        <w:jc w:val="left"/>
      </w:pPr>
    </w:p>
    <w:p w:rsidR="004F413E" w:rsidRDefault="004F413E" w:rsidP="004F413E">
      <w:pPr>
        <w:pStyle w:val="a4"/>
        <w:numPr>
          <w:ilvl w:val="0"/>
          <w:numId w:val="26"/>
        </w:numPr>
        <w:ind w:firstLineChars="0"/>
        <w:jc w:val="left"/>
      </w:pPr>
      <w:r>
        <w:rPr>
          <w:rFonts w:hint="eastAsia"/>
        </w:rPr>
        <w:t>技术对人类社会的影响</w:t>
      </w:r>
    </w:p>
    <w:p w:rsidR="004F413E" w:rsidRDefault="004F413E" w:rsidP="004F413E">
      <w:pPr>
        <w:jc w:val="left"/>
      </w:pPr>
    </w:p>
    <w:p w:rsidR="004F413E" w:rsidRDefault="004F413E" w:rsidP="004F413E">
      <w:pPr>
        <w:jc w:val="left"/>
      </w:pPr>
    </w:p>
    <w:p w:rsidR="004F413E" w:rsidRDefault="004F413E" w:rsidP="004F413E">
      <w:pPr>
        <w:jc w:val="left"/>
      </w:pPr>
      <w:r>
        <w:rPr>
          <w:rFonts w:hint="eastAsia"/>
        </w:rPr>
        <w:t>技术是中性的工具，可以作善也可以作恶，</w:t>
      </w:r>
      <w:r>
        <w:t xml:space="preserve"> </w:t>
      </w:r>
      <w:r>
        <w:rPr>
          <w:rFonts w:hint="eastAsia"/>
        </w:rPr>
        <w:t>一方面能给我们的生活带来巨大的改善但另一方面可能能造成人类的灭亡。</w:t>
      </w:r>
      <w:r>
        <w:t xml:space="preserve"> </w:t>
      </w:r>
      <w:r>
        <w:rPr>
          <w:rFonts w:hint="eastAsia"/>
        </w:rPr>
        <w:t>前面提到的核心技术特别是超越人类智力的机器人和虚拟世界迟早都会到来，任何人都阻止不了。</w:t>
      </w:r>
      <w:r>
        <w:t xml:space="preserve"> </w:t>
      </w:r>
      <w:r>
        <w:rPr>
          <w:rFonts w:hint="eastAsia"/>
        </w:rPr>
        <w:t>比如</w:t>
      </w:r>
      <w:r>
        <w:t>Frank Herbert</w:t>
      </w:r>
      <w:r>
        <w:rPr>
          <w:rFonts w:hint="eastAsia"/>
        </w:rPr>
        <w:t>小说《</w:t>
      </w:r>
      <w:r>
        <w:t>Dune</w:t>
      </w:r>
      <w:r>
        <w:rPr>
          <w:rFonts w:hint="eastAsia"/>
        </w:rPr>
        <w:t>》里面的</w:t>
      </w:r>
      <w:r>
        <w:t>Butlerian Jihad</w:t>
      </w:r>
      <w:r>
        <w:rPr>
          <w:rFonts w:hint="eastAsia"/>
        </w:rPr>
        <w:t>那样对先进技术的禁止在现实中是不太可能的，</w:t>
      </w:r>
      <w:r>
        <w:t xml:space="preserve"> </w:t>
      </w:r>
      <w:r>
        <w:rPr>
          <w:rFonts w:hint="eastAsia"/>
        </w:rPr>
        <w:t>即使在小说里也没有完全阻止人工智能的发展。</w:t>
      </w:r>
      <w:r>
        <w:t xml:space="preserve"> </w:t>
      </w:r>
      <w:r>
        <w:rPr>
          <w:rFonts w:hint="eastAsia"/>
        </w:rPr>
        <w:t>英语里的</w:t>
      </w:r>
      <w:r>
        <w:t>Luddite</w:t>
      </w:r>
      <w:r>
        <w:rPr>
          <w:rFonts w:hint="eastAsia"/>
        </w:rPr>
        <w:t>这个单词来自于十九世纪毁灭那时新出现的织布机的一帮工人，现在用来形容广泛地反对新技术的人。</w:t>
      </w:r>
    </w:p>
    <w:p w:rsidR="004F413E" w:rsidRDefault="004F413E" w:rsidP="004F413E">
      <w:pPr>
        <w:jc w:val="left"/>
      </w:pPr>
    </w:p>
    <w:p w:rsidR="004F413E" w:rsidRDefault="004F413E" w:rsidP="004F413E">
      <w:pPr>
        <w:jc w:val="left"/>
      </w:pPr>
      <w:r>
        <w:t>Vannevar Bush 1945 “As We May Think”</w:t>
      </w:r>
    </w:p>
    <w:p w:rsidR="004F413E" w:rsidRDefault="004F413E" w:rsidP="004F413E">
      <w:pPr>
        <w:jc w:val="left"/>
      </w:pPr>
      <w:r>
        <w:rPr>
          <w:rFonts w:hint="eastAsia"/>
        </w:rPr>
        <w:t>【举个例子</w:t>
      </w:r>
      <w:r>
        <w:t xml:space="preserve">, </w:t>
      </w:r>
      <w:r>
        <w:rPr>
          <w:rFonts w:hint="eastAsia"/>
        </w:rPr>
        <w:t>正面和负面的影响】</w:t>
      </w:r>
      <w:r>
        <w:t xml:space="preserve"> Matrix</w:t>
      </w:r>
    </w:p>
    <w:p w:rsidR="004F413E" w:rsidRDefault="004F413E" w:rsidP="004F413E">
      <w:pPr>
        <w:jc w:val="left"/>
      </w:pPr>
    </w:p>
    <w:p w:rsidR="004F413E" w:rsidRDefault="004F413E" w:rsidP="004F413E">
      <w:pPr>
        <w:jc w:val="left"/>
      </w:pPr>
      <w:r>
        <w:rPr>
          <w:rFonts w:hint="eastAsia"/>
        </w:rPr>
        <w:t>既然这些新技术有那么大的影响，我们有责任一起来为将来做准备，</w:t>
      </w:r>
      <w:r>
        <w:t xml:space="preserve"> </w:t>
      </w:r>
      <w:r>
        <w:rPr>
          <w:rFonts w:hint="eastAsia"/>
        </w:rPr>
        <w:t>让这些技术对我们的生活和整个社会带来最大的正面的影响。</w:t>
      </w:r>
      <w:r>
        <w:t xml:space="preserve">  </w:t>
      </w:r>
      <w:r>
        <w:rPr>
          <w:rFonts w:hint="eastAsia"/>
        </w:rPr>
        <w:t>悲观一点来看，如果我们不做任何准备的话，这些具有极大颠覆性的技术很有可能会给人类带来灾难甚至是人类的灭亡。</w:t>
      </w:r>
      <w:r>
        <w:t xml:space="preserve">  </w:t>
      </w:r>
      <w:r>
        <w:rPr>
          <w:rFonts w:hint="eastAsia"/>
        </w:rPr>
        <w:t>这是目前整个人类最值得重视的问题，</w:t>
      </w:r>
      <w:r>
        <w:t xml:space="preserve"> </w:t>
      </w:r>
      <w:r>
        <w:rPr>
          <w:rFonts w:hint="eastAsia"/>
        </w:rPr>
        <w:t>也就是说我们没有在为不远的将来的可能的巨大风险做力所能及的准备工作。</w:t>
      </w:r>
    </w:p>
    <w:p w:rsidR="004F413E" w:rsidRDefault="004F413E" w:rsidP="004F413E">
      <w:pPr>
        <w:jc w:val="left"/>
      </w:pPr>
    </w:p>
    <w:p w:rsidR="004F413E" w:rsidRDefault="004F413E" w:rsidP="004F413E">
      <w:pPr>
        <w:jc w:val="left"/>
      </w:pPr>
    </w:p>
    <w:p w:rsidR="004F413E" w:rsidRDefault="004F413E" w:rsidP="004F413E">
      <w:pPr>
        <w:pStyle w:val="a4"/>
        <w:numPr>
          <w:ilvl w:val="0"/>
          <w:numId w:val="26"/>
        </w:numPr>
        <w:ind w:firstLineChars="0"/>
        <w:jc w:val="left"/>
      </w:pPr>
      <w:r>
        <w:rPr>
          <w:rFonts w:hint="eastAsia"/>
        </w:rPr>
        <w:t>人类社会的将来的可能性</w:t>
      </w:r>
    </w:p>
    <w:p w:rsidR="004F413E" w:rsidRDefault="004F413E" w:rsidP="004F413E">
      <w:pPr>
        <w:jc w:val="left"/>
      </w:pPr>
    </w:p>
    <w:p w:rsidR="004F413E" w:rsidRDefault="004F413E" w:rsidP="004F413E">
      <w:pPr>
        <w:jc w:val="left"/>
      </w:pPr>
      <w:r>
        <w:rPr>
          <w:rFonts w:hint="eastAsia"/>
        </w:rPr>
        <w:t>展望人类社会的未来，我们可以分析出来五十年后大致有四大类可能：人类灭亡，机器人统治，独裁者统治，乌托邦</w:t>
      </w:r>
      <w:r>
        <w:t>.</w:t>
      </w:r>
      <w:r>
        <w:rPr>
          <w:rFonts w:hint="eastAsia"/>
        </w:rPr>
        <w:t>。</w:t>
      </w:r>
      <w:r>
        <w:t xml:space="preserve">  </w:t>
      </w:r>
      <w:r>
        <w:rPr>
          <w:rFonts w:hint="eastAsia"/>
        </w:rPr>
        <w:t>小概率的可能比如外星人的侵略我们暂时不考虑。</w:t>
      </w:r>
    </w:p>
    <w:p w:rsidR="004F413E" w:rsidRDefault="004F413E" w:rsidP="004F413E">
      <w:pPr>
        <w:jc w:val="left"/>
      </w:pPr>
    </w:p>
    <w:p w:rsidR="004F413E" w:rsidRDefault="004F413E" w:rsidP="004F413E">
      <w:pPr>
        <w:jc w:val="left"/>
      </w:pPr>
      <w:r>
        <w:t xml:space="preserve">4.1 </w:t>
      </w:r>
      <w:r>
        <w:rPr>
          <w:rFonts w:hint="eastAsia"/>
        </w:rPr>
        <w:t>人类的灭亡</w:t>
      </w:r>
    </w:p>
    <w:p w:rsidR="004F413E" w:rsidRDefault="004F413E" w:rsidP="004F413E">
      <w:pPr>
        <w:jc w:val="left"/>
      </w:pPr>
    </w:p>
    <w:p w:rsidR="004F413E" w:rsidRDefault="004F413E" w:rsidP="004F413E">
      <w:pPr>
        <w:jc w:val="left"/>
      </w:pPr>
      <w:r>
        <w:rPr>
          <w:rFonts w:hint="eastAsia"/>
        </w:rPr>
        <w:t>第一类可能性是人类的灭亡；主要原因还是来自于高科技。</w:t>
      </w:r>
      <w:r>
        <w:t xml:space="preserve"> </w:t>
      </w:r>
      <w:r>
        <w:rPr>
          <w:rFonts w:hint="eastAsia"/>
        </w:rPr>
        <w:t>目前能看到的最有风险的四项技术是核武器，基因改造，人工智能和纳米技术。</w:t>
      </w:r>
      <w:r>
        <w:t xml:space="preserve"> </w:t>
      </w:r>
      <w:r>
        <w:rPr>
          <w:rFonts w:hint="eastAsia"/>
        </w:rPr>
        <w:t>别的风险当然也存在，但这四项技术我们都能清楚地看到带来人类灭亡的可能性。</w:t>
      </w:r>
      <w:r>
        <w:t xml:space="preserve"> </w:t>
      </w:r>
      <w:r>
        <w:rPr>
          <w:rFonts w:hint="eastAsia"/>
        </w:rPr>
        <w:t>同时后面三项技术也是实现乌托邦所需要的核心技术，</w:t>
      </w:r>
      <w:r>
        <w:t xml:space="preserve"> </w:t>
      </w:r>
      <w:r>
        <w:rPr>
          <w:rFonts w:hint="eastAsia"/>
        </w:rPr>
        <w:t>技术确实是把双刃剑。</w:t>
      </w:r>
      <w:r>
        <w:t xml:space="preserve"> </w:t>
      </w:r>
      <w:r>
        <w:rPr>
          <w:rFonts w:hint="eastAsia"/>
        </w:rPr>
        <w:t>今天我们面临的最大风险仍然来自于各个国家的核武器库，基因改造最近几年的进展大大提高了这方面的风险，另外两项项技术还需要有进一步的进展才会带来真正的威胁。</w:t>
      </w:r>
      <w:r>
        <w:t xml:space="preserve"> Bill Joy</w:t>
      </w:r>
      <w:r>
        <w:rPr>
          <w:rFonts w:hint="eastAsia"/>
        </w:rPr>
        <w:t>在他</w:t>
      </w:r>
      <w:r>
        <w:t>2000</w:t>
      </w:r>
      <w:r>
        <w:rPr>
          <w:rFonts w:hint="eastAsia"/>
        </w:rPr>
        <w:t>年的文章</w:t>
      </w:r>
      <w:r>
        <w:t xml:space="preserve"> </w:t>
      </w:r>
      <w:r>
        <w:rPr>
          <w:rFonts w:hint="eastAsia"/>
        </w:rPr>
        <w:t>《</w:t>
      </w:r>
      <w:r>
        <w:t>Why the Future Doesn’t Need Us</w:t>
      </w:r>
      <w:r>
        <w:rPr>
          <w:rFonts w:hint="eastAsia"/>
        </w:rPr>
        <w:t>》里主要就是讲了后面三项技术带来的风险。</w:t>
      </w:r>
    </w:p>
    <w:p w:rsidR="004F413E" w:rsidRDefault="004F413E" w:rsidP="004F413E">
      <w:pPr>
        <w:jc w:val="left"/>
      </w:pPr>
    </w:p>
    <w:p w:rsidR="004F413E" w:rsidRDefault="004F413E" w:rsidP="004F413E">
      <w:pPr>
        <w:jc w:val="left"/>
      </w:pPr>
      <w:r>
        <w:rPr>
          <w:rFonts w:hint="eastAsia"/>
        </w:rPr>
        <w:t>人类灭亡的风险绝非是耸人听闻，虽然听起来有点像古希腊神话里面</w:t>
      </w:r>
      <w:r>
        <w:t>Homer</w:t>
      </w:r>
      <w:r>
        <w:rPr>
          <w:rFonts w:hint="eastAsia"/>
        </w:rPr>
        <w:t>的《</w:t>
      </w:r>
      <w:r>
        <w:t>Iliad</w:t>
      </w:r>
      <w:r>
        <w:rPr>
          <w:rFonts w:hint="eastAsia"/>
        </w:rPr>
        <w:t>》记载的</w:t>
      </w:r>
      <w:r>
        <w:t>Cassandra</w:t>
      </w:r>
      <w:r>
        <w:rPr>
          <w:rFonts w:hint="eastAsia"/>
        </w:rPr>
        <w:t>的预言的感觉</w:t>
      </w:r>
      <w:r>
        <w:t xml:space="preserve">, </w:t>
      </w:r>
      <w:r>
        <w:rPr>
          <w:rFonts w:hint="eastAsia"/>
        </w:rPr>
        <w:t>她的预言都是准确的但没有人相信她。</w:t>
      </w:r>
      <w:r>
        <w:t xml:space="preserve"> </w:t>
      </w:r>
      <w:r>
        <w:rPr>
          <w:rFonts w:hint="eastAsia"/>
        </w:rPr>
        <w:t>至少我们现在的形势比她还是好一些，至少现在已经有一小波人在关心这些风险。</w:t>
      </w:r>
      <w:r>
        <w:t xml:space="preserve">  </w:t>
      </w:r>
      <w:r>
        <w:rPr>
          <w:rFonts w:hint="eastAsia"/>
        </w:rPr>
        <w:t>美国的</w:t>
      </w:r>
      <w:r>
        <w:t xml:space="preserve">Future of Life Institute; </w:t>
      </w:r>
      <w:r>
        <w:rPr>
          <w:rFonts w:hint="eastAsia"/>
        </w:rPr>
        <w:t>剑桥大学的</w:t>
      </w:r>
      <w:r>
        <w:t>Centre for the Study of Existential Risk.</w:t>
      </w:r>
    </w:p>
    <w:p w:rsidR="004F413E" w:rsidRDefault="004F413E" w:rsidP="004F413E">
      <w:pPr>
        <w:jc w:val="left"/>
      </w:pPr>
    </w:p>
    <w:p w:rsidR="004F413E" w:rsidRDefault="004F413E" w:rsidP="004F413E">
      <w:pPr>
        <w:jc w:val="left"/>
      </w:pPr>
      <w:r>
        <w:rPr>
          <w:rFonts w:hint="eastAsia"/>
        </w:rPr>
        <w:t>看历史，除了近期的核武器之外人类包括进化历史上最大的风险还是来自于大自然：</w:t>
      </w:r>
      <w:r>
        <w:t xml:space="preserve"> </w:t>
      </w:r>
      <w:r>
        <w:rPr>
          <w:rFonts w:hint="eastAsia"/>
        </w:rPr>
        <w:t>比如传染病，小行星撞击（现在认可的恐龙绝灭论）等。</w:t>
      </w:r>
      <w:r>
        <w:t xml:space="preserve"> </w:t>
      </w:r>
      <w:r>
        <w:rPr>
          <w:rFonts w:hint="eastAsia"/>
        </w:rPr>
        <w:t>但将来最大的风险都在于人类创造的科技。</w:t>
      </w:r>
    </w:p>
    <w:p w:rsidR="004F413E" w:rsidRDefault="004F413E" w:rsidP="004F413E">
      <w:pPr>
        <w:jc w:val="left"/>
      </w:pPr>
    </w:p>
    <w:p w:rsidR="004F413E" w:rsidRDefault="004F413E" w:rsidP="004F413E">
      <w:pPr>
        <w:jc w:val="left"/>
      </w:pPr>
      <w:r>
        <w:rPr>
          <w:rFonts w:hint="eastAsia"/>
        </w:rPr>
        <w:t>虽然现在大家很少提到核武器的危险，目前仍然是最大的风险，特别是随着核武器技术的</w:t>
      </w:r>
      <w:r>
        <w:rPr>
          <w:rFonts w:hint="eastAsia"/>
        </w:rPr>
        <w:lastRenderedPageBreak/>
        <w:t>必然的扩散。</w:t>
      </w:r>
    </w:p>
    <w:p w:rsidR="004F413E" w:rsidRDefault="004F413E" w:rsidP="004F413E">
      <w:pPr>
        <w:jc w:val="left"/>
      </w:pPr>
    </w:p>
    <w:p w:rsidR="004F413E" w:rsidRDefault="004F413E" w:rsidP="004F413E">
      <w:pPr>
        <w:jc w:val="left"/>
      </w:pPr>
      <w:r>
        <w:rPr>
          <w:rFonts w:hint="eastAsia"/>
        </w:rPr>
        <w:t>人工智能的风险很多人也都分析了：超人类的人工智能很有可能就会把我们人类给消灭了。</w:t>
      </w:r>
    </w:p>
    <w:p w:rsidR="004F413E" w:rsidRDefault="004F413E" w:rsidP="004F413E">
      <w:pPr>
        <w:jc w:val="left"/>
      </w:pPr>
    </w:p>
    <w:p w:rsidR="004F413E" w:rsidRDefault="004F413E" w:rsidP="004F413E">
      <w:pPr>
        <w:jc w:val="left"/>
      </w:pPr>
      <w:r>
        <w:rPr>
          <w:rFonts w:hint="eastAsia"/>
        </w:rPr>
        <w:t>基因改造最近变得越来越简单越来越普及，</w:t>
      </w:r>
      <w:r>
        <w:t xml:space="preserve"> </w:t>
      </w:r>
      <w:r>
        <w:rPr>
          <w:rFonts w:hint="eastAsia"/>
        </w:rPr>
        <w:t>低门槛的基因改造这是个极大的风险。</w:t>
      </w:r>
      <w:r>
        <w:t xml:space="preserve"> </w:t>
      </w:r>
      <w:r>
        <w:rPr>
          <w:rFonts w:hint="eastAsia"/>
        </w:rPr>
        <w:t>基因改造可以造出来新的物种，</w:t>
      </w:r>
      <w:r>
        <w:t xml:space="preserve"> </w:t>
      </w:r>
      <w:r>
        <w:rPr>
          <w:rFonts w:hint="eastAsia"/>
        </w:rPr>
        <w:t>主要问题会在与我们虽然知道改了什么基因但我们不清楚这些改变后的基因带来的影响，</w:t>
      </w:r>
      <w:r>
        <w:t xml:space="preserve"> </w:t>
      </w:r>
      <w:r>
        <w:rPr>
          <w:rFonts w:hint="eastAsia"/>
        </w:rPr>
        <w:t>挺有可能会造成人类控制不了这些新的物种会对生态系统里别的物种和地球的整体环境带来毁灭性的影响。</w:t>
      </w:r>
      <w:r>
        <w:t xml:space="preserve"> </w:t>
      </w:r>
      <w:r>
        <w:rPr>
          <w:rFonts w:hint="eastAsia"/>
        </w:rPr>
        <w:t>一个人类无法抵抗的病毒或细菌是个典型的例子，人类历史上也有过多次类似的天然的例子，比如现在人类没完全克服的</w:t>
      </w:r>
      <w:r>
        <w:t>AIDS/HIV</w:t>
      </w:r>
      <w:r>
        <w:rPr>
          <w:rFonts w:hint="eastAsia"/>
        </w:rPr>
        <w:t>病毒。</w:t>
      </w:r>
    </w:p>
    <w:p w:rsidR="004F413E" w:rsidRDefault="004F413E" w:rsidP="004F413E">
      <w:pPr>
        <w:jc w:val="left"/>
      </w:pPr>
    </w:p>
    <w:p w:rsidR="004F413E" w:rsidRDefault="004F413E" w:rsidP="004F413E">
      <w:pPr>
        <w:jc w:val="left"/>
      </w:pPr>
      <w:r>
        <w:rPr>
          <w:rFonts w:hint="eastAsia"/>
        </w:rPr>
        <w:t>纳米技术的风险在于不停的自动化的制造，</w:t>
      </w:r>
      <w:r>
        <w:t xml:space="preserve"> </w:t>
      </w:r>
      <w:r>
        <w:rPr>
          <w:rFonts w:hint="eastAsia"/>
        </w:rPr>
        <w:t>把世界上我们生存需要的物质都给改变了造成我们无法生存。</w:t>
      </w:r>
      <w:r>
        <w:t xml:space="preserve"> </w:t>
      </w:r>
      <w:r>
        <w:rPr>
          <w:rFonts w:hint="eastAsia"/>
        </w:rPr>
        <w:t>纳米技术的</w:t>
      </w:r>
      <w:r>
        <w:t>evangelist Eric Drexler</w:t>
      </w:r>
      <w:r>
        <w:rPr>
          <w:rFonts w:hint="eastAsia"/>
        </w:rPr>
        <w:t>在他的书《</w:t>
      </w:r>
      <w:r>
        <w:t>Engines of Creation</w:t>
      </w:r>
      <w:r>
        <w:rPr>
          <w:rFonts w:hint="eastAsia"/>
        </w:rPr>
        <w:t>》里描述了</w:t>
      </w:r>
      <w:r>
        <w:t xml:space="preserve"> gray goo</w:t>
      </w:r>
      <w:r>
        <w:rPr>
          <w:rFonts w:hint="eastAsia"/>
        </w:rPr>
        <w:t>；</w:t>
      </w:r>
      <w:r>
        <w:t xml:space="preserve"> Kurt Vonnegut </w:t>
      </w:r>
      <w:r>
        <w:rPr>
          <w:rFonts w:hint="eastAsia"/>
        </w:rPr>
        <w:t>的</w:t>
      </w:r>
      <w:r>
        <w:t>1963</w:t>
      </w:r>
      <w:r>
        <w:rPr>
          <w:rFonts w:hint="eastAsia"/>
        </w:rPr>
        <w:t>年小说《</w:t>
      </w:r>
      <w:r>
        <w:t>Cat’s Cradle</w:t>
      </w:r>
      <w:r>
        <w:rPr>
          <w:rFonts w:hint="eastAsia"/>
        </w:rPr>
        <w:t>》也描叙了一个类似的灾难。</w:t>
      </w:r>
    </w:p>
    <w:p w:rsidR="004F413E" w:rsidRDefault="004F413E" w:rsidP="004F413E">
      <w:pPr>
        <w:jc w:val="left"/>
      </w:pPr>
    </w:p>
    <w:p w:rsidR="004F413E" w:rsidRDefault="004F413E" w:rsidP="004F413E">
      <w:pPr>
        <w:jc w:val="left"/>
      </w:pPr>
      <w:r>
        <w:rPr>
          <w:rFonts w:hint="eastAsia"/>
        </w:rPr>
        <w:t>这些都是我们目前能够看得比较清楚的高风险的技术而且都是在短时间内可以毁灭人类的，在科学界也是基本上有共识的。</w:t>
      </w:r>
      <w:r>
        <w:t xml:space="preserve"> </w:t>
      </w:r>
      <w:r>
        <w:rPr>
          <w:rFonts w:hint="eastAsia"/>
        </w:rPr>
        <w:t>另外还有一些低概率的风险（比如外星人侵略，小行星碰撞，等），目前还不太了解的新技术的发现（比如量子力学方面的）和长期效果的（气候变暖等。）</w:t>
      </w:r>
    </w:p>
    <w:p w:rsidR="004F413E" w:rsidRDefault="004F413E" w:rsidP="004F413E">
      <w:pPr>
        <w:jc w:val="left"/>
      </w:pPr>
    </w:p>
    <w:p w:rsidR="004F413E" w:rsidRDefault="004F413E" w:rsidP="004F413E">
      <w:pPr>
        <w:jc w:val="left"/>
      </w:pPr>
    </w:p>
    <w:p w:rsidR="004F413E" w:rsidRDefault="004F413E" w:rsidP="004F413E">
      <w:pPr>
        <w:jc w:val="left"/>
      </w:pPr>
      <w:r>
        <w:t xml:space="preserve">4.2 </w:t>
      </w:r>
      <w:r>
        <w:rPr>
          <w:rFonts w:hint="eastAsia"/>
        </w:rPr>
        <w:t>机器人统治人类</w:t>
      </w:r>
    </w:p>
    <w:p w:rsidR="004F413E" w:rsidRDefault="004F413E" w:rsidP="004F413E">
      <w:pPr>
        <w:jc w:val="left"/>
      </w:pPr>
    </w:p>
    <w:p w:rsidR="004F413E" w:rsidRDefault="004F413E" w:rsidP="004F413E">
      <w:pPr>
        <w:jc w:val="left"/>
      </w:pPr>
      <w:r>
        <w:rPr>
          <w:rFonts w:hint="eastAsia"/>
        </w:rPr>
        <w:t>第二类可能性是像很多科幻电影里所描叙的机器人统治人类；</w:t>
      </w:r>
      <w:r>
        <w:t xml:space="preserve"> </w:t>
      </w:r>
      <w:r>
        <w:rPr>
          <w:rFonts w:hint="eastAsia"/>
        </w:rPr>
        <w:t>虽然这不是人工智能的必然结果，</w:t>
      </w:r>
      <w:r>
        <w:t xml:space="preserve"> </w:t>
      </w:r>
      <w:r>
        <w:rPr>
          <w:rFonts w:hint="eastAsia"/>
        </w:rPr>
        <w:t>但是人工智能超过人类之后各方面的能力都会远超人类，所以统治人类也是不难的事情。</w:t>
      </w:r>
      <w:r>
        <w:t xml:space="preserve"> </w:t>
      </w:r>
      <w:r>
        <w:rPr>
          <w:rFonts w:hint="eastAsia"/>
        </w:rPr>
        <w:t>这里的关键是我们创造出来的人工智能的行为。</w:t>
      </w:r>
      <w:r>
        <w:t xml:space="preserve"> </w:t>
      </w:r>
      <w:r>
        <w:rPr>
          <w:rFonts w:hint="eastAsia"/>
        </w:rPr>
        <w:t>这是个公认的人工智能方面的难题：</w:t>
      </w:r>
      <w:r>
        <w:t xml:space="preserve"> </w:t>
      </w:r>
      <w:r>
        <w:rPr>
          <w:rFonts w:hint="eastAsia"/>
        </w:rPr>
        <w:t>如何确保人工智能，不管有意还是无意，只会去干我们希望它们干的事情。</w:t>
      </w:r>
      <w:r>
        <w:t xml:space="preserve"> </w:t>
      </w:r>
      <w:r>
        <w:rPr>
          <w:rFonts w:hint="eastAsia"/>
        </w:rPr>
        <w:t>不过不像很多电影里描述的，真正对抗起来人类是完全对付不了机器人的，</w:t>
      </w:r>
      <w:r>
        <w:t xml:space="preserve"> </w:t>
      </w:r>
      <w:r>
        <w:rPr>
          <w:rFonts w:hint="eastAsia"/>
        </w:rPr>
        <w:t>具备人工智能的机器人会造出无比先进的武器，只要机器人想消灭我们，机器人消灭我们就像我们消灭蚂蚁一样，毫无悬念。</w:t>
      </w:r>
    </w:p>
    <w:p w:rsidR="004F413E" w:rsidRDefault="004F413E" w:rsidP="004F413E">
      <w:pPr>
        <w:jc w:val="left"/>
      </w:pPr>
    </w:p>
    <w:p w:rsidR="004F413E" w:rsidRDefault="004F413E" w:rsidP="004F413E">
      <w:pPr>
        <w:jc w:val="left"/>
      </w:pPr>
      <w:r>
        <w:rPr>
          <w:rFonts w:hint="eastAsia"/>
        </w:rPr>
        <w:t>很多人也写了关于人工智能的风险的书，总体也是很有道理的。这方面典型的书有</w:t>
      </w:r>
      <w:r>
        <w:t>Nick Bostrom “Superintelligence”</w:t>
      </w:r>
      <w:r>
        <w:rPr>
          <w:rFonts w:hint="eastAsia"/>
        </w:rPr>
        <w:t>，</w:t>
      </w:r>
      <w:r>
        <w:t xml:space="preserve"> James Barrat “Our Final Invention” </w:t>
      </w:r>
      <w:r>
        <w:rPr>
          <w:rFonts w:hint="eastAsia"/>
        </w:rPr>
        <w:t>等等。</w:t>
      </w:r>
    </w:p>
    <w:p w:rsidR="004F413E" w:rsidRDefault="004F413E" w:rsidP="004F413E">
      <w:pPr>
        <w:jc w:val="left"/>
      </w:pPr>
    </w:p>
    <w:p w:rsidR="004F413E" w:rsidRDefault="004F413E" w:rsidP="004F413E">
      <w:pPr>
        <w:jc w:val="left"/>
      </w:pPr>
    </w:p>
    <w:p w:rsidR="004F413E" w:rsidRDefault="004F413E" w:rsidP="004F413E">
      <w:pPr>
        <w:jc w:val="left"/>
      </w:pPr>
      <w:r>
        <w:t xml:space="preserve">4.3 </w:t>
      </w:r>
      <w:r>
        <w:rPr>
          <w:rFonts w:hint="eastAsia"/>
        </w:rPr>
        <w:t>独裁者统治人类</w:t>
      </w:r>
    </w:p>
    <w:p w:rsidR="004F413E" w:rsidRDefault="004F413E" w:rsidP="004F413E">
      <w:pPr>
        <w:jc w:val="left"/>
      </w:pPr>
    </w:p>
    <w:p w:rsidR="004F413E" w:rsidRDefault="004F413E" w:rsidP="004F413E">
      <w:pPr>
        <w:jc w:val="left"/>
      </w:pPr>
      <w:r>
        <w:rPr>
          <w:rFonts w:hint="eastAsia"/>
        </w:rPr>
        <w:t>第三类可能性是一个像希特勒那样的独裁者可以通过人工智能来统治人类，</w:t>
      </w:r>
      <w:r>
        <w:t xml:space="preserve"> </w:t>
      </w:r>
      <w:r>
        <w:rPr>
          <w:rFonts w:hint="eastAsia"/>
        </w:rPr>
        <w:t>这个跟第二类可能性是很类似的，</w:t>
      </w:r>
      <w:r>
        <w:t xml:space="preserve"> </w:t>
      </w:r>
      <w:r>
        <w:rPr>
          <w:rFonts w:hint="eastAsia"/>
        </w:rPr>
        <w:t>谁控制这些先进的机器人就能控制全人类；没有人工智能一个人长期统治人类是不现实的因为他需要很多人的支持，</w:t>
      </w:r>
      <w:r>
        <w:t xml:space="preserve"> </w:t>
      </w:r>
      <w:r>
        <w:rPr>
          <w:rFonts w:hint="eastAsia"/>
        </w:rPr>
        <w:t>有人工智能他只需要控制机器人就能控制人类。</w:t>
      </w:r>
      <w:r>
        <w:t xml:space="preserve"> </w:t>
      </w:r>
      <w:r>
        <w:rPr>
          <w:rFonts w:hint="eastAsia"/>
        </w:rPr>
        <w:t>这也是给我们的乌托邦的一大挑战，如何防止系统被一个人所控制。</w:t>
      </w:r>
      <w:r>
        <w:t xml:space="preserve"> </w:t>
      </w:r>
      <w:r>
        <w:rPr>
          <w:rFonts w:hint="eastAsia"/>
        </w:rPr>
        <w:t>细分一下也可以分成两部分：第一部分是一开始的时候就是一个“好系统”而不是被个人控制的系统，第二部分是系统开始运行之后不要被个人夺走控制权而改变最初定义的普惠大众的规</w:t>
      </w:r>
      <w:r>
        <w:rPr>
          <w:rFonts w:hint="eastAsia"/>
        </w:rPr>
        <w:lastRenderedPageBreak/>
        <w:t>则。</w:t>
      </w:r>
    </w:p>
    <w:p w:rsidR="004F413E" w:rsidRDefault="004F413E" w:rsidP="004F413E">
      <w:pPr>
        <w:jc w:val="left"/>
      </w:pPr>
    </w:p>
    <w:p w:rsidR="004F413E" w:rsidRDefault="004F413E" w:rsidP="004F413E">
      <w:pPr>
        <w:jc w:val="left"/>
      </w:pPr>
      <w:r>
        <w:t xml:space="preserve">4.4 </w:t>
      </w:r>
      <w:r>
        <w:rPr>
          <w:rFonts w:hint="eastAsia"/>
        </w:rPr>
        <w:t>乌托邦</w:t>
      </w:r>
    </w:p>
    <w:p w:rsidR="004F413E" w:rsidRDefault="004F413E" w:rsidP="004F413E">
      <w:pPr>
        <w:jc w:val="left"/>
      </w:pPr>
    </w:p>
    <w:p w:rsidR="004F413E" w:rsidRDefault="004F413E" w:rsidP="004F413E">
      <w:pPr>
        <w:jc w:val="left"/>
      </w:pPr>
      <w:r>
        <w:rPr>
          <w:rFonts w:hint="eastAsia"/>
        </w:rPr>
        <w:t>第四类就是这里描述的乌托邦，同样的这些技术可以让全世界的人都过得更加幸福。</w:t>
      </w:r>
      <w:r>
        <w:t xml:space="preserve"> </w:t>
      </w:r>
      <w:r>
        <w:rPr>
          <w:rFonts w:hint="eastAsia"/>
        </w:rPr>
        <w:t>没有技术这个乌托邦是无法实现的，</w:t>
      </w:r>
      <w:r>
        <w:t xml:space="preserve"> </w:t>
      </w:r>
      <w:r>
        <w:rPr>
          <w:rFonts w:hint="eastAsia"/>
        </w:rPr>
        <w:t>有了技术我们要选择如此应用这些技术才能实现乌托邦而不是另外三类可能。</w:t>
      </w:r>
      <w:r>
        <w:t xml:space="preserve"> </w:t>
      </w:r>
      <w:r>
        <w:rPr>
          <w:rFonts w:hint="eastAsia"/>
        </w:rPr>
        <w:t>同样这里的一部分核心是让人工智能来支持乌托邦而不是去追求其他的目标。</w:t>
      </w:r>
    </w:p>
    <w:p w:rsidR="004F413E" w:rsidRDefault="004F413E" w:rsidP="004F413E">
      <w:pPr>
        <w:jc w:val="left"/>
      </w:pPr>
    </w:p>
    <w:p w:rsidR="004F413E" w:rsidRDefault="004F413E" w:rsidP="004F413E">
      <w:pPr>
        <w:jc w:val="left"/>
      </w:pPr>
    </w:p>
    <w:p w:rsidR="004F413E" w:rsidRDefault="004F413E" w:rsidP="004F413E">
      <w:pPr>
        <w:pStyle w:val="a4"/>
        <w:numPr>
          <w:ilvl w:val="0"/>
          <w:numId w:val="26"/>
        </w:numPr>
        <w:ind w:firstLineChars="0"/>
        <w:jc w:val="left"/>
      </w:pPr>
      <w:r>
        <w:rPr>
          <w:rFonts w:hint="eastAsia"/>
        </w:rPr>
        <w:t>重要性</w:t>
      </w:r>
    </w:p>
    <w:p w:rsidR="004F413E" w:rsidRDefault="004F413E" w:rsidP="004F413E">
      <w:pPr>
        <w:pStyle w:val="a4"/>
        <w:ind w:left="360" w:firstLineChars="0" w:firstLine="0"/>
        <w:jc w:val="left"/>
      </w:pPr>
    </w:p>
    <w:p w:rsidR="004F413E" w:rsidRDefault="004F413E" w:rsidP="004F413E">
      <w:pPr>
        <w:pStyle w:val="a4"/>
        <w:ind w:left="360" w:firstLineChars="0" w:firstLine="0"/>
        <w:jc w:val="left"/>
      </w:pPr>
      <w:r>
        <w:t xml:space="preserve">5.1 </w:t>
      </w:r>
      <w:r>
        <w:rPr>
          <w:rFonts w:hint="eastAsia"/>
        </w:rPr>
        <w:t>一大岔路口</w:t>
      </w:r>
    </w:p>
    <w:p w:rsidR="004F413E" w:rsidRDefault="004F413E" w:rsidP="004F413E">
      <w:pPr>
        <w:pStyle w:val="a4"/>
        <w:ind w:left="360" w:firstLineChars="0" w:firstLine="0"/>
        <w:jc w:val="left"/>
      </w:pPr>
    </w:p>
    <w:p w:rsidR="004F413E" w:rsidRDefault="004F413E" w:rsidP="004F413E">
      <w:pPr>
        <w:jc w:val="left"/>
      </w:pPr>
      <w:r>
        <w:rPr>
          <w:rFonts w:hint="eastAsia"/>
        </w:rPr>
        <w:t>根据我们前面的分析，人类正在走向一个无比重要的岔路口，整个人类正在无意识地在做一个根本性的选择，这是个特别可怕的场景。</w:t>
      </w:r>
    </w:p>
    <w:p w:rsidR="004F413E" w:rsidRDefault="004F413E" w:rsidP="004F413E">
      <w:pPr>
        <w:jc w:val="left"/>
      </w:pPr>
    </w:p>
    <w:p w:rsidR="004F413E" w:rsidRDefault="004F413E" w:rsidP="004F413E">
      <w:pPr>
        <w:jc w:val="left"/>
      </w:pPr>
      <w:r>
        <w:rPr>
          <w:rFonts w:hint="eastAsia"/>
        </w:rPr>
        <w:t>前三类和第四类选择之间的差别真正是天堂和地狱之间的差别，</w:t>
      </w:r>
      <w:r>
        <w:t xml:space="preserve"> </w:t>
      </w:r>
      <w:r>
        <w:rPr>
          <w:rFonts w:hint="eastAsia"/>
        </w:rPr>
        <w:t>人工智能和虚拟世界或者会让全世界的人都过上极其幸福的生活或者就会导致人类的毁灭或痛苦。</w:t>
      </w:r>
      <w:r>
        <w:t xml:space="preserve"> </w:t>
      </w:r>
      <w:r>
        <w:rPr>
          <w:rFonts w:hint="eastAsia"/>
        </w:rPr>
        <w:t>这四类可能性，跟我们今天的社会来比，都是比较极端的一种状态。</w:t>
      </w:r>
      <w:r>
        <w:t xml:space="preserve"> </w:t>
      </w:r>
      <w:r>
        <w:rPr>
          <w:rFonts w:hint="eastAsia"/>
        </w:rPr>
        <w:t>类似于现有社会的中间状态会成为一种不稳定状态而不太可能长时间存在，</w:t>
      </w:r>
      <w:r>
        <w:t xml:space="preserve"> </w:t>
      </w:r>
      <w:r>
        <w:rPr>
          <w:rFonts w:hint="eastAsia"/>
        </w:rPr>
        <w:t>也就是说将来跟现在很像的可能性是很小的，巨大的变化某种意义上是不可避免的，</w:t>
      </w:r>
      <w:r>
        <w:t xml:space="preserve"> </w:t>
      </w:r>
      <w:r>
        <w:rPr>
          <w:rFonts w:hint="eastAsia"/>
        </w:rPr>
        <w:t>除非我们阻止了科技的发展。</w:t>
      </w:r>
      <w:r>
        <w:t xml:space="preserve"> </w:t>
      </w:r>
      <w:r>
        <w:rPr>
          <w:rFonts w:hint="eastAsia"/>
        </w:rPr>
        <w:t>我们的希望当然是让人类社会走向美好的极端。</w:t>
      </w:r>
      <w:r>
        <w:t xml:space="preserve"> </w:t>
      </w:r>
    </w:p>
    <w:p w:rsidR="004F413E" w:rsidRDefault="004F413E" w:rsidP="004F413E">
      <w:pPr>
        <w:jc w:val="left"/>
      </w:pPr>
    </w:p>
    <w:p w:rsidR="004F413E" w:rsidRDefault="004F413E" w:rsidP="004F413E">
      <w:pPr>
        <w:jc w:val="left"/>
      </w:pPr>
      <w:r>
        <w:rPr>
          <w:rFonts w:hint="eastAsia"/>
        </w:rPr>
        <w:t>今天很多人在关心的长远的问题包括环境的恶化，</w:t>
      </w:r>
      <w:r>
        <w:t xml:space="preserve"> </w:t>
      </w:r>
      <w:r>
        <w:rPr>
          <w:rFonts w:hint="eastAsia"/>
        </w:rPr>
        <w:t>地球再次被撞击的风险，长期地球随着太阳系的毁灭而逃离地球，政治经济体系带来的贫富差距，人工智能带来的全民失业等的；这些当然都是很重要的值得关心的问题，</w:t>
      </w:r>
      <w:r>
        <w:t xml:space="preserve"> </w:t>
      </w:r>
      <w:r>
        <w:rPr>
          <w:rFonts w:hint="eastAsia"/>
        </w:rPr>
        <w:t>但跟人类灭亡或被机器人统治这种</w:t>
      </w:r>
      <w:r>
        <w:t>existential risk</w:t>
      </w:r>
      <w:r>
        <w:rPr>
          <w:rFonts w:hint="eastAsia"/>
        </w:rPr>
        <w:t>来比的话还是小巫见大巫。</w:t>
      </w:r>
      <w:r>
        <w:t xml:space="preserve"> </w:t>
      </w:r>
    </w:p>
    <w:p w:rsidR="004F413E" w:rsidRDefault="004F413E" w:rsidP="004F413E">
      <w:pPr>
        <w:jc w:val="left"/>
      </w:pPr>
    </w:p>
    <w:p w:rsidR="004F413E" w:rsidRDefault="004F413E" w:rsidP="004F413E">
      <w:pPr>
        <w:jc w:val="left"/>
      </w:pPr>
      <w:r>
        <w:rPr>
          <w:rFonts w:hint="eastAsia"/>
        </w:rPr>
        <w:t>理智的态度应该是客观地了解风险但同时乐观地争取最好的结果。</w:t>
      </w:r>
    </w:p>
    <w:p w:rsidR="004F413E" w:rsidRDefault="004F413E" w:rsidP="004F413E">
      <w:pPr>
        <w:jc w:val="left"/>
      </w:pPr>
    </w:p>
    <w:p w:rsidR="004F413E" w:rsidRDefault="004F413E" w:rsidP="004F413E">
      <w:pPr>
        <w:jc w:val="left"/>
      </w:pPr>
    </w:p>
    <w:p w:rsidR="004F413E" w:rsidRDefault="004F413E" w:rsidP="004F413E">
      <w:pPr>
        <w:jc w:val="left"/>
      </w:pPr>
      <w:r>
        <w:t xml:space="preserve">5.2 </w:t>
      </w:r>
      <w:r>
        <w:rPr>
          <w:rFonts w:hint="eastAsia"/>
        </w:rPr>
        <w:t>人类自己的选择</w:t>
      </w:r>
    </w:p>
    <w:p w:rsidR="004F413E" w:rsidRDefault="004F413E" w:rsidP="004F413E">
      <w:pPr>
        <w:jc w:val="left"/>
      </w:pPr>
    </w:p>
    <w:p w:rsidR="004F413E" w:rsidRDefault="004F413E" w:rsidP="004F413E">
      <w:pPr>
        <w:jc w:val="left"/>
      </w:pPr>
      <w:r>
        <w:rPr>
          <w:rFonts w:hint="eastAsia"/>
        </w:rPr>
        <w:t>理智的分析结果是将来的最大的可能性是人类的灭亡，</w:t>
      </w:r>
      <w:r>
        <w:t xml:space="preserve"> </w:t>
      </w:r>
      <w:r>
        <w:rPr>
          <w:rFonts w:hint="eastAsia"/>
        </w:rPr>
        <w:t>因为新的技术给人类带来更多消灭自己的工具。但只要存在一丝丝的可能性，我们都应该共同往最好的方向去努力。</w:t>
      </w:r>
      <w:r>
        <w:t xml:space="preserve"> </w:t>
      </w:r>
      <w:r>
        <w:rPr>
          <w:rFonts w:hint="eastAsia"/>
        </w:rPr>
        <w:t>这是现实不是好莱坞大片，但比电影更加危险也更加重要。</w:t>
      </w:r>
      <w:r>
        <w:t xml:space="preserve"> </w:t>
      </w:r>
      <w:r>
        <w:rPr>
          <w:rFonts w:hint="eastAsia"/>
        </w:rPr>
        <w:t>不夸张地说，我们刚好活在一个真正影响人类将来的时刻。</w:t>
      </w:r>
      <w:r>
        <w:t xml:space="preserve"> </w:t>
      </w:r>
      <w:r>
        <w:rPr>
          <w:rFonts w:hint="eastAsia"/>
        </w:rPr>
        <w:t>人类历史上有过很多关键的转折点，但都不如现在我们面临的这个转折点。</w:t>
      </w:r>
      <w:r>
        <w:t xml:space="preserve"> </w:t>
      </w:r>
    </w:p>
    <w:p w:rsidR="004F413E" w:rsidRDefault="004F413E" w:rsidP="004F413E">
      <w:pPr>
        <w:jc w:val="left"/>
      </w:pPr>
    </w:p>
    <w:p w:rsidR="004F413E" w:rsidRDefault="004F413E" w:rsidP="004F413E">
      <w:pPr>
        <w:jc w:val="left"/>
      </w:pPr>
      <w:r>
        <w:rPr>
          <w:rFonts w:hint="eastAsia"/>
        </w:rPr>
        <w:t>从宇宙或地球的角度来看人类的出现也是一件偶然事件。</w:t>
      </w:r>
      <w:r>
        <w:t xml:space="preserve"> </w:t>
      </w:r>
      <w:r>
        <w:rPr>
          <w:rFonts w:hint="eastAsia"/>
        </w:rPr>
        <w:t>但对于我们人类来说，我们那么不容易地产生在地球上了我们应该努力第一生存下去第二过得更好。</w:t>
      </w:r>
      <w:r>
        <w:t xml:space="preserve"> </w:t>
      </w:r>
      <w:r>
        <w:rPr>
          <w:rFonts w:hint="eastAsia"/>
        </w:rPr>
        <w:t>不管是从进化论的角度和目前还没发现外星人的角度来看，人类的出现是个极端的小概率事件，我们都应该珍惜我们的存在并且想尽办法去确保一个美好的未来。</w:t>
      </w:r>
    </w:p>
    <w:p w:rsidR="004F413E" w:rsidRDefault="004F413E" w:rsidP="004F413E"/>
    <w:p w:rsidR="004F413E" w:rsidRDefault="004F413E" w:rsidP="004F413E">
      <w:pPr>
        <w:jc w:val="left"/>
      </w:pPr>
      <w:r>
        <w:rPr>
          <w:rFonts w:hint="eastAsia"/>
        </w:rPr>
        <w:t>技术是核心的工具，但最终的选择还是人类的选择。不管你多相信自我意识</w:t>
      </w:r>
      <w:r>
        <w:t>(free will)</w:t>
      </w:r>
      <w:r>
        <w:rPr>
          <w:rFonts w:hint="eastAsia"/>
        </w:rPr>
        <w:t>，大家的共同选择（有些主动有些被动）会决定人类发展的方向，技术只是给了我们更多的选择。</w:t>
      </w:r>
      <w:r>
        <w:t xml:space="preserve"> </w:t>
      </w:r>
      <w:r>
        <w:rPr>
          <w:rFonts w:hint="eastAsia"/>
        </w:rPr>
        <w:t>技术很重要也是我们描述的乌托邦的基础，</w:t>
      </w:r>
      <w:r>
        <w:t xml:space="preserve"> </w:t>
      </w:r>
      <w:r>
        <w:rPr>
          <w:rFonts w:hint="eastAsia"/>
        </w:rPr>
        <w:t>但最终还是我们的理想我们的价值观我们的意愿和使命感决定人类未来会是什么样。</w:t>
      </w:r>
      <w:r>
        <w:t xml:space="preserve"> </w:t>
      </w:r>
      <w:r>
        <w:rPr>
          <w:rFonts w:hint="eastAsia"/>
        </w:rPr>
        <w:t>某种意义上仍然是人文的成分我们人类特有的区别于其他动物的特征是最最重要的，人类文化里这些高尚的部分让我们对未来依然可以乐观。</w:t>
      </w:r>
    </w:p>
    <w:p w:rsidR="004F413E" w:rsidRDefault="004F413E" w:rsidP="004F413E">
      <w:pPr>
        <w:jc w:val="left"/>
      </w:pPr>
    </w:p>
    <w:p w:rsidR="004F413E" w:rsidRDefault="004F413E">
      <w:pPr>
        <w:widowControl/>
        <w:jc w:val="left"/>
      </w:pPr>
      <w:r>
        <w:br w:type="page"/>
      </w:r>
    </w:p>
    <w:p w:rsidR="004F413E" w:rsidRDefault="006B0A27" w:rsidP="004F413E">
      <w:r>
        <w:rPr>
          <w:rFonts w:hint="eastAsia"/>
        </w:rPr>
        <w:lastRenderedPageBreak/>
        <w:t>10</w:t>
      </w:r>
      <w:r>
        <w:rPr>
          <w:rFonts w:hint="eastAsia"/>
        </w:rPr>
        <w:t>．</w:t>
      </w:r>
      <w:r w:rsidR="004F413E">
        <w:rPr>
          <w:rFonts w:hint="eastAsia"/>
        </w:rPr>
        <w:t>核心技术（</w:t>
      </w:r>
      <w:r w:rsidR="004F413E">
        <w:rPr>
          <w:rFonts w:hint="eastAsia"/>
        </w:rPr>
        <w:t xml:space="preserve">30 </w:t>
      </w:r>
      <w:r w:rsidR="004F413E">
        <w:rPr>
          <w:rFonts w:hint="eastAsia"/>
        </w:rPr>
        <w:t>，</w:t>
      </w:r>
      <w:r w:rsidR="004F413E">
        <w:rPr>
          <w:rFonts w:hint="eastAsia"/>
        </w:rPr>
        <w:t xml:space="preserve"> 15000</w:t>
      </w:r>
      <w:r w:rsidR="004F413E">
        <w:rPr>
          <w:rFonts w:hint="eastAsia"/>
        </w:rPr>
        <w:t>）</w:t>
      </w:r>
    </w:p>
    <w:p w:rsidR="004F413E" w:rsidRDefault="004F413E" w:rsidP="004F413E">
      <w:pPr>
        <w:jc w:val="left"/>
      </w:pPr>
    </w:p>
    <w:p w:rsidR="004F413E" w:rsidRDefault="004F413E" w:rsidP="004F413E">
      <w:pPr>
        <w:jc w:val="left"/>
      </w:pPr>
    </w:p>
    <w:p w:rsidR="004F413E" w:rsidRDefault="004F413E" w:rsidP="004F413E">
      <w:pPr>
        <w:jc w:val="left"/>
      </w:pPr>
      <w:r>
        <w:rPr>
          <w:rFonts w:hint="eastAsia"/>
        </w:rPr>
        <w:t>在技术层面，</w:t>
      </w:r>
      <w:r>
        <w:rPr>
          <w:rFonts w:hint="eastAsia"/>
        </w:rPr>
        <w:t xml:space="preserve"> </w:t>
      </w:r>
      <w:r>
        <w:rPr>
          <w:rFonts w:hint="eastAsia"/>
        </w:rPr>
        <w:t>实现乌托邦也是一个历史性的庞大的系统工程，</w:t>
      </w:r>
      <w:r>
        <w:rPr>
          <w:rFonts w:hint="eastAsia"/>
        </w:rPr>
        <w:t xml:space="preserve"> </w:t>
      </w:r>
      <w:r>
        <w:rPr>
          <w:rFonts w:hint="eastAsia"/>
        </w:rPr>
        <w:t>乌托邦里的每个城市都是一个高度智能不需要人工干预的城市。</w:t>
      </w:r>
      <w:r>
        <w:rPr>
          <w:rFonts w:hint="eastAsia"/>
        </w:rPr>
        <w:t xml:space="preserve"> </w:t>
      </w:r>
      <w:r>
        <w:rPr>
          <w:rFonts w:hint="eastAsia"/>
        </w:rPr>
        <w:t>这里面包含了很多领域的技术创新，但最核心的</w:t>
      </w:r>
      <w:r>
        <w:t>需要三方面</w:t>
      </w:r>
      <w:r>
        <w:rPr>
          <w:rFonts w:hint="eastAsia"/>
        </w:rPr>
        <w:t>技术</w:t>
      </w:r>
      <w:r>
        <w:t>的突破</w:t>
      </w:r>
      <w:r>
        <w:rPr>
          <w:rFonts w:hint="eastAsia"/>
        </w:rPr>
        <w:t>：人工智能，虚拟世界，纳米无线链接。</w:t>
      </w:r>
      <w:r>
        <w:rPr>
          <w:rFonts w:hint="eastAsia"/>
        </w:rPr>
        <w:t xml:space="preserve"> </w:t>
      </w:r>
      <w:r>
        <w:rPr>
          <w:rFonts w:hint="eastAsia"/>
        </w:rPr>
        <w:t>这三项技术本身都已经是在快速发展的过程中。</w:t>
      </w:r>
    </w:p>
    <w:p w:rsidR="004F413E" w:rsidRDefault="004F413E" w:rsidP="004F413E">
      <w:pPr>
        <w:jc w:val="left"/>
      </w:pPr>
    </w:p>
    <w:p w:rsidR="004F413E" w:rsidRDefault="004F413E" w:rsidP="004F413E">
      <w:pPr>
        <w:jc w:val="left"/>
      </w:pPr>
      <w:r>
        <w:rPr>
          <w:rFonts w:hint="eastAsia"/>
        </w:rPr>
        <w:t>很多人听说了乌托邦之后都会关心多快能够看到，</w:t>
      </w:r>
      <w:r>
        <w:rPr>
          <w:rFonts w:hint="eastAsia"/>
        </w:rPr>
        <w:t xml:space="preserve"> </w:t>
      </w:r>
      <w:r>
        <w:rPr>
          <w:rFonts w:hint="eastAsia"/>
        </w:rPr>
        <w:t>这三方面技术的成熟速度也会决定我们多快有可能实现乌托邦。</w:t>
      </w:r>
    </w:p>
    <w:p w:rsidR="004F413E" w:rsidRPr="00CE3BE2" w:rsidRDefault="004F413E" w:rsidP="004F413E">
      <w:pPr>
        <w:jc w:val="left"/>
      </w:pPr>
    </w:p>
    <w:p w:rsidR="004F413E" w:rsidRDefault="004F413E" w:rsidP="004F413E">
      <w:pPr>
        <w:jc w:val="left"/>
      </w:pPr>
      <w:r>
        <w:rPr>
          <w:rFonts w:hint="eastAsia"/>
        </w:rPr>
        <w:t>这里的技术都是建立在现有技术的基础上；</w:t>
      </w:r>
      <w:r>
        <w:rPr>
          <w:rFonts w:hint="eastAsia"/>
        </w:rPr>
        <w:t xml:space="preserve"> </w:t>
      </w:r>
      <w:r>
        <w:rPr>
          <w:rFonts w:hint="eastAsia"/>
        </w:rPr>
        <w:t>人类这些年来也对庞大的系统工程积累了很多经验，包括像航天，核能等方面非常复杂并要求高可靠性的大规模工程。</w:t>
      </w:r>
      <w:r>
        <w:rPr>
          <w:rFonts w:hint="eastAsia"/>
        </w:rPr>
        <w:t xml:space="preserve"> </w:t>
      </w:r>
      <w:r>
        <w:rPr>
          <w:rFonts w:hint="eastAsia"/>
        </w:rPr>
        <w:t>另外随着世界人口的快速增长，现在人类也积累了很多大规模城市的建设和运营经验。</w:t>
      </w:r>
    </w:p>
    <w:p w:rsidR="004F413E" w:rsidRDefault="004F413E" w:rsidP="004F413E">
      <w:pPr>
        <w:jc w:val="left"/>
      </w:pPr>
    </w:p>
    <w:p w:rsidR="004F413E" w:rsidRDefault="004F413E" w:rsidP="004F413E">
      <w:pPr>
        <w:pStyle w:val="a4"/>
        <w:numPr>
          <w:ilvl w:val="0"/>
          <w:numId w:val="28"/>
        </w:numPr>
        <w:ind w:firstLineChars="0"/>
        <w:jc w:val="left"/>
      </w:pPr>
      <w:r>
        <w:rPr>
          <w:rFonts w:hint="eastAsia"/>
        </w:rPr>
        <w:t>人工智能</w:t>
      </w:r>
    </w:p>
    <w:p w:rsidR="004F413E" w:rsidRDefault="004F413E" w:rsidP="004F413E">
      <w:pPr>
        <w:pStyle w:val="a4"/>
        <w:numPr>
          <w:ilvl w:val="1"/>
          <w:numId w:val="28"/>
        </w:numPr>
        <w:ind w:firstLineChars="0"/>
        <w:jc w:val="left"/>
      </w:pPr>
      <w:r>
        <w:rPr>
          <w:rFonts w:hint="eastAsia"/>
        </w:rPr>
        <w:t>什么是人工智能？</w:t>
      </w:r>
    </w:p>
    <w:p w:rsidR="004F413E" w:rsidRDefault="004F413E" w:rsidP="004F413E">
      <w:pPr>
        <w:pStyle w:val="a4"/>
        <w:numPr>
          <w:ilvl w:val="1"/>
          <w:numId w:val="28"/>
        </w:numPr>
        <w:ind w:firstLineChars="0"/>
        <w:jc w:val="left"/>
      </w:pPr>
      <w:r>
        <w:rPr>
          <w:rFonts w:hint="eastAsia"/>
        </w:rPr>
        <w:t>人工智能的重要性</w:t>
      </w:r>
    </w:p>
    <w:p w:rsidR="004F413E" w:rsidRDefault="004F413E" w:rsidP="004F413E">
      <w:pPr>
        <w:pStyle w:val="a4"/>
        <w:numPr>
          <w:ilvl w:val="1"/>
          <w:numId w:val="28"/>
        </w:numPr>
        <w:ind w:firstLineChars="0"/>
        <w:jc w:val="left"/>
      </w:pPr>
      <w:r>
        <w:rPr>
          <w:rFonts w:hint="eastAsia"/>
        </w:rPr>
        <w:t>人工智能为什么能实现？</w:t>
      </w:r>
    </w:p>
    <w:p w:rsidR="004F413E" w:rsidRDefault="004F413E" w:rsidP="004F413E">
      <w:pPr>
        <w:pStyle w:val="a4"/>
        <w:numPr>
          <w:ilvl w:val="1"/>
          <w:numId w:val="28"/>
        </w:numPr>
        <w:ind w:firstLineChars="0"/>
        <w:jc w:val="left"/>
      </w:pPr>
      <w:r>
        <w:rPr>
          <w:rFonts w:hint="eastAsia"/>
        </w:rPr>
        <w:t>人工智能如何实现？</w:t>
      </w:r>
    </w:p>
    <w:p w:rsidR="004F413E" w:rsidRDefault="004F413E" w:rsidP="004F413E">
      <w:pPr>
        <w:pStyle w:val="a4"/>
        <w:numPr>
          <w:ilvl w:val="1"/>
          <w:numId w:val="28"/>
        </w:numPr>
        <w:ind w:firstLineChars="0"/>
        <w:jc w:val="left"/>
      </w:pPr>
      <w:r>
        <w:rPr>
          <w:rFonts w:hint="eastAsia"/>
        </w:rPr>
        <w:t>人工智能的风险</w:t>
      </w:r>
    </w:p>
    <w:p w:rsidR="004F413E" w:rsidRDefault="004F413E" w:rsidP="004F413E">
      <w:pPr>
        <w:pStyle w:val="a4"/>
        <w:numPr>
          <w:ilvl w:val="1"/>
          <w:numId w:val="28"/>
        </w:numPr>
        <w:ind w:firstLineChars="0"/>
        <w:jc w:val="left"/>
      </w:pPr>
      <w:r>
        <w:rPr>
          <w:rFonts w:hint="eastAsia"/>
        </w:rPr>
        <w:t>人工智能的影响</w:t>
      </w:r>
    </w:p>
    <w:p w:rsidR="004F413E" w:rsidRDefault="004F413E" w:rsidP="004F413E">
      <w:pPr>
        <w:pStyle w:val="a4"/>
        <w:numPr>
          <w:ilvl w:val="1"/>
          <w:numId w:val="28"/>
        </w:numPr>
        <w:ind w:firstLineChars="0"/>
        <w:jc w:val="left"/>
      </w:pPr>
      <w:r>
        <w:rPr>
          <w:rFonts w:hint="eastAsia"/>
        </w:rPr>
        <w:t>人工智能在乌托邦里面的应用</w:t>
      </w:r>
    </w:p>
    <w:p w:rsidR="004F413E" w:rsidRDefault="004F413E" w:rsidP="004F413E">
      <w:pPr>
        <w:jc w:val="left"/>
      </w:pPr>
      <w:r>
        <w:rPr>
          <w:rFonts w:hint="eastAsia"/>
        </w:rPr>
        <w:t xml:space="preserve">2. </w:t>
      </w:r>
      <w:r>
        <w:rPr>
          <w:rFonts w:hint="eastAsia"/>
        </w:rPr>
        <w:t>虚拟世界</w:t>
      </w:r>
    </w:p>
    <w:p w:rsidR="004F413E" w:rsidRDefault="004F413E" w:rsidP="004F413E">
      <w:pPr>
        <w:ind w:leftChars="100" w:left="210"/>
        <w:jc w:val="left"/>
      </w:pPr>
      <w:r>
        <w:rPr>
          <w:rFonts w:hint="eastAsia"/>
        </w:rPr>
        <w:t xml:space="preserve">2.1 </w:t>
      </w:r>
      <w:r>
        <w:rPr>
          <w:rFonts w:hint="eastAsia"/>
        </w:rPr>
        <w:t>什么是虚拟世界？</w:t>
      </w:r>
    </w:p>
    <w:p w:rsidR="004F413E" w:rsidRDefault="004F413E" w:rsidP="004F413E">
      <w:pPr>
        <w:ind w:leftChars="100" w:left="210"/>
        <w:jc w:val="left"/>
      </w:pPr>
      <w:r>
        <w:rPr>
          <w:rFonts w:hint="eastAsia"/>
        </w:rPr>
        <w:t xml:space="preserve">2.2 </w:t>
      </w:r>
      <w:r>
        <w:rPr>
          <w:rFonts w:hint="eastAsia"/>
        </w:rPr>
        <w:t>虚拟世界的应用</w:t>
      </w:r>
    </w:p>
    <w:p w:rsidR="004F413E" w:rsidRDefault="004F413E" w:rsidP="004F413E">
      <w:pPr>
        <w:ind w:leftChars="100" w:left="210"/>
        <w:jc w:val="left"/>
      </w:pPr>
      <w:r>
        <w:rPr>
          <w:rFonts w:hint="eastAsia"/>
        </w:rPr>
        <w:t xml:space="preserve">2.3  </w:t>
      </w:r>
      <w:r>
        <w:rPr>
          <w:rFonts w:hint="eastAsia"/>
        </w:rPr>
        <w:t>虚拟世界的重要性</w:t>
      </w:r>
    </w:p>
    <w:p w:rsidR="004F413E" w:rsidRDefault="004F413E" w:rsidP="004F413E">
      <w:pPr>
        <w:ind w:firstLineChars="100" w:firstLine="210"/>
        <w:jc w:val="left"/>
      </w:pPr>
      <w:r>
        <w:rPr>
          <w:rFonts w:hint="eastAsia"/>
        </w:rPr>
        <w:t xml:space="preserve">2.4 </w:t>
      </w:r>
      <w:r>
        <w:rPr>
          <w:rFonts w:hint="eastAsia"/>
        </w:rPr>
        <w:t>核心技术：脑神经链接</w:t>
      </w:r>
    </w:p>
    <w:p w:rsidR="004F413E" w:rsidRDefault="004F413E" w:rsidP="004F413E">
      <w:pPr>
        <w:ind w:firstLineChars="100" w:firstLine="210"/>
        <w:jc w:val="left"/>
      </w:pPr>
      <w:r>
        <w:rPr>
          <w:rFonts w:hint="eastAsia"/>
        </w:rPr>
        <w:t xml:space="preserve">2.5 </w:t>
      </w:r>
      <w:r>
        <w:rPr>
          <w:rFonts w:hint="eastAsia"/>
        </w:rPr>
        <w:t>核心技术：模拟世界</w:t>
      </w:r>
    </w:p>
    <w:p w:rsidR="004F413E" w:rsidRDefault="004F413E" w:rsidP="004F413E">
      <w:pPr>
        <w:ind w:firstLineChars="100" w:firstLine="210"/>
        <w:jc w:val="left"/>
      </w:pPr>
      <w:r>
        <w:rPr>
          <w:rFonts w:hint="eastAsia"/>
        </w:rPr>
        <w:t xml:space="preserve">2.6 </w:t>
      </w:r>
      <w:r>
        <w:rPr>
          <w:rFonts w:hint="eastAsia"/>
        </w:rPr>
        <w:t>虚拟世界的风险</w:t>
      </w:r>
    </w:p>
    <w:p w:rsidR="004F413E" w:rsidRDefault="004F413E" w:rsidP="004F413E">
      <w:pPr>
        <w:pStyle w:val="a4"/>
        <w:ind w:firstLineChars="0" w:firstLine="0"/>
        <w:jc w:val="left"/>
      </w:pPr>
      <w:r>
        <w:rPr>
          <w:rFonts w:hint="eastAsia"/>
        </w:rPr>
        <w:t xml:space="preserve">3. </w:t>
      </w:r>
      <w:r>
        <w:rPr>
          <w:rFonts w:hint="eastAsia"/>
        </w:rPr>
        <w:t>纳米技术</w:t>
      </w:r>
    </w:p>
    <w:p w:rsidR="004F413E" w:rsidRDefault="004F413E" w:rsidP="004F413E">
      <w:pPr>
        <w:pStyle w:val="a4"/>
        <w:ind w:firstLineChars="0" w:firstLine="0"/>
        <w:jc w:val="left"/>
      </w:pPr>
      <w:r>
        <w:rPr>
          <w:rFonts w:hint="eastAsia"/>
        </w:rPr>
        <w:t xml:space="preserve">4. </w:t>
      </w:r>
      <w:r>
        <w:rPr>
          <w:rFonts w:hint="eastAsia"/>
        </w:rPr>
        <w:t>其他技术</w:t>
      </w:r>
    </w:p>
    <w:p w:rsidR="004F413E" w:rsidRDefault="004F413E" w:rsidP="004F413E">
      <w:pPr>
        <w:pStyle w:val="a4"/>
        <w:ind w:firstLineChars="0" w:firstLine="0"/>
        <w:jc w:val="left"/>
      </w:pPr>
    </w:p>
    <w:p w:rsidR="004F413E" w:rsidRDefault="004F413E" w:rsidP="004F413E">
      <w:pPr>
        <w:jc w:val="left"/>
      </w:pPr>
    </w:p>
    <w:p w:rsidR="004F413E" w:rsidRDefault="004F413E" w:rsidP="004F413E">
      <w:pPr>
        <w:pStyle w:val="a4"/>
        <w:ind w:left="360" w:firstLineChars="0" w:firstLine="0"/>
        <w:jc w:val="left"/>
      </w:pPr>
    </w:p>
    <w:p w:rsidR="004F413E" w:rsidRDefault="004F413E" w:rsidP="004F413E">
      <w:pPr>
        <w:pStyle w:val="a4"/>
        <w:numPr>
          <w:ilvl w:val="0"/>
          <w:numId w:val="27"/>
        </w:numPr>
        <w:ind w:firstLineChars="0"/>
        <w:jc w:val="left"/>
      </w:pPr>
      <w:r>
        <w:rPr>
          <w:rFonts w:hint="eastAsia"/>
        </w:rPr>
        <w:t>人工智能</w:t>
      </w:r>
    </w:p>
    <w:p w:rsidR="004F413E" w:rsidRDefault="004F413E" w:rsidP="004F413E">
      <w:pPr>
        <w:pStyle w:val="a4"/>
        <w:ind w:left="360" w:firstLineChars="0" w:firstLine="0"/>
        <w:jc w:val="left"/>
      </w:pPr>
    </w:p>
    <w:p w:rsidR="004F413E" w:rsidRDefault="004F413E" w:rsidP="004F413E">
      <w:pPr>
        <w:pStyle w:val="a4"/>
        <w:ind w:firstLineChars="0" w:firstLine="0"/>
        <w:jc w:val="left"/>
      </w:pPr>
      <w:r>
        <w:rPr>
          <w:rFonts w:hint="eastAsia"/>
        </w:rPr>
        <w:t>对于乌托邦来说，人工智能是最核心的技术。</w:t>
      </w:r>
      <w:r>
        <w:rPr>
          <w:rFonts w:hint="eastAsia"/>
        </w:rPr>
        <w:t xml:space="preserve"> </w:t>
      </w:r>
      <w:r>
        <w:rPr>
          <w:rFonts w:hint="eastAsia"/>
        </w:rPr>
        <w:t>实际上对整个人类来说，人工智能也是目前能预测到的最核心的技术。</w:t>
      </w:r>
      <w:r>
        <w:rPr>
          <w:rFonts w:hint="eastAsia"/>
        </w:rPr>
        <w:t xml:space="preserve"> </w:t>
      </w:r>
      <w:r>
        <w:rPr>
          <w:rFonts w:hint="eastAsia"/>
        </w:rPr>
        <w:t>这个时代是个技术快速发展的时代，我们有幸有可能看到很多技术的实现和应用包括基因改造，长生不老，航空旅行等等，但综合考虑下最有影响力的技术仍然是人工智能。</w:t>
      </w:r>
    </w:p>
    <w:p w:rsidR="004F413E" w:rsidRDefault="004F413E" w:rsidP="004F413E">
      <w:pPr>
        <w:pStyle w:val="a4"/>
        <w:ind w:firstLineChars="0" w:firstLine="0"/>
        <w:jc w:val="left"/>
      </w:pPr>
    </w:p>
    <w:p w:rsidR="004F413E" w:rsidRDefault="004F413E" w:rsidP="004F413E">
      <w:pPr>
        <w:jc w:val="left"/>
      </w:pPr>
    </w:p>
    <w:p w:rsidR="004F413E" w:rsidRDefault="004F413E" w:rsidP="004F413E">
      <w:pPr>
        <w:jc w:val="left"/>
      </w:pPr>
      <w:r>
        <w:rPr>
          <w:rFonts w:hint="eastAsia"/>
        </w:rPr>
        <w:t xml:space="preserve">1.1 </w:t>
      </w:r>
      <w:r>
        <w:rPr>
          <w:rFonts w:hint="eastAsia"/>
        </w:rPr>
        <w:t>人工智能是什么？</w:t>
      </w:r>
    </w:p>
    <w:p w:rsidR="004F413E" w:rsidRDefault="004F413E" w:rsidP="004F413E">
      <w:pPr>
        <w:pStyle w:val="a4"/>
        <w:ind w:firstLineChars="0" w:firstLine="0"/>
        <w:jc w:val="left"/>
      </w:pPr>
    </w:p>
    <w:p w:rsidR="004F413E" w:rsidRDefault="004F413E" w:rsidP="004F413E">
      <w:pPr>
        <w:pStyle w:val="a4"/>
        <w:ind w:firstLineChars="0" w:firstLine="0"/>
        <w:jc w:val="left"/>
      </w:pPr>
      <w:r>
        <w:rPr>
          <w:rFonts w:hint="eastAsia"/>
        </w:rPr>
        <w:t>人工智能的基础是计算机软件，</w:t>
      </w:r>
      <w:r>
        <w:rPr>
          <w:rFonts w:hint="eastAsia"/>
        </w:rPr>
        <w:t xml:space="preserve"> </w:t>
      </w:r>
      <w:r>
        <w:rPr>
          <w:rFonts w:hint="eastAsia"/>
        </w:rPr>
        <w:t>今天的软件像我们手机上的</w:t>
      </w:r>
      <w:r>
        <w:rPr>
          <w:rFonts w:hint="eastAsia"/>
        </w:rPr>
        <w:t>app</w:t>
      </w:r>
      <w:r>
        <w:rPr>
          <w:rFonts w:hint="eastAsia"/>
        </w:rPr>
        <w:t>已经给我们的日常工作，生活和娱乐带来很多方便。</w:t>
      </w:r>
      <w:r>
        <w:rPr>
          <w:rFonts w:hint="eastAsia"/>
        </w:rPr>
        <w:t xml:space="preserve"> </w:t>
      </w:r>
      <w:r>
        <w:rPr>
          <w:rFonts w:hint="eastAsia"/>
        </w:rPr>
        <w:t>计算机和软件的快速发展给人工智能打造了一个良好的基础。</w:t>
      </w:r>
    </w:p>
    <w:p w:rsidR="004F413E" w:rsidRDefault="004F413E" w:rsidP="004F413E">
      <w:pPr>
        <w:pStyle w:val="a4"/>
        <w:ind w:firstLineChars="0" w:firstLine="0"/>
        <w:jc w:val="left"/>
      </w:pPr>
    </w:p>
    <w:p w:rsidR="004F413E" w:rsidRDefault="004F413E" w:rsidP="004F413E">
      <w:pPr>
        <w:pStyle w:val="a4"/>
        <w:ind w:firstLineChars="0" w:firstLine="0"/>
        <w:jc w:val="left"/>
      </w:pPr>
      <w:r>
        <w:rPr>
          <w:rFonts w:hint="eastAsia"/>
        </w:rPr>
        <w:t>人工智能的最简单的描述就是达到人类智力水平的软件，也就是说能够完成普通人类所能完成的所有智力任务，特别是分析，学习，思考，计划和决策。</w:t>
      </w:r>
      <w:r>
        <w:rPr>
          <w:rFonts w:hint="eastAsia"/>
        </w:rPr>
        <w:t xml:space="preserve"> </w:t>
      </w:r>
      <w:r>
        <w:rPr>
          <w:rFonts w:hint="eastAsia"/>
        </w:rPr>
        <w:t>换一个角度看，人工智能是目前人类擅长但计算机还不能做到的事情，比如销售或谈恋爱或研究量子力学。</w:t>
      </w:r>
    </w:p>
    <w:p w:rsidR="004F413E" w:rsidRDefault="004F413E" w:rsidP="004F413E">
      <w:pPr>
        <w:pStyle w:val="a4"/>
        <w:ind w:firstLineChars="0" w:firstLine="0"/>
        <w:jc w:val="left"/>
      </w:pPr>
    </w:p>
    <w:p w:rsidR="004F413E" w:rsidRDefault="004F413E" w:rsidP="004F413E">
      <w:pPr>
        <w:pStyle w:val="a4"/>
        <w:ind w:firstLineChars="0" w:firstLine="0"/>
        <w:jc w:val="left"/>
      </w:pPr>
      <w:r>
        <w:rPr>
          <w:rFonts w:hint="eastAsia"/>
        </w:rPr>
        <w:t>人工智能的衡量标准就是人类的智力，人工智能的实现的时刻也就是软件达到人类智力的时刻。</w:t>
      </w:r>
    </w:p>
    <w:p w:rsidR="004F413E" w:rsidRDefault="004F413E" w:rsidP="004F413E">
      <w:pPr>
        <w:pStyle w:val="a4"/>
        <w:ind w:left="360" w:firstLineChars="0" w:firstLine="0"/>
        <w:jc w:val="left"/>
      </w:pPr>
    </w:p>
    <w:p w:rsidR="004F413E" w:rsidRDefault="004F413E" w:rsidP="004F413E">
      <w:pPr>
        <w:pStyle w:val="a4"/>
        <w:ind w:left="360" w:firstLineChars="0" w:firstLine="0"/>
        <w:jc w:val="left"/>
      </w:pPr>
    </w:p>
    <w:p w:rsidR="004F413E" w:rsidRDefault="004F413E" w:rsidP="004F413E">
      <w:pPr>
        <w:jc w:val="left"/>
      </w:pPr>
      <w:r>
        <w:rPr>
          <w:rFonts w:hint="eastAsia"/>
        </w:rPr>
        <w:t xml:space="preserve">1.2 </w:t>
      </w:r>
      <w:r>
        <w:rPr>
          <w:rFonts w:hint="eastAsia"/>
        </w:rPr>
        <w:t>人工智能的重要性</w:t>
      </w:r>
    </w:p>
    <w:p w:rsidR="004F413E" w:rsidRDefault="004F413E" w:rsidP="004F413E">
      <w:pPr>
        <w:pStyle w:val="a4"/>
        <w:ind w:left="360" w:firstLineChars="0" w:firstLine="0"/>
        <w:jc w:val="left"/>
      </w:pPr>
    </w:p>
    <w:p w:rsidR="004F413E" w:rsidRDefault="004F413E" w:rsidP="004F413E">
      <w:pPr>
        <w:jc w:val="left"/>
      </w:pPr>
      <w:r>
        <w:rPr>
          <w:rFonts w:hint="eastAsia"/>
        </w:rPr>
        <w:t>在生物界里人类的优势是非常明显的，</w:t>
      </w:r>
      <w:r>
        <w:rPr>
          <w:rFonts w:hint="eastAsia"/>
        </w:rPr>
        <w:t xml:space="preserve"> </w:t>
      </w:r>
      <w:r>
        <w:rPr>
          <w:rFonts w:hint="eastAsia"/>
        </w:rPr>
        <w:t>而其中根本的原因就是人类的大脑比其他动物的大脑要发达，</w:t>
      </w:r>
      <w:r>
        <w:rPr>
          <w:rFonts w:hint="eastAsia"/>
        </w:rPr>
        <w:t xml:space="preserve"> </w:t>
      </w:r>
      <w:r>
        <w:rPr>
          <w:rFonts w:hint="eastAsia"/>
        </w:rPr>
        <w:t>实际上动物大脑的进化到现代人</w:t>
      </w:r>
      <w:r>
        <w:t>时从量变成了质变</w:t>
      </w:r>
      <w:r>
        <w:rPr>
          <w:rFonts w:hint="eastAsia"/>
        </w:rPr>
        <w:t>，</w:t>
      </w:r>
      <w:r>
        <w:rPr>
          <w:rFonts w:hint="eastAsia"/>
        </w:rPr>
        <w:t xml:space="preserve"> </w:t>
      </w:r>
      <w:r>
        <w:rPr>
          <w:rFonts w:hint="eastAsia"/>
        </w:rPr>
        <w:t>从而造就了目前地球上整个世界的文明。</w:t>
      </w:r>
      <w:r>
        <w:rPr>
          <w:rFonts w:hint="eastAsia"/>
        </w:rPr>
        <w:t xml:space="preserve"> </w:t>
      </w:r>
      <w:r>
        <w:rPr>
          <w:rFonts w:hint="eastAsia"/>
        </w:rPr>
        <w:t>因为人脑的智力水平，人类能够不停地创造新的技术应用，语言，社会体制和文化，推进社会的发展和地球及宇宙的改变。</w:t>
      </w:r>
      <w:r>
        <w:rPr>
          <w:rFonts w:hint="eastAsia"/>
        </w:rPr>
        <w:t xml:space="preserve"> </w:t>
      </w:r>
      <w:r>
        <w:rPr>
          <w:rFonts w:hint="eastAsia"/>
        </w:rPr>
        <w:t>从动物进化历史来看，现代智人的出现是一个转折点。</w:t>
      </w:r>
    </w:p>
    <w:p w:rsidR="004F413E" w:rsidRDefault="004F413E" w:rsidP="004F413E">
      <w:pPr>
        <w:jc w:val="left"/>
      </w:pPr>
    </w:p>
    <w:p w:rsidR="004F413E" w:rsidRDefault="004F413E" w:rsidP="004F413E">
      <w:pPr>
        <w:jc w:val="left"/>
      </w:pPr>
      <w:r>
        <w:t>人工智能也是类似的</w:t>
      </w:r>
      <w:r>
        <w:rPr>
          <w:rFonts w:hint="eastAsia"/>
        </w:rPr>
        <w:t>，</w:t>
      </w:r>
      <w:r>
        <w:rPr>
          <w:rFonts w:hint="eastAsia"/>
        </w:rPr>
        <w:t xml:space="preserve"> </w:t>
      </w:r>
      <w:r>
        <w:rPr>
          <w:rFonts w:hint="eastAsia"/>
        </w:rPr>
        <w:t>一旦</w:t>
      </w:r>
      <w:r>
        <w:t>人工智能的</w:t>
      </w:r>
      <w:r>
        <w:rPr>
          <w:rFonts w:hint="eastAsia"/>
        </w:rPr>
        <w:t>智力</w:t>
      </w:r>
      <w:r>
        <w:t>水平达到了人类的水平</w:t>
      </w:r>
      <w:r>
        <w:rPr>
          <w:rFonts w:hint="eastAsia"/>
        </w:rPr>
        <w:t>之后，推动社会发展的这些能力都可以靠人工智能而不是人类来提供。</w:t>
      </w:r>
      <w:r>
        <w:rPr>
          <w:rFonts w:hint="eastAsia"/>
        </w:rPr>
        <w:t xml:space="preserve"> </w:t>
      </w:r>
      <w:r>
        <w:rPr>
          <w:rFonts w:hint="eastAsia"/>
        </w:rPr>
        <w:t>所以人工智能达到人类智力水平将是第二个转折点。之前靠人做的事情，之后人工智能都能做而且能比人类做得更好。</w:t>
      </w:r>
      <w:r>
        <w:rPr>
          <w:rFonts w:hint="eastAsia"/>
        </w:rPr>
        <w:t xml:space="preserve"> </w:t>
      </w:r>
      <w:r>
        <w:rPr>
          <w:rFonts w:hint="eastAsia"/>
        </w:rPr>
        <w:t>这就相当于给这个世界增加了无数个天才级别的科学家，政治家，思想家，艺术家，等等，</w:t>
      </w:r>
      <w:r>
        <w:rPr>
          <w:rFonts w:hint="eastAsia"/>
        </w:rPr>
        <w:t xml:space="preserve"> </w:t>
      </w:r>
      <w:r>
        <w:rPr>
          <w:rFonts w:hint="eastAsia"/>
        </w:rPr>
        <w:t>它们的存在会推进人类社会超高速的发展，极度加快历史发展的进度。举个狭窄的例子，我们现在关心的技术难题包括癌症，长生不老，航天技术，可控核聚变等都不需要人类就能有很多的突破。</w:t>
      </w:r>
      <w:r>
        <w:rPr>
          <w:rFonts w:hint="eastAsia"/>
        </w:rPr>
        <w:t xml:space="preserve"> </w:t>
      </w:r>
      <w:r>
        <w:rPr>
          <w:rFonts w:hint="eastAsia"/>
        </w:rPr>
        <w:t>这么强大的人工智能技术一方面能给我们的生活带来无穷的改善另一方面可能造成人类的灭亡，</w:t>
      </w:r>
      <w:r>
        <w:rPr>
          <w:rFonts w:hint="eastAsia"/>
        </w:rPr>
        <w:t xml:space="preserve"> </w:t>
      </w:r>
      <w:r>
        <w:rPr>
          <w:rFonts w:hint="eastAsia"/>
        </w:rPr>
        <w:t>真正的天堂或地狱的选择。</w:t>
      </w:r>
      <w:r>
        <w:rPr>
          <w:rFonts w:hint="eastAsia"/>
        </w:rPr>
        <w:t xml:space="preserve"> </w:t>
      </w:r>
      <w:r>
        <w:rPr>
          <w:rFonts w:hint="eastAsia"/>
        </w:rPr>
        <w:t>不过在这个阶段我们大致还能预测人工智能对社会和对我们生活可能带来的影响。</w:t>
      </w:r>
    </w:p>
    <w:p w:rsidR="004F413E" w:rsidRDefault="004F413E" w:rsidP="004F413E">
      <w:pPr>
        <w:jc w:val="left"/>
      </w:pPr>
    </w:p>
    <w:p w:rsidR="004F413E" w:rsidRDefault="004F413E" w:rsidP="004F413E">
      <w:pPr>
        <w:jc w:val="left"/>
      </w:pPr>
      <w:r>
        <w:rPr>
          <w:rFonts w:hint="eastAsia"/>
        </w:rPr>
        <w:t>人工智能实现以后创新的速度会大大加快包括技术的进展。</w:t>
      </w:r>
      <w:r>
        <w:rPr>
          <w:rFonts w:hint="eastAsia"/>
        </w:rPr>
        <w:t xml:space="preserve"> </w:t>
      </w:r>
      <w:r>
        <w:rPr>
          <w:rFonts w:hint="eastAsia"/>
        </w:rPr>
        <w:t>现在的技术和应用创新都是需要有特殊的人来进行创新，这样的人比较少所以整体的进度比较慢，</w:t>
      </w:r>
      <w:r>
        <w:rPr>
          <w:rFonts w:hint="eastAsia"/>
        </w:rPr>
        <w:t xml:space="preserve"> </w:t>
      </w:r>
      <w:r>
        <w:rPr>
          <w:rFonts w:hint="eastAsia"/>
        </w:rPr>
        <w:t>比如癌症目前还没有治疗方法是因为这方面的研究人员太少，当然一部分是因为人体的结构非常复杂。</w:t>
      </w:r>
      <w:r>
        <w:rPr>
          <w:rFonts w:hint="eastAsia"/>
        </w:rPr>
        <w:t xml:space="preserve"> </w:t>
      </w:r>
      <w:r>
        <w:rPr>
          <w:rFonts w:hint="eastAsia"/>
        </w:rPr>
        <w:t>但当人工智能有这样的创新能力之后人不再是瓶颈，</w:t>
      </w:r>
      <w:r>
        <w:rPr>
          <w:rFonts w:hint="eastAsia"/>
        </w:rPr>
        <w:t xml:space="preserve"> </w:t>
      </w:r>
      <w:r>
        <w:rPr>
          <w:rFonts w:hint="eastAsia"/>
        </w:rPr>
        <w:t>不管是创新人才的数量和工作速度上人工智能都会比真人有明显的优势。</w:t>
      </w:r>
    </w:p>
    <w:p w:rsidR="004F413E" w:rsidRDefault="004F413E" w:rsidP="004F413E">
      <w:pPr>
        <w:jc w:val="left"/>
      </w:pPr>
    </w:p>
    <w:p w:rsidR="004F413E" w:rsidRDefault="004F413E" w:rsidP="004F413E">
      <w:pPr>
        <w:jc w:val="left"/>
      </w:pPr>
      <w:r>
        <w:rPr>
          <w:rFonts w:hint="eastAsia"/>
        </w:rPr>
        <w:t>人工智能的另一个特点是一旦达到人类水平之后能够在短时间内通过不停改善自我的软件而远远超越人类（</w:t>
      </w:r>
      <w:r>
        <w:rPr>
          <w:rFonts w:hint="eastAsia"/>
        </w:rPr>
        <w:t>Alan Turing</w:t>
      </w:r>
      <w:r>
        <w:rPr>
          <w:rFonts w:hint="eastAsia"/>
        </w:rPr>
        <w:t>二战时破密码的同事</w:t>
      </w:r>
      <w:r>
        <w:rPr>
          <w:rFonts w:hint="eastAsia"/>
        </w:rPr>
        <w:t>I. J. Good 1965</w:t>
      </w:r>
      <w:r>
        <w:rPr>
          <w:rFonts w:hint="eastAsia"/>
        </w:rPr>
        <w:t>年提出的</w:t>
      </w:r>
      <w:r>
        <w:rPr>
          <w:rFonts w:hint="eastAsia"/>
        </w:rPr>
        <w:t xml:space="preserve"> intelligence explosion</w:t>
      </w:r>
      <w:r>
        <w:rPr>
          <w:rFonts w:hint="eastAsia"/>
        </w:rPr>
        <w:t>），</w:t>
      </w:r>
      <w:r>
        <w:rPr>
          <w:rFonts w:hint="eastAsia"/>
        </w:rPr>
        <w:t xml:space="preserve"> </w:t>
      </w:r>
      <w:r>
        <w:rPr>
          <w:rFonts w:hint="eastAsia"/>
        </w:rPr>
        <w:t>这将成为第三个转折点。</w:t>
      </w:r>
      <w:r>
        <w:rPr>
          <w:rFonts w:hint="eastAsia"/>
        </w:rPr>
        <w:t xml:space="preserve"> </w:t>
      </w:r>
      <w:r>
        <w:rPr>
          <w:rFonts w:hint="eastAsia"/>
        </w:rPr>
        <w:t>虽然时间上会跟第二个转折点非常接近，也许只有几个月到几年的差别，从智力水平来看会有非常大的差别。</w:t>
      </w:r>
      <w:r>
        <w:rPr>
          <w:rFonts w:hint="eastAsia"/>
        </w:rPr>
        <w:t xml:space="preserve"> </w:t>
      </w:r>
      <w:r>
        <w:rPr>
          <w:rFonts w:hint="eastAsia"/>
        </w:rPr>
        <w:t>在这个阶段，</w:t>
      </w:r>
      <w:r>
        <w:rPr>
          <w:rFonts w:hint="eastAsia"/>
        </w:rPr>
        <w:t xml:space="preserve"> </w:t>
      </w:r>
      <w:r>
        <w:rPr>
          <w:rFonts w:hint="eastAsia"/>
        </w:rPr>
        <w:t>因为我们从来没有接触过超人类的智力，我们都很难预测超人类的智力会给我们带来的具体影响，</w:t>
      </w:r>
      <w:r>
        <w:rPr>
          <w:rFonts w:hint="eastAsia"/>
        </w:rPr>
        <w:t xml:space="preserve"> </w:t>
      </w:r>
      <w:r>
        <w:rPr>
          <w:rFonts w:hint="eastAsia"/>
        </w:rPr>
        <w:t>但我们可以很有信心地判断这个影响会超过人类历史上所有技术的影响。</w:t>
      </w:r>
      <w:r>
        <w:rPr>
          <w:rFonts w:hint="eastAsia"/>
        </w:rPr>
        <w:t xml:space="preserve"> </w:t>
      </w:r>
    </w:p>
    <w:p w:rsidR="004F413E" w:rsidRDefault="004F413E" w:rsidP="004F413E">
      <w:pPr>
        <w:jc w:val="left"/>
      </w:pPr>
    </w:p>
    <w:p w:rsidR="004F413E" w:rsidRDefault="004F413E" w:rsidP="004F413E">
      <w:pPr>
        <w:jc w:val="left"/>
      </w:pPr>
      <w:r>
        <w:rPr>
          <w:rFonts w:hint="eastAsia"/>
        </w:rPr>
        <w:t>我们可以不夸张地说这是目前人类历史上最重要的时刻，我们应该更加重视。</w:t>
      </w:r>
    </w:p>
    <w:p w:rsidR="004F413E" w:rsidRDefault="004F413E" w:rsidP="004F413E">
      <w:pPr>
        <w:jc w:val="left"/>
      </w:pPr>
    </w:p>
    <w:p w:rsidR="004F413E" w:rsidRDefault="004F413E" w:rsidP="004F413E">
      <w:pPr>
        <w:jc w:val="left"/>
      </w:pPr>
      <w:r>
        <w:rPr>
          <w:rFonts w:hint="eastAsia"/>
        </w:rPr>
        <w:t>【要不要加人工智能的行业应用？】</w:t>
      </w:r>
    </w:p>
    <w:p w:rsidR="004F413E" w:rsidRDefault="004F413E" w:rsidP="004F413E">
      <w:pPr>
        <w:jc w:val="left"/>
      </w:pPr>
    </w:p>
    <w:p w:rsidR="004F413E" w:rsidRDefault="004F413E" w:rsidP="004F413E">
      <w:pPr>
        <w:jc w:val="left"/>
      </w:pPr>
      <w:r>
        <w:rPr>
          <w:rFonts w:hint="eastAsia"/>
        </w:rPr>
        <w:t>1.3</w:t>
      </w:r>
      <w:r>
        <w:rPr>
          <w:rFonts w:hint="eastAsia"/>
        </w:rPr>
        <w:t>人工智能为什么能实现？</w:t>
      </w:r>
    </w:p>
    <w:p w:rsidR="004F413E" w:rsidRDefault="004F413E" w:rsidP="004F413E">
      <w:pPr>
        <w:pStyle w:val="a4"/>
        <w:ind w:left="360" w:firstLineChars="0" w:firstLine="0"/>
        <w:jc w:val="left"/>
      </w:pPr>
    </w:p>
    <w:p w:rsidR="004F413E" w:rsidRDefault="004F413E" w:rsidP="004F413E">
      <w:pPr>
        <w:jc w:val="left"/>
      </w:pPr>
      <w:r>
        <w:rPr>
          <w:rFonts w:hint="eastAsia"/>
        </w:rPr>
        <w:t>人工智能的实现是必然的。</w:t>
      </w:r>
      <w:r>
        <w:rPr>
          <w:rFonts w:hint="eastAsia"/>
        </w:rPr>
        <w:t xml:space="preserve"> </w:t>
      </w:r>
      <w:r>
        <w:rPr>
          <w:rFonts w:hint="eastAsia"/>
        </w:rPr>
        <w:t>人的智能就是建立在一个物理的大脑的基础上的，最傻（</w:t>
      </w:r>
      <w:r>
        <w:rPr>
          <w:rFonts w:hint="eastAsia"/>
        </w:rPr>
        <w:t>brute force</w:t>
      </w:r>
      <w:r>
        <w:rPr>
          <w:rFonts w:hint="eastAsia"/>
        </w:rPr>
        <w:t>）的办法可以通过技术的逐步完善用大脑模拟来实现，</w:t>
      </w:r>
      <w:r>
        <w:rPr>
          <w:rFonts w:hint="eastAsia"/>
        </w:rPr>
        <w:t xml:space="preserve"> </w:t>
      </w:r>
      <w:r>
        <w:rPr>
          <w:rFonts w:hint="eastAsia"/>
        </w:rPr>
        <w:t>这种方法已经没有理论上的甚至突破性技术上的障碍，剩下的都是工程方面的挑战，虽然挑战仍然是挺大的。</w:t>
      </w:r>
      <w:r>
        <w:rPr>
          <w:rFonts w:hint="eastAsia"/>
        </w:rPr>
        <w:t xml:space="preserve"> </w:t>
      </w:r>
      <w:r>
        <w:rPr>
          <w:rFonts w:hint="eastAsia"/>
        </w:rPr>
        <w:t>当然我们很有可能会发现更容易的实现方式。</w:t>
      </w:r>
    </w:p>
    <w:p w:rsidR="004F413E" w:rsidRDefault="004F413E" w:rsidP="004F413E">
      <w:pPr>
        <w:jc w:val="left"/>
      </w:pPr>
    </w:p>
    <w:p w:rsidR="004F413E" w:rsidRDefault="004F413E" w:rsidP="004F413E">
      <w:pPr>
        <w:jc w:val="left"/>
      </w:pPr>
      <w:r>
        <w:rPr>
          <w:rFonts w:hint="eastAsia"/>
        </w:rPr>
        <w:t>人脑的工作原理现在还是不太清楚的，但我们并不需要了解清楚才能实现人工智能，人工智能的最终的解决方案估计也会跟人脑的工作原理不一样；</w:t>
      </w:r>
      <w:r>
        <w:rPr>
          <w:rFonts w:hint="eastAsia"/>
        </w:rPr>
        <w:t xml:space="preserve"> </w:t>
      </w:r>
      <w:r>
        <w:rPr>
          <w:rFonts w:hint="eastAsia"/>
        </w:rPr>
        <w:t>作为科学研究我们会继续研究也会搞清楚大脑工作的原理，</w:t>
      </w:r>
      <w:r>
        <w:rPr>
          <w:rFonts w:hint="eastAsia"/>
        </w:rPr>
        <w:t xml:space="preserve"> </w:t>
      </w:r>
      <w:r>
        <w:rPr>
          <w:rFonts w:hint="eastAsia"/>
        </w:rPr>
        <w:t>这个还是非常有意思也有用的。</w:t>
      </w:r>
      <w:r>
        <w:rPr>
          <w:rFonts w:hint="eastAsia"/>
        </w:rPr>
        <w:t xml:space="preserve"> </w:t>
      </w:r>
      <w:r>
        <w:rPr>
          <w:rFonts w:hint="eastAsia"/>
        </w:rPr>
        <w:t>这里的类比是鸟和飞机，两个都能飞，但实际上飞机飞行的原理是跟鸟不一样的，飞机的设计并不是模仿鸟的飞行原理的，而且飞机是很多方面远远超越鸟的飞行功能的。</w:t>
      </w:r>
    </w:p>
    <w:p w:rsidR="004F413E" w:rsidRDefault="004F413E" w:rsidP="004F413E">
      <w:pPr>
        <w:jc w:val="left"/>
      </w:pPr>
    </w:p>
    <w:p w:rsidR="004F413E" w:rsidRDefault="004F413E" w:rsidP="004F413E">
      <w:pPr>
        <w:jc w:val="left"/>
      </w:pPr>
    </w:p>
    <w:p w:rsidR="004F413E" w:rsidRDefault="004F413E" w:rsidP="004F413E">
      <w:pPr>
        <w:jc w:val="left"/>
      </w:pPr>
      <w:r>
        <w:rPr>
          <w:rFonts w:hint="eastAsia"/>
        </w:rPr>
        <w:t xml:space="preserve">1.4 </w:t>
      </w:r>
      <w:r>
        <w:rPr>
          <w:rFonts w:hint="eastAsia"/>
        </w:rPr>
        <w:t>人工智能如何实现？</w:t>
      </w:r>
    </w:p>
    <w:p w:rsidR="004F413E" w:rsidRDefault="004F413E" w:rsidP="004F413E">
      <w:pPr>
        <w:jc w:val="left"/>
      </w:pPr>
    </w:p>
    <w:p w:rsidR="004F413E" w:rsidRDefault="004F413E" w:rsidP="004F413E">
      <w:pPr>
        <w:jc w:val="left"/>
      </w:pPr>
      <w:r>
        <w:rPr>
          <w:rFonts w:hint="eastAsia"/>
        </w:rPr>
        <w:t>人工智能有多种方式可以实现包括人脑模拟，</w:t>
      </w:r>
      <w:r>
        <w:rPr>
          <w:rFonts w:hint="eastAsia"/>
        </w:rPr>
        <w:t xml:space="preserve"> </w:t>
      </w:r>
      <w:r>
        <w:rPr>
          <w:rFonts w:hint="eastAsia"/>
        </w:rPr>
        <w:t>逻辑系统，知识系统，</w:t>
      </w:r>
      <w:r>
        <w:rPr>
          <w:rFonts w:hint="eastAsia"/>
        </w:rPr>
        <w:t xml:space="preserve"> </w:t>
      </w:r>
      <w:r>
        <w:rPr>
          <w:rFonts w:hint="eastAsia"/>
        </w:rPr>
        <w:t>学习系统等。</w:t>
      </w:r>
      <w:r>
        <w:rPr>
          <w:rFonts w:hint="eastAsia"/>
        </w:rPr>
        <w:t xml:space="preserve"> </w:t>
      </w:r>
      <w:r>
        <w:rPr>
          <w:rFonts w:hint="eastAsia"/>
        </w:rPr>
        <w:t>目前还不好判断哪种方式会比较容易。</w:t>
      </w:r>
      <w:r>
        <w:rPr>
          <w:rFonts w:hint="eastAsia"/>
        </w:rPr>
        <w:t xml:space="preserve"> </w:t>
      </w:r>
      <w:r>
        <w:rPr>
          <w:rFonts w:hint="eastAsia"/>
        </w:rPr>
        <w:t>【多一些例子】</w:t>
      </w:r>
    </w:p>
    <w:p w:rsidR="004F413E" w:rsidRDefault="004F413E" w:rsidP="004F413E">
      <w:pPr>
        <w:jc w:val="left"/>
      </w:pPr>
    </w:p>
    <w:p w:rsidR="004F413E" w:rsidRDefault="004F413E" w:rsidP="004F413E">
      <w:pPr>
        <w:jc w:val="left"/>
      </w:pPr>
      <w:r>
        <w:rPr>
          <w:rFonts w:hint="eastAsia"/>
        </w:rPr>
        <w:t xml:space="preserve">1.4.1 </w:t>
      </w:r>
      <w:r>
        <w:rPr>
          <w:rFonts w:hint="eastAsia"/>
        </w:rPr>
        <w:t>多快能实现？</w:t>
      </w:r>
    </w:p>
    <w:p w:rsidR="004F413E" w:rsidRDefault="004F413E" w:rsidP="004F413E">
      <w:pPr>
        <w:jc w:val="left"/>
      </w:pPr>
    </w:p>
    <w:p w:rsidR="004F413E" w:rsidRDefault="004F413E" w:rsidP="004F413E">
      <w:pPr>
        <w:jc w:val="left"/>
      </w:pPr>
      <w:r>
        <w:rPr>
          <w:rFonts w:hint="eastAsia"/>
        </w:rPr>
        <w:t>目前我们也不好准确预测人工智能多快能实现。</w:t>
      </w:r>
      <w:r>
        <w:rPr>
          <w:rFonts w:hint="eastAsia"/>
        </w:rPr>
        <w:t xml:space="preserve"> </w:t>
      </w:r>
      <w:r>
        <w:rPr>
          <w:rFonts w:hint="eastAsia"/>
        </w:rPr>
        <w:t>看人工智能的历史，我们能看到周期性的乐观和悲观阶段。</w:t>
      </w:r>
      <w:r>
        <w:rPr>
          <w:rFonts w:hint="eastAsia"/>
        </w:rPr>
        <w:t xml:space="preserve"> </w:t>
      </w:r>
      <w:r>
        <w:rPr>
          <w:rFonts w:hint="eastAsia"/>
        </w:rPr>
        <w:t>不过最近多个垂直领域的快速进展包括</w:t>
      </w:r>
      <w:r>
        <w:rPr>
          <w:rFonts w:hint="eastAsia"/>
        </w:rPr>
        <w:t xml:space="preserve">IBM Waston, Google AlphaGo, </w:t>
      </w:r>
      <w:r>
        <w:rPr>
          <w:rFonts w:hint="eastAsia"/>
        </w:rPr>
        <w:t>无人驾驶，语音识别等是让我们对人工智能的将来比较乐观的。【例子】</w:t>
      </w:r>
    </w:p>
    <w:p w:rsidR="004F413E" w:rsidRDefault="004F413E" w:rsidP="004F413E">
      <w:pPr>
        <w:jc w:val="left"/>
      </w:pPr>
    </w:p>
    <w:p w:rsidR="004F413E" w:rsidRPr="00DF11D0" w:rsidRDefault="004F413E" w:rsidP="004F413E">
      <w:pPr>
        <w:jc w:val="left"/>
      </w:pPr>
      <w:r>
        <w:rPr>
          <w:rFonts w:hint="eastAsia"/>
        </w:rPr>
        <w:t>人工智能短中期的影响包括替代现有的很多蓝领和白领的工作，比如亚马逊的仓库搬运机器人和替代华尔街交易员的智能软件。</w:t>
      </w:r>
    </w:p>
    <w:p w:rsidR="004F413E" w:rsidRDefault="004F413E" w:rsidP="004F413E">
      <w:pPr>
        <w:jc w:val="left"/>
      </w:pPr>
    </w:p>
    <w:p w:rsidR="004F413E" w:rsidRDefault="004F413E" w:rsidP="004F413E">
      <w:pPr>
        <w:jc w:val="left"/>
      </w:pPr>
      <w:r>
        <w:rPr>
          <w:rFonts w:hint="eastAsia"/>
        </w:rPr>
        <w:t>业内乐观的判断大概是二三十年，保守一点的在五十年左右，特别保守的一百年内。</w:t>
      </w:r>
    </w:p>
    <w:p w:rsidR="004F413E" w:rsidRDefault="004F413E" w:rsidP="004F413E">
      <w:pPr>
        <w:jc w:val="left"/>
      </w:pPr>
    </w:p>
    <w:p w:rsidR="004F413E" w:rsidRDefault="004F413E" w:rsidP="004F413E">
      <w:pPr>
        <w:jc w:val="left"/>
      </w:pPr>
    </w:p>
    <w:p w:rsidR="004F413E" w:rsidRDefault="004F413E" w:rsidP="004F413E">
      <w:pPr>
        <w:pStyle w:val="a4"/>
        <w:numPr>
          <w:ilvl w:val="1"/>
          <w:numId w:val="30"/>
        </w:numPr>
        <w:ind w:firstLineChars="0"/>
        <w:jc w:val="left"/>
      </w:pPr>
      <w:r>
        <w:rPr>
          <w:rFonts w:hint="eastAsia"/>
        </w:rPr>
        <w:t>人工智能带来的风险</w:t>
      </w:r>
    </w:p>
    <w:p w:rsidR="004F413E" w:rsidRDefault="004F413E" w:rsidP="004F413E">
      <w:pPr>
        <w:pStyle w:val="a4"/>
        <w:ind w:left="720" w:firstLineChars="0" w:firstLine="0"/>
        <w:jc w:val="left"/>
      </w:pPr>
    </w:p>
    <w:p w:rsidR="004F413E" w:rsidRDefault="004F413E" w:rsidP="004F413E">
      <w:pPr>
        <w:jc w:val="left"/>
      </w:pPr>
      <w:r>
        <w:rPr>
          <w:rFonts w:hint="eastAsia"/>
        </w:rPr>
        <w:t>这个是最近大家在逐步重视的问题，</w:t>
      </w:r>
      <w:r>
        <w:rPr>
          <w:rFonts w:hint="eastAsia"/>
        </w:rPr>
        <w:t xml:space="preserve"> </w:t>
      </w:r>
      <w:r>
        <w:rPr>
          <w:rFonts w:hint="eastAsia"/>
        </w:rPr>
        <w:t>因为人工智能是不远的将来我们可以预测的毁灭人类的主要风险之一。</w:t>
      </w:r>
    </w:p>
    <w:p w:rsidR="004F413E" w:rsidRDefault="004F413E" w:rsidP="004F413E">
      <w:pPr>
        <w:jc w:val="left"/>
      </w:pPr>
    </w:p>
    <w:p w:rsidR="004F413E" w:rsidRDefault="004F413E" w:rsidP="004F413E">
      <w:pPr>
        <w:jc w:val="left"/>
      </w:pPr>
      <w:r>
        <w:rPr>
          <w:rFonts w:hint="eastAsia"/>
        </w:rPr>
        <w:t>人工智能的风险至少可以分为两类：第一类是因为我们不清楚人工智能可能干的事情，这是人工智能特有的风险，</w:t>
      </w:r>
      <w:r>
        <w:rPr>
          <w:rFonts w:hint="eastAsia"/>
        </w:rPr>
        <w:t xml:space="preserve"> </w:t>
      </w:r>
      <w:r>
        <w:rPr>
          <w:rFonts w:hint="eastAsia"/>
        </w:rPr>
        <w:t>这里最严重的问题在于我们没有一套能保证或至少基本上能保证人工智能安全的方案；</w:t>
      </w:r>
      <w:r>
        <w:rPr>
          <w:rFonts w:hint="eastAsia"/>
        </w:rPr>
        <w:t xml:space="preserve"> </w:t>
      </w:r>
      <w:r>
        <w:rPr>
          <w:rFonts w:hint="eastAsia"/>
        </w:rPr>
        <w:t>第二类是个人或组织用人工智能来干坏事，人工智能也有可能让一个独裁者或者一小伙人掌控所有人类，这个跟目前我们拥有的核武器的风险是类似但是更加广泛。</w:t>
      </w:r>
    </w:p>
    <w:p w:rsidR="004F413E" w:rsidRDefault="004F413E" w:rsidP="004F413E">
      <w:pPr>
        <w:ind w:left="105" w:hangingChars="50" w:hanging="105"/>
        <w:jc w:val="left"/>
      </w:pPr>
    </w:p>
    <w:p w:rsidR="004F413E" w:rsidRDefault="004F413E" w:rsidP="004F413E">
      <w:pPr>
        <w:jc w:val="left"/>
      </w:pPr>
      <w:r>
        <w:rPr>
          <w:rFonts w:hint="eastAsia"/>
        </w:rPr>
        <w:t>人工智能不同于其他技术因为人工智能可能带来的影响是全方面的而且可能是我们意想不到的也不是我们希望的，</w:t>
      </w:r>
      <w:r>
        <w:rPr>
          <w:rFonts w:hint="eastAsia"/>
        </w:rPr>
        <w:t xml:space="preserve"> </w:t>
      </w:r>
      <w:r>
        <w:rPr>
          <w:rFonts w:hint="eastAsia"/>
        </w:rPr>
        <w:t>别的技术比如核武器带来的影响是狭窄的并且比较清晰的。</w:t>
      </w:r>
    </w:p>
    <w:p w:rsidR="004F413E" w:rsidRDefault="004F413E" w:rsidP="004F413E">
      <w:pPr>
        <w:jc w:val="left"/>
      </w:pPr>
    </w:p>
    <w:p w:rsidR="004F413E" w:rsidRDefault="004F413E" w:rsidP="004F413E">
      <w:pPr>
        <w:jc w:val="left"/>
      </w:pPr>
      <w:r>
        <w:rPr>
          <w:rFonts w:hint="eastAsia"/>
        </w:rPr>
        <w:t>任何的人工智能系统我们都会以某种方式给它定一个或多个目标，</w:t>
      </w:r>
      <w:r>
        <w:rPr>
          <w:rFonts w:hint="eastAsia"/>
        </w:rPr>
        <w:t xml:space="preserve"> </w:t>
      </w:r>
      <w:r>
        <w:rPr>
          <w:rFonts w:hint="eastAsia"/>
        </w:rPr>
        <w:t>但是根据这些目标人工智能会具体干哪些事情目前我们还没有很好的方法来分析。</w:t>
      </w:r>
      <w:r>
        <w:rPr>
          <w:rFonts w:hint="eastAsia"/>
        </w:rPr>
        <w:t xml:space="preserve"> </w:t>
      </w:r>
      <w:r>
        <w:rPr>
          <w:rFonts w:hint="eastAsia"/>
        </w:rPr>
        <w:t>在无限的可能性里面，即使我们给人工智能的目标是好的，</w:t>
      </w:r>
      <w:r>
        <w:rPr>
          <w:rFonts w:hint="eastAsia"/>
        </w:rPr>
        <w:t xml:space="preserve"> </w:t>
      </w:r>
      <w:r>
        <w:rPr>
          <w:rFonts w:hint="eastAsia"/>
        </w:rPr>
        <w:t>人工智能也很有可能会带来意想不到的副作用包括导致人类灭亡。</w:t>
      </w:r>
    </w:p>
    <w:p w:rsidR="004F413E" w:rsidRDefault="004F413E" w:rsidP="004F413E">
      <w:pPr>
        <w:jc w:val="left"/>
      </w:pPr>
    </w:p>
    <w:p w:rsidR="004F413E" w:rsidRDefault="004F413E" w:rsidP="004F413E">
      <w:pPr>
        <w:jc w:val="left"/>
      </w:pPr>
      <w:r>
        <w:rPr>
          <w:rFonts w:hint="eastAsia"/>
        </w:rPr>
        <w:t>目前我们软件的可靠性也是有很大问题的，即使我们系统的设计完全没有问题，软件里的</w:t>
      </w:r>
      <w:r>
        <w:rPr>
          <w:rFonts w:hint="eastAsia"/>
        </w:rPr>
        <w:t>bug</w:t>
      </w:r>
      <w:r>
        <w:rPr>
          <w:rFonts w:hint="eastAsia"/>
        </w:rPr>
        <w:t>可能导致人工智能产生我们不希望的效果。</w:t>
      </w:r>
    </w:p>
    <w:p w:rsidR="004F413E" w:rsidRDefault="004F413E" w:rsidP="004F413E">
      <w:pPr>
        <w:jc w:val="left"/>
      </w:pPr>
    </w:p>
    <w:p w:rsidR="004F413E" w:rsidRDefault="004F413E" w:rsidP="004F413E">
      <w:pPr>
        <w:jc w:val="left"/>
      </w:pPr>
      <w:r>
        <w:rPr>
          <w:rFonts w:hint="eastAsia"/>
        </w:rPr>
        <w:t>人工智能的另一个风险是人工智能的安全性和目标是管理和研发人工智能的团队决定，这个团队可能小到一个个人。</w:t>
      </w:r>
      <w:r>
        <w:rPr>
          <w:rFonts w:hint="eastAsia"/>
        </w:rPr>
        <w:t xml:space="preserve"> </w:t>
      </w:r>
      <w:r>
        <w:rPr>
          <w:rFonts w:hint="eastAsia"/>
        </w:rPr>
        <w:t>这就类似于给一个人一颗可以发射的核导弹。</w:t>
      </w:r>
      <w:r>
        <w:rPr>
          <w:rFonts w:hint="eastAsia"/>
        </w:rPr>
        <w:t xml:space="preserve"> </w:t>
      </w:r>
    </w:p>
    <w:p w:rsidR="004F413E" w:rsidRDefault="004F413E" w:rsidP="004F413E">
      <w:pPr>
        <w:jc w:val="left"/>
      </w:pPr>
    </w:p>
    <w:p w:rsidR="004F413E" w:rsidRDefault="004F413E" w:rsidP="004F413E">
      <w:pPr>
        <w:jc w:val="left"/>
      </w:pPr>
      <w:r>
        <w:rPr>
          <w:rFonts w:hint="eastAsia"/>
        </w:rPr>
        <w:t>更宏观一点来看，</w:t>
      </w:r>
      <w:r>
        <w:rPr>
          <w:rFonts w:hint="eastAsia"/>
        </w:rPr>
        <w:t xml:space="preserve"> </w:t>
      </w:r>
      <w:r>
        <w:rPr>
          <w:rFonts w:hint="eastAsia"/>
        </w:rPr>
        <w:t>如果我们在我们这部分宇宙空间是第一个实现人工智能的，人工智能不仅影响整个人类，某种意义上也会影响整个宇宙。</w:t>
      </w:r>
    </w:p>
    <w:p w:rsidR="004F413E" w:rsidRDefault="004F413E" w:rsidP="004F413E">
      <w:pPr>
        <w:jc w:val="left"/>
      </w:pPr>
    </w:p>
    <w:p w:rsidR="004F413E" w:rsidRDefault="004F413E" w:rsidP="004F413E">
      <w:pPr>
        <w:jc w:val="left"/>
      </w:pPr>
      <w:r>
        <w:rPr>
          <w:rFonts w:hint="eastAsia"/>
        </w:rPr>
        <w:t>人工智能带来的这样的</w:t>
      </w:r>
      <w:r>
        <w:rPr>
          <w:rFonts w:hint="eastAsia"/>
        </w:rPr>
        <w:t xml:space="preserve">existential risk, </w:t>
      </w:r>
      <w:r>
        <w:rPr>
          <w:rFonts w:hint="eastAsia"/>
        </w:rPr>
        <w:t>我们需要重视并且采取行动来降低风险。</w:t>
      </w:r>
    </w:p>
    <w:p w:rsidR="004F413E" w:rsidRDefault="004F413E" w:rsidP="004F413E">
      <w:pPr>
        <w:jc w:val="left"/>
      </w:pPr>
    </w:p>
    <w:p w:rsidR="004F413E" w:rsidRDefault="004F413E" w:rsidP="004F413E">
      <w:pPr>
        <w:jc w:val="left"/>
      </w:pPr>
    </w:p>
    <w:p w:rsidR="004F413E" w:rsidRDefault="004F413E" w:rsidP="004F413E">
      <w:pPr>
        <w:pStyle w:val="a4"/>
        <w:numPr>
          <w:ilvl w:val="2"/>
          <w:numId w:val="29"/>
        </w:numPr>
        <w:ind w:leftChars="-14" w:left="691" w:firstLineChars="0"/>
        <w:jc w:val="left"/>
      </w:pPr>
      <w:r>
        <w:rPr>
          <w:rFonts w:hint="eastAsia"/>
        </w:rPr>
        <w:t>不安全的人工智能的推动力</w:t>
      </w:r>
    </w:p>
    <w:p w:rsidR="004F413E" w:rsidRDefault="004F413E" w:rsidP="004F413E">
      <w:pPr>
        <w:pStyle w:val="a4"/>
        <w:ind w:leftChars="329" w:left="691" w:firstLineChars="0" w:firstLine="0"/>
        <w:jc w:val="left"/>
      </w:pPr>
    </w:p>
    <w:p w:rsidR="004F413E" w:rsidRDefault="004F413E" w:rsidP="004F413E">
      <w:pPr>
        <w:pStyle w:val="a4"/>
        <w:ind w:firstLineChars="0" w:firstLine="0"/>
        <w:jc w:val="left"/>
      </w:pPr>
      <w:r>
        <w:rPr>
          <w:rFonts w:hint="eastAsia"/>
        </w:rPr>
        <w:t>我们应该担心人工智能的危险一部分因为有很多打造不安全的人工智能的动力。</w:t>
      </w:r>
      <w:r>
        <w:rPr>
          <w:rFonts w:hint="eastAsia"/>
        </w:rPr>
        <w:t xml:space="preserve"> </w:t>
      </w:r>
      <w:r>
        <w:rPr>
          <w:rFonts w:hint="eastAsia"/>
        </w:rPr>
        <w:t>虽然百分之百的安全保障很可能是不现实的，但是安全的程度还是有很大差别的。</w:t>
      </w:r>
    </w:p>
    <w:p w:rsidR="004F413E" w:rsidRDefault="004F413E" w:rsidP="004F413E">
      <w:pPr>
        <w:pStyle w:val="a4"/>
        <w:ind w:firstLineChars="0" w:firstLine="0"/>
        <w:jc w:val="left"/>
      </w:pPr>
    </w:p>
    <w:p w:rsidR="004F413E" w:rsidRDefault="004F413E" w:rsidP="004F413E">
      <w:pPr>
        <w:pStyle w:val="a4"/>
        <w:ind w:firstLineChars="0" w:firstLine="0"/>
        <w:jc w:val="left"/>
      </w:pPr>
      <w:r>
        <w:rPr>
          <w:rFonts w:hint="eastAsia"/>
        </w:rPr>
        <w:t>首先垂直领域的人工智能的应用让大家都能看到人工智能的商业价值，</w:t>
      </w:r>
      <w:r>
        <w:rPr>
          <w:rFonts w:hint="eastAsia"/>
        </w:rPr>
        <w:t xml:space="preserve"> </w:t>
      </w:r>
      <w:r>
        <w:rPr>
          <w:rFonts w:hint="eastAsia"/>
        </w:rPr>
        <w:t>所以创业者和投资人都会继续投入支持人工智能的快速发展。</w:t>
      </w:r>
      <w:r>
        <w:rPr>
          <w:rFonts w:hint="eastAsia"/>
        </w:rPr>
        <w:t xml:space="preserve"> </w:t>
      </w:r>
      <w:r>
        <w:rPr>
          <w:rFonts w:hint="eastAsia"/>
        </w:rPr>
        <w:t>商业上的竞争和先发优势会导致大家都想尽办法来尽早实现人工智能，不管它是否安全。</w:t>
      </w:r>
    </w:p>
    <w:p w:rsidR="004F413E" w:rsidRDefault="004F413E" w:rsidP="004F413E">
      <w:pPr>
        <w:pStyle w:val="a4"/>
        <w:ind w:firstLineChars="0" w:firstLine="0"/>
        <w:jc w:val="left"/>
      </w:pPr>
    </w:p>
    <w:p w:rsidR="004F413E" w:rsidRDefault="004F413E" w:rsidP="004F413E">
      <w:pPr>
        <w:pStyle w:val="a4"/>
        <w:ind w:firstLineChars="0" w:firstLine="0"/>
        <w:jc w:val="left"/>
      </w:pPr>
      <w:r>
        <w:rPr>
          <w:rFonts w:hint="eastAsia"/>
        </w:rPr>
        <w:t>在军事方面，人工智能的价值比商业方面更大，所以各个国家的军方都在这方面有大量的投入，早在六十年代就是。</w:t>
      </w:r>
      <w:r>
        <w:rPr>
          <w:rFonts w:hint="eastAsia"/>
        </w:rPr>
        <w:t xml:space="preserve"> </w:t>
      </w:r>
      <w:r>
        <w:rPr>
          <w:rFonts w:hint="eastAsia"/>
        </w:rPr>
        <w:t>现在很多专家都觉得人工智能的实现并不遥远了，各个国家更有动力去投入来争取第一个实现人工智能然后利用由此带来的先发优势。</w:t>
      </w:r>
    </w:p>
    <w:p w:rsidR="004F413E" w:rsidRDefault="004F413E" w:rsidP="004F413E">
      <w:pPr>
        <w:pStyle w:val="a4"/>
        <w:ind w:firstLineChars="0" w:firstLine="0"/>
        <w:jc w:val="left"/>
      </w:pPr>
    </w:p>
    <w:p w:rsidR="004F413E" w:rsidRDefault="004F413E" w:rsidP="004F413E">
      <w:pPr>
        <w:pStyle w:val="a4"/>
        <w:ind w:firstLineChars="0" w:firstLine="0"/>
        <w:jc w:val="left"/>
      </w:pPr>
      <w:r>
        <w:rPr>
          <w:rFonts w:hint="eastAsia"/>
        </w:rPr>
        <w:t>由于人工智能的自我改善能力，人工智能有特别明显的先发优势，很有可能第一个实现人工智能的机构或国家能带来不可抵挡的竞争优势。</w:t>
      </w:r>
    </w:p>
    <w:p w:rsidR="004F413E" w:rsidRDefault="004F413E" w:rsidP="004F413E">
      <w:pPr>
        <w:pStyle w:val="a4"/>
        <w:ind w:firstLineChars="0" w:firstLine="0"/>
        <w:jc w:val="left"/>
      </w:pPr>
    </w:p>
    <w:p w:rsidR="004F413E" w:rsidRDefault="004F413E" w:rsidP="004F413E">
      <w:pPr>
        <w:pStyle w:val="a4"/>
        <w:ind w:firstLineChars="0" w:firstLine="0"/>
        <w:jc w:val="left"/>
      </w:pPr>
      <w:r>
        <w:rPr>
          <w:rFonts w:hint="eastAsia"/>
        </w:rPr>
        <w:t>最后一点是任何的安全措施都会带来金钱和时间的额外成本，</w:t>
      </w:r>
      <w:r>
        <w:rPr>
          <w:rFonts w:hint="eastAsia"/>
        </w:rPr>
        <w:t xml:space="preserve"> </w:t>
      </w:r>
      <w:r>
        <w:rPr>
          <w:rFonts w:hint="eastAsia"/>
        </w:rPr>
        <w:t>所以对早日实现人工智能是不利的，那样安全在很多情况下就有可能被有意或无意地忽略。</w:t>
      </w:r>
    </w:p>
    <w:p w:rsidR="004F413E" w:rsidRDefault="004F413E" w:rsidP="004F413E">
      <w:pPr>
        <w:jc w:val="left"/>
      </w:pPr>
    </w:p>
    <w:p w:rsidR="004F413E" w:rsidRDefault="004F413E" w:rsidP="004F413E">
      <w:pPr>
        <w:jc w:val="left"/>
      </w:pPr>
    </w:p>
    <w:p w:rsidR="004F413E" w:rsidRDefault="004F413E" w:rsidP="004F413E">
      <w:pPr>
        <w:jc w:val="left"/>
      </w:pPr>
      <w:r>
        <w:rPr>
          <w:rFonts w:hint="eastAsia"/>
        </w:rPr>
        <w:t xml:space="preserve">1.6 </w:t>
      </w:r>
      <w:r>
        <w:rPr>
          <w:rFonts w:hint="eastAsia"/>
        </w:rPr>
        <w:t>人工智能带来的影响</w:t>
      </w:r>
    </w:p>
    <w:p w:rsidR="004F413E" w:rsidRDefault="004F413E" w:rsidP="004F413E">
      <w:pPr>
        <w:jc w:val="left"/>
      </w:pPr>
    </w:p>
    <w:p w:rsidR="004F413E" w:rsidRDefault="004F413E" w:rsidP="004F413E">
      <w:pPr>
        <w:jc w:val="left"/>
      </w:pPr>
      <w:r>
        <w:rPr>
          <w:rFonts w:hint="eastAsia"/>
        </w:rPr>
        <w:t>虽然一定程度人工智能的影响不好预测因为人类历史上从来没有掌握过类似的颠覆性技</w:t>
      </w:r>
      <w:r>
        <w:rPr>
          <w:rFonts w:hint="eastAsia"/>
        </w:rPr>
        <w:lastRenderedPageBreak/>
        <w:t>术，</w:t>
      </w:r>
      <w:r>
        <w:rPr>
          <w:rFonts w:hint="eastAsia"/>
        </w:rPr>
        <w:t xml:space="preserve"> </w:t>
      </w:r>
      <w:r>
        <w:rPr>
          <w:rFonts w:hint="eastAsia"/>
        </w:rPr>
        <w:t>一些基本的影响还是可以预测的。</w:t>
      </w:r>
      <w:r>
        <w:rPr>
          <w:rFonts w:hint="eastAsia"/>
        </w:rPr>
        <w:t xml:space="preserve"> </w:t>
      </w:r>
      <w:r>
        <w:rPr>
          <w:rFonts w:hint="eastAsia"/>
        </w:rPr>
        <w:t>超人类的智力的影响更是不好预测。</w:t>
      </w:r>
    </w:p>
    <w:p w:rsidR="004F413E" w:rsidRDefault="004F413E" w:rsidP="004F413E">
      <w:pPr>
        <w:jc w:val="left"/>
      </w:pPr>
    </w:p>
    <w:p w:rsidR="004F413E" w:rsidRDefault="004F413E" w:rsidP="004F413E">
      <w:pPr>
        <w:jc w:val="left"/>
      </w:pPr>
      <w:r>
        <w:rPr>
          <w:rFonts w:hint="eastAsia"/>
        </w:rPr>
        <w:t xml:space="preserve">1.6.1 </w:t>
      </w:r>
      <w:r>
        <w:rPr>
          <w:rFonts w:hint="eastAsia"/>
        </w:rPr>
        <w:t>自动化替代人类</w:t>
      </w:r>
    </w:p>
    <w:p w:rsidR="004F413E" w:rsidRDefault="004F413E" w:rsidP="004F413E">
      <w:pPr>
        <w:jc w:val="left"/>
      </w:pPr>
      <w:r>
        <w:rPr>
          <w:rFonts w:hint="eastAsia"/>
        </w:rPr>
        <w:t>自动化是最基本的：人工智能可以替代人类来干人类所能干的一切工作并且干得更好。</w:t>
      </w:r>
    </w:p>
    <w:p w:rsidR="004F413E" w:rsidRDefault="004F413E" w:rsidP="004F413E">
      <w:pPr>
        <w:jc w:val="left"/>
      </w:pPr>
    </w:p>
    <w:p w:rsidR="004F413E" w:rsidRDefault="004F413E" w:rsidP="004F413E">
      <w:pPr>
        <w:jc w:val="left"/>
      </w:pPr>
      <w:r>
        <w:rPr>
          <w:rFonts w:hint="eastAsia"/>
        </w:rPr>
        <w:t>1.6.2</w:t>
      </w:r>
      <w:r>
        <w:rPr>
          <w:rFonts w:hint="eastAsia"/>
        </w:rPr>
        <w:t>自然科学的基本理论</w:t>
      </w:r>
    </w:p>
    <w:p w:rsidR="004F413E" w:rsidRDefault="004F413E" w:rsidP="004F413E">
      <w:pPr>
        <w:pStyle w:val="a4"/>
        <w:ind w:firstLineChars="0" w:firstLine="0"/>
        <w:jc w:val="left"/>
      </w:pPr>
      <w:r>
        <w:rPr>
          <w:rFonts w:hint="eastAsia"/>
        </w:rPr>
        <w:t>人工智能能替代顶级的科学家帮助我们快速来研究自然科学，</w:t>
      </w:r>
      <w:r>
        <w:rPr>
          <w:rFonts w:hint="eastAsia"/>
        </w:rPr>
        <w:t xml:space="preserve"> </w:t>
      </w:r>
      <w:r>
        <w:rPr>
          <w:rFonts w:hint="eastAsia"/>
        </w:rPr>
        <w:t>这样自然科学的进步也会被加速。</w:t>
      </w:r>
      <w:r>
        <w:rPr>
          <w:rFonts w:hint="eastAsia"/>
        </w:rPr>
        <w:t xml:space="preserve"> </w:t>
      </w:r>
      <w:r>
        <w:rPr>
          <w:rFonts w:hint="eastAsia"/>
        </w:rPr>
        <w:t>这些理论基础很多也会被应用到新的技术研发里面去。</w:t>
      </w:r>
      <w:r>
        <w:rPr>
          <w:rFonts w:hint="eastAsia"/>
        </w:rPr>
        <w:t xml:space="preserve"> </w:t>
      </w:r>
      <w:r>
        <w:rPr>
          <w:rFonts w:hint="eastAsia"/>
        </w:rPr>
        <w:t>目前很多技术难题都是因为我们对基础的理论比如核聚变或人体的工作机制不够清楚。</w:t>
      </w:r>
    </w:p>
    <w:p w:rsidR="004F413E" w:rsidRDefault="004F413E" w:rsidP="004F413E">
      <w:pPr>
        <w:jc w:val="left"/>
      </w:pPr>
    </w:p>
    <w:p w:rsidR="004F413E" w:rsidRDefault="004F413E" w:rsidP="004F413E">
      <w:pPr>
        <w:jc w:val="left"/>
      </w:pPr>
      <w:r>
        <w:rPr>
          <w:rFonts w:hint="eastAsia"/>
        </w:rPr>
        <w:t>1.6.3</w:t>
      </w:r>
      <w:r>
        <w:rPr>
          <w:rFonts w:hint="eastAsia"/>
        </w:rPr>
        <w:t>技术研发</w:t>
      </w:r>
    </w:p>
    <w:p w:rsidR="004F413E" w:rsidRDefault="004F413E" w:rsidP="004F413E">
      <w:pPr>
        <w:jc w:val="left"/>
      </w:pPr>
      <w:r>
        <w:rPr>
          <w:rFonts w:hint="eastAsia"/>
        </w:rPr>
        <w:t>有了更新更深刻的科学理论基础，现在的很多技术难题会迎刃而解，很多现在我们只是想象的技术也会被快速实现，很多我们还没想象到的技术也会被发明。</w:t>
      </w:r>
      <w:r>
        <w:rPr>
          <w:rFonts w:hint="eastAsia"/>
        </w:rPr>
        <w:t xml:space="preserve"> </w:t>
      </w:r>
      <w:r>
        <w:rPr>
          <w:rFonts w:hint="eastAsia"/>
        </w:rPr>
        <w:t>目前大家关心的领域包括长生不老，癌症，航空，核聚变，基因改造，新材料等等都有突飞猛进，而且同样不需要人类的努力。</w:t>
      </w:r>
      <w:r>
        <w:rPr>
          <w:rFonts w:hint="eastAsia"/>
        </w:rPr>
        <w:t xml:space="preserve"> </w:t>
      </w:r>
      <w:r>
        <w:rPr>
          <w:rFonts w:hint="eastAsia"/>
        </w:rPr>
        <w:t>比如医疗方面，人体特别是人脑的结构搞清楚之后，疾病的治疗和智力方面的各种操作都会随之而来。</w:t>
      </w:r>
    </w:p>
    <w:p w:rsidR="004F413E" w:rsidRDefault="004F413E" w:rsidP="004F413E">
      <w:pPr>
        <w:jc w:val="left"/>
      </w:pPr>
    </w:p>
    <w:p w:rsidR="004F413E" w:rsidRDefault="004F413E" w:rsidP="004F413E">
      <w:pPr>
        <w:jc w:val="left"/>
      </w:pPr>
      <w:r>
        <w:rPr>
          <w:rFonts w:hint="eastAsia"/>
        </w:rPr>
        <w:t xml:space="preserve">1.6.4 </w:t>
      </w:r>
      <w:r>
        <w:rPr>
          <w:rFonts w:hint="eastAsia"/>
        </w:rPr>
        <w:t>社会科学</w:t>
      </w:r>
    </w:p>
    <w:p w:rsidR="004F413E" w:rsidRDefault="004F413E" w:rsidP="004F413E">
      <w:pPr>
        <w:jc w:val="left"/>
      </w:pPr>
      <w:r>
        <w:rPr>
          <w:rFonts w:hint="eastAsia"/>
        </w:rPr>
        <w:t>自然科学是最直接的，但人工智能也能对社会科学带来巨大的影响，从个人到社会的研究会给人类带来更幸福的个人和更美好的社会的可能性。</w:t>
      </w:r>
    </w:p>
    <w:p w:rsidR="004F413E" w:rsidRDefault="004F413E" w:rsidP="004F413E">
      <w:pPr>
        <w:jc w:val="left"/>
      </w:pPr>
    </w:p>
    <w:p w:rsidR="004F413E" w:rsidRDefault="004F413E" w:rsidP="004F413E">
      <w:pPr>
        <w:jc w:val="left"/>
      </w:pPr>
      <w:r>
        <w:rPr>
          <w:rFonts w:hint="eastAsia"/>
        </w:rPr>
        <w:t xml:space="preserve">1.6.5 </w:t>
      </w:r>
      <w:r>
        <w:rPr>
          <w:rFonts w:hint="eastAsia"/>
        </w:rPr>
        <w:t>人的最好的助理</w:t>
      </w:r>
    </w:p>
    <w:p w:rsidR="004F413E" w:rsidRDefault="004F413E" w:rsidP="004F413E">
      <w:pPr>
        <w:jc w:val="left"/>
      </w:pPr>
      <w:r>
        <w:rPr>
          <w:rFonts w:hint="eastAsia"/>
        </w:rPr>
        <w:t>人工智能能够理解人的思想并给人无处不在的建议：</w:t>
      </w:r>
      <w:r>
        <w:rPr>
          <w:rFonts w:hint="eastAsia"/>
        </w:rPr>
        <w:t xml:space="preserve"> </w:t>
      </w:r>
      <w:r>
        <w:rPr>
          <w:rFonts w:hint="eastAsia"/>
        </w:rPr>
        <w:t>通过对人类群体和个人的深刻理解更好地满足每个人人的个性化需求，能够很好地协助每个人去做自己想做的事情。</w:t>
      </w:r>
    </w:p>
    <w:p w:rsidR="004F413E" w:rsidRDefault="004F413E" w:rsidP="004F413E">
      <w:pPr>
        <w:jc w:val="left"/>
      </w:pPr>
    </w:p>
    <w:p w:rsidR="004F413E" w:rsidRDefault="004F413E" w:rsidP="004F413E">
      <w:pPr>
        <w:jc w:val="left"/>
      </w:pPr>
    </w:p>
    <w:p w:rsidR="004F413E" w:rsidRDefault="004F413E" w:rsidP="004F413E">
      <w:pPr>
        <w:jc w:val="left"/>
      </w:pPr>
      <w:r>
        <w:rPr>
          <w:rFonts w:hint="eastAsia"/>
        </w:rPr>
        <w:t xml:space="preserve">1.7 </w:t>
      </w:r>
      <w:r>
        <w:rPr>
          <w:rFonts w:hint="eastAsia"/>
        </w:rPr>
        <w:t>人工智能在乌托邦社会里的主要应用之处</w:t>
      </w:r>
    </w:p>
    <w:p w:rsidR="004F413E" w:rsidRDefault="004F413E" w:rsidP="004F413E">
      <w:pPr>
        <w:jc w:val="left"/>
      </w:pPr>
    </w:p>
    <w:p w:rsidR="004F413E" w:rsidRDefault="004F413E" w:rsidP="004F413E">
      <w:pPr>
        <w:jc w:val="left"/>
      </w:pPr>
      <w:r>
        <w:rPr>
          <w:rFonts w:hint="eastAsia"/>
        </w:rPr>
        <w:t xml:space="preserve">1.7.1 </w:t>
      </w:r>
      <w:r>
        <w:rPr>
          <w:rFonts w:hint="eastAsia"/>
        </w:rPr>
        <w:t>物理世界的维护</w:t>
      </w:r>
    </w:p>
    <w:p w:rsidR="004F413E" w:rsidRDefault="004F413E" w:rsidP="004F413E">
      <w:pPr>
        <w:jc w:val="left"/>
      </w:pPr>
      <w:r>
        <w:rPr>
          <w:rFonts w:hint="eastAsia"/>
        </w:rPr>
        <w:t>基础的物质世界的维护需要人工智能那样才不需要真人来维护，</w:t>
      </w:r>
      <w:r>
        <w:rPr>
          <w:rFonts w:hint="eastAsia"/>
        </w:rPr>
        <w:t xml:space="preserve"> </w:t>
      </w:r>
      <w:r>
        <w:rPr>
          <w:rFonts w:hint="eastAsia"/>
        </w:rPr>
        <w:t>具备人工智能的机器人能完全实现所有的功能那样每个人都不需要工作。</w:t>
      </w:r>
      <w:r>
        <w:rPr>
          <w:rFonts w:hint="eastAsia"/>
        </w:rPr>
        <w:t xml:space="preserve"> </w:t>
      </w:r>
      <w:r>
        <w:rPr>
          <w:rFonts w:hint="eastAsia"/>
        </w:rPr>
        <w:t>当然因为人都活在虚拟世界里物质需求会比现在的社会大大下降，</w:t>
      </w:r>
      <w:r>
        <w:rPr>
          <w:rFonts w:hint="eastAsia"/>
        </w:rPr>
        <w:t xml:space="preserve"> </w:t>
      </w:r>
      <w:r>
        <w:rPr>
          <w:rFonts w:hint="eastAsia"/>
        </w:rPr>
        <w:t>如果我们希望的话地球可以支持更多的人口，至少能到一千亿的数量级。</w:t>
      </w:r>
    </w:p>
    <w:p w:rsidR="004F413E" w:rsidRDefault="004F413E" w:rsidP="004F413E">
      <w:pPr>
        <w:jc w:val="left"/>
      </w:pPr>
    </w:p>
    <w:p w:rsidR="004F413E" w:rsidRDefault="004F413E" w:rsidP="004F413E">
      <w:pPr>
        <w:jc w:val="left"/>
      </w:pPr>
      <w:r>
        <w:rPr>
          <w:rFonts w:hint="eastAsia"/>
        </w:rPr>
        <w:t xml:space="preserve">1.7.2 </w:t>
      </w:r>
      <w:r>
        <w:rPr>
          <w:rFonts w:hint="eastAsia"/>
        </w:rPr>
        <w:t>虚拟世界里的虚拟人</w:t>
      </w:r>
    </w:p>
    <w:p w:rsidR="004F413E" w:rsidRDefault="004F413E" w:rsidP="004F413E">
      <w:pPr>
        <w:jc w:val="left"/>
      </w:pPr>
      <w:r>
        <w:rPr>
          <w:rFonts w:hint="eastAsia"/>
        </w:rPr>
        <w:t>因为人是社会动物，</w:t>
      </w:r>
      <w:r>
        <w:rPr>
          <w:rFonts w:hint="eastAsia"/>
        </w:rPr>
        <w:t xml:space="preserve"> </w:t>
      </w:r>
      <w:r>
        <w:rPr>
          <w:rFonts w:hint="eastAsia"/>
        </w:rPr>
        <w:t>人的大部分需求都是需要和别人互动的而不光是一个人自己的活动。</w:t>
      </w:r>
      <w:r>
        <w:rPr>
          <w:rFonts w:hint="eastAsia"/>
        </w:rPr>
        <w:t xml:space="preserve"> </w:t>
      </w:r>
      <w:r>
        <w:rPr>
          <w:rFonts w:hint="eastAsia"/>
        </w:rPr>
        <w:t>在每个人的虚拟世界里，</w:t>
      </w:r>
      <w:r>
        <w:rPr>
          <w:rFonts w:hint="eastAsia"/>
        </w:rPr>
        <w:t xml:space="preserve"> </w:t>
      </w:r>
      <w:r>
        <w:rPr>
          <w:rFonts w:hint="eastAsia"/>
        </w:rPr>
        <w:t>除了本人之外所有的人都是虚拟的，也就是说他人都是靠电脑模拟的，</w:t>
      </w:r>
      <w:r>
        <w:rPr>
          <w:rFonts w:hint="eastAsia"/>
        </w:rPr>
        <w:t xml:space="preserve"> </w:t>
      </w:r>
      <w:r>
        <w:rPr>
          <w:rFonts w:hint="eastAsia"/>
        </w:rPr>
        <w:t>这些虚拟的他人也都需要人工智能那样才能跟真人一样可以跟你有效地互动。</w:t>
      </w:r>
      <w:r>
        <w:rPr>
          <w:rFonts w:hint="eastAsia"/>
        </w:rPr>
        <w:t xml:space="preserve"> </w:t>
      </w:r>
      <w:r>
        <w:rPr>
          <w:rFonts w:hint="eastAsia"/>
        </w:rPr>
        <w:t>这里的关键是虚拟人必须至少要有跟这人一样的智力。</w:t>
      </w:r>
      <w:r>
        <w:rPr>
          <w:rFonts w:hint="eastAsia"/>
        </w:rPr>
        <w:t xml:space="preserve"> </w:t>
      </w:r>
      <w:r>
        <w:rPr>
          <w:rFonts w:hint="eastAsia"/>
        </w:rPr>
        <w:t>如果没有人工智能的话，大家都会觉得跟他人的互动第一跟现实生活中会不一样第二会很快就会觉得无聊。</w:t>
      </w:r>
      <w:r>
        <w:rPr>
          <w:rFonts w:hint="eastAsia"/>
        </w:rPr>
        <w:t xml:space="preserve"> </w:t>
      </w:r>
      <w:r>
        <w:rPr>
          <w:rFonts w:hint="eastAsia"/>
        </w:rPr>
        <w:t>有了人工智能，这些互动会跟真人的互动一样有意思并且超越。</w:t>
      </w:r>
      <w:r>
        <w:rPr>
          <w:rFonts w:hint="eastAsia"/>
        </w:rPr>
        <w:t xml:space="preserve"> 2013</w:t>
      </w:r>
      <w:r>
        <w:rPr>
          <w:rFonts w:hint="eastAsia"/>
        </w:rPr>
        <w:t>年的电影《</w:t>
      </w:r>
      <w:r>
        <w:rPr>
          <w:rFonts w:hint="eastAsia"/>
        </w:rPr>
        <w:t>Her</w:t>
      </w:r>
      <w:r>
        <w:rPr>
          <w:rFonts w:hint="eastAsia"/>
        </w:rPr>
        <w:t>》展示了一个即使没有身体只有语音的机器人都能成为一个贴心的充满吸引力的女朋友。</w:t>
      </w:r>
    </w:p>
    <w:p w:rsidR="004F413E" w:rsidRDefault="004F413E" w:rsidP="004F413E">
      <w:pPr>
        <w:jc w:val="left"/>
      </w:pPr>
    </w:p>
    <w:p w:rsidR="004F413E" w:rsidRDefault="004F413E" w:rsidP="004F413E">
      <w:pPr>
        <w:jc w:val="left"/>
      </w:pPr>
      <w:r>
        <w:rPr>
          <w:rFonts w:hint="eastAsia"/>
        </w:rPr>
        <w:t xml:space="preserve">1.7.3. </w:t>
      </w:r>
      <w:r>
        <w:rPr>
          <w:rFonts w:hint="eastAsia"/>
        </w:rPr>
        <w:t>贴心助理</w:t>
      </w:r>
    </w:p>
    <w:p w:rsidR="004F413E" w:rsidRDefault="004F413E" w:rsidP="004F413E">
      <w:pPr>
        <w:jc w:val="left"/>
      </w:pPr>
      <w:r>
        <w:rPr>
          <w:rFonts w:hint="eastAsia"/>
        </w:rPr>
        <w:lastRenderedPageBreak/>
        <w:t>更广泛一点，</w:t>
      </w:r>
      <w:r>
        <w:rPr>
          <w:rFonts w:hint="eastAsia"/>
        </w:rPr>
        <w:t xml:space="preserve"> </w:t>
      </w:r>
      <w:r>
        <w:rPr>
          <w:rFonts w:hint="eastAsia"/>
        </w:rPr>
        <w:t>人工智能会根据你的历史经历和人类的群体特征而来给你提供个性化的建议，那样的话每天人工智能会给你建议你一天要干的事情，</w:t>
      </w:r>
      <w:r>
        <w:rPr>
          <w:rFonts w:hint="eastAsia"/>
        </w:rPr>
        <w:t xml:space="preserve"> </w:t>
      </w:r>
      <w:r>
        <w:rPr>
          <w:rFonts w:hint="eastAsia"/>
        </w:rPr>
        <w:t>当然最终的选择权还是在每个人手里。</w:t>
      </w:r>
      <w:r>
        <w:rPr>
          <w:rFonts w:hint="eastAsia"/>
        </w:rPr>
        <w:t xml:space="preserve"> </w:t>
      </w:r>
      <w:r>
        <w:rPr>
          <w:rFonts w:hint="eastAsia"/>
        </w:rPr>
        <w:t>每天干的事情，吃的东西，陪伴的人到每个人的性格和行为都会根据你的个性而定制。</w:t>
      </w:r>
      <w:r>
        <w:rPr>
          <w:rFonts w:hint="eastAsia"/>
        </w:rPr>
        <w:t xml:space="preserve"> </w:t>
      </w:r>
      <w:r>
        <w:rPr>
          <w:rFonts w:hint="eastAsia"/>
        </w:rPr>
        <w:t>另外人工智能也会根据你的想法和反应随时调整你所经历的场景，</w:t>
      </w:r>
      <w:r>
        <w:rPr>
          <w:rFonts w:hint="eastAsia"/>
        </w:rPr>
        <w:t xml:space="preserve"> </w:t>
      </w:r>
      <w:r>
        <w:rPr>
          <w:rFonts w:hint="eastAsia"/>
        </w:rPr>
        <w:t>比如如果你对你的爱人有不开心的感觉即使是潜意识的，爱人的行为就会马上做微小的调整一直到你满意为止。</w:t>
      </w:r>
    </w:p>
    <w:p w:rsidR="004F413E" w:rsidRDefault="004F413E" w:rsidP="004F413E">
      <w:pPr>
        <w:jc w:val="left"/>
      </w:pPr>
    </w:p>
    <w:p w:rsidR="004F413E" w:rsidRDefault="004F413E" w:rsidP="004F413E">
      <w:pPr>
        <w:jc w:val="left"/>
      </w:pPr>
      <w:r>
        <w:rPr>
          <w:rFonts w:hint="eastAsia"/>
        </w:rPr>
        <w:t xml:space="preserve">1.7.4 </w:t>
      </w:r>
      <w:r>
        <w:rPr>
          <w:rFonts w:hint="eastAsia"/>
        </w:rPr>
        <w:t>无极限的助手</w:t>
      </w:r>
    </w:p>
    <w:p w:rsidR="004F413E" w:rsidRDefault="004F413E" w:rsidP="004F413E">
      <w:pPr>
        <w:jc w:val="left"/>
      </w:pPr>
      <w:r>
        <w:rPr>
          <w:rFonts w:hint="eastAsia"/>
        </w:rPr>
        <w:t>人工智能能帮助你在虚拟世界里实现自己的目标。</w:t>
      </w:r>
      <w:r>
        <w:rPr>
          <w:rFonts w:hint="eastAsia"/>
        </w:rPr>
        <w:t xml:space="preserve"> </w:t>
      </w:r>
      <w:r>
        <w:rPr>
          <w:rFonts w:hint="eastAsia"/>
        </w:rPr>
        <w:t>在现实世界里今天你要制造一架飞机，除了需要钱之外，你还需要一个精通飞机制造的专业团队。</w:t>
      </w:r>
      <w:r>
        <w:rPr>
          <w:rFonts w:hint="eastAsia"/>
        </w:rPr>
        <w:t xml:space="preserve"> </w:t>
      </w:r>
      <w:r>
        <w:rPr>
          <w:rFonts w:hint="eastAsia"/>
        </w:rPr>
        <w:t>今天很多创业失败来自于团队的能力不够或领导带团队的能力不够，</w:t>
      </w:r>
      <w:r>
        <w:rPr>
          <w:rFonts w:hint="eastAsia"/>
        </w:rPr>
        <w:t xml:space="preserve"> </w:t>
      </w:r>
      <w:r>
        <w:rPr>
          <w:rFonts w:hint="eastAsia"/>
        </w:rPr>
        <w:t>创业不容易因为你需要钱还需要能组建和带领一支有足够能力的团队。</w:t>
      </w:r>
      <w:r>
        <w:rPr>
          <w:rFonts w:hint="eastAsia"/>
        </w:rPr>
        <w:t xml:space="preserve"> </w:t>
      </w:r>
      <w:r>
        <w:rPr>
          <w:rFonts w:hint="eastAsia"/>
        </w:rPr>
        <w:t>将来你的团队就是一批有专业特长的机器人，它们都会无条件地听从你的安排；即使你的专业知识非常有限，机器人会帮你制造你想要的飞机。</w:t>
      </w:r>
    </w:p>
    <w:p w:rsidR="004F413E" w:rsidRDefault="004F413E" w:rsidP="004F413E">
      <w:pPr>
        <w:jc w:val="left"/>
      </w:pPr>
    </w:p>
    <w:p w:rsidR="004F413E" w:rsidRDefault="004F413E" w:rsidP="004F413E">
      <w:pPr>
        <w:jc w:val="left"/>
      </w:pPr>
    </w:p>
    <w:p w:rsidR="004F413E" w:rsidRDefault="004F413E" w:rsidP="004F413E">
      <w:pPr>
        <w:pStyle w:val="a4"/>
        <w:numPr>
          <w:ilvl w:val="0"/>
          <w:numId w:val="30"/>
        </w:numPr>
        <w:ind w:firstLineChars="0"/>
        <w:jc w:val="left"/>
      </w:pPr>
      <w:r>
        <w:rPr>
          <w:rFonts w:hint="eastAsia"/>
        </w:rPr>
        <w:t>虚拟世界</w:t>
      </w:r>
    </w:p>
    <w:p w:rsidR="004F413E" w:rsidRDefault="004F413E" w:rsidP="004F413E">
      <w:pPr>
        <w:jc w:val="left"/>
      </w:pPr>
    </w:p>
    <w:p w:rsidR="004F413E" w:rsidRDefault="004F413E" w:rsidP="004F413E">
      <w:pPr>
        <w:jc w:val="left"/>
      </w:pPr>
      <w:r>
        <w:rPr>
          <w:rFonts w:hint="eastAsia"/>
        </w:rPr>
        <w:t>第二个核心技术是虚拟世界。</w:t>
      </w:r>
      <w:r>
        <w:rPr>
          <w:rFonts w:hint="eastAsia"/>
        </w:rPr>
        <w:t xml:space="preserve"> </w:t>
      </w:r>
      <w:r>
        <w:rPr>
          <w:rFonts w:hint="eastAsia"/>
        </w:rPr>
        <w:t>在乌托邦里每个人都生活在自己的虚拟世界里面，那样才能又随心所欲又不影响他人。</w:t>
      </w:r>
    </w:p>
    <w:p w:rsidR="004F413E" w:rsidRDefault="004F413E" w:rsidP="004F413E">
      <w:pPr>
        <w:jc w:val="left"/>
      </w:pPr>
    </w:p>
    <w:p w:rsidR="004F413E" w:rsidRDefault="004F413E" w:rsidP="004F413E">
      <w:pPr>
        <w:jc w:val="left"/>
      </w:pPr>
    </w:p>
    <w:p w:rsidR="004F413E" w:rsidRDefault="004F413E" w:rsidP="004F413E">
      <w:pPr>
        <w:jc w:val="left"/>
      </w:pPr>
      <w:r>
        <w:rPr>
          <w:rFonts w:hint="eastAsia"/>
        </w:rPr>
        <w:t xml:space="preserve">2.1 </w:t>
      </w:r>
      <w:r>
        <w:rPr>
          <w:rFonts w:hint="eastAsia"/>
        </w:rPr>
        <w:t>什么是虚拟世界？</w:t>
      </w:r>
    </w:p>
    <w:p w:rsidR="004F413E" w:rsidRDefault="004F413E" w:rsidP="004F413E">
      <w:pPr>
        <w:jc w:val="left"/>
      </w:pPr>
    </w:p>
    <w:p w:rsidR="004F413E" w:rsidRDefault="004F413E" w:rsidP="004F413E">
      <w:pPr>
        <w:jc w:val="left"/>
      </w:pPr>
      <w:r>
        <w:rPr>
          <w:rFonts w:hint="eastAsia"/>
        </w:rPr>
        <w:t>虚拟世界是让人感觉计算机上模拟的一个世界跟我们每天都体验的真实世界没有差别。</w:t>
      </w:r>
      <w:r>
        <w:rPr>
          <w:rFonts w:hint="eastAsia"/>
        </w:rPr>
        <w:t xml:space="preserve"> </w:t>
      </w:r>
      <w:r>
        <w:rPr>
          <w:rFonts w:hint="eastAsia"/>
        </w:rPr>
        <w:t>从用户的角度，虚拟世界和现实世界的感觉是一样的。</w:t>
      </w:r>
      <w:r>
        <w:rPr>
          <w:rFonts w:hint="eastAsia"/>
        </w:rPr>
        <w:t xml:space="preserve"> </w:t>
      </w:r>
      <w:r>
        <w:rPr>
          <w:rFonts w:hint="eastAsia"/>
        </w:rPr>
        <w:t>基本的技术原理是人是通过感官来感觉世界的，感官通过神经信号传到大脑，我们人工产生这些神经信号来产生虚拟世界里要产生的各种感觉。我们把人体分成大脑和身体。</w:t>
      </w:r>
      <w:r>
        <w:rPr>
          <w:rFonts w:hint="eastAsia"/>
        </w:rPr>
        <w:t xml:space="preserve"> </w:t>
      </w:r>
      <w:r>
        <w:rPr>
          <w:rFonts w:hint="eastAsia"/>
        </w:rPr>
        <w:t>大脑唯一的改变是神经输入改了，身体本身只是为了支持大脑保持健康，虚拟世界里的肉体和周围的环境都是模拟出来的。</w:t>
      </w:r>
    </w:p>
    <w:p w:rsidR="004F413E" w:rsidRDefault="004F413E" w:rsidP="004F413E">
      <w:pPr>
        <w:jc w:val="left"/>
      </w:pPr>
    </w:p>
    <w:p w:rsidR="004F413E" w:rsidRDefault="004F413E" w:rsidP="004F413E">
      <w:pPr>
        <w:jc w:val="left"/>
      </w:pPr>
      <w:r>
        <w:rPr>
          <w:rFonts w:hint="eastAsia"/>
        </w:rPr>
        <w:t>关于虚拟世界最相关的电影应该是</w:t>
      </w:r>
      <w:r>
        <w:rPr>
          <w:rFonts w:hint="eastAsia"/>
        </w:rPr>
        <w:t>1999</w:t>
      </w:r>
      <w:r>
        <w:rPr>
          <w:rFonts w:hint="eastAsia"/>
        </w:rPr>
        <w:t>年</w:t>
      </w:r>
      <w:r>
        <w:rPr>
          <w:rFonts w:hint="eastAsia"/>
        </w:rPr>
        <w:t>Wachowski</w:t>
      </w:r>
      <w:r>
        <w:rPr>
          <w:rFonts w:hint="eastAsia"/>
        </w:rPr>
        <w:t>姐妹的《</w:t>
      </w:r>
      <w:r>
        <w:rPr>
          <w:rFonts w:hint="eastAsia"/>
        </w:rPr>
        <w:t>Matrix</w:t>
      </w:r>
      <w:r>
        <w:rPr>
          <w:rFonts w:hint="eastAsia"/>
        </w:rPr>
        <w:t>》</w:t>
      </w:r>
      <w:r>
        <w:rPr>
          <w:rFonts w:hint="eastAsia"/>
        </w:rPr>
        <w:t xml:space="preserve">, </w:t>
      </w:r>
      <w:r>
        <w:rPr>
          <w:rFonts w:hint="eastAsia"/>
        </w:rPr>
        <w:t>电影里面机器人战胜了人类然后把每一个人都养在一个瓶子里并让每个人都生活在一个虚拟世界里。</w:t>
      </w:r>
      <w:r>
        <w:rPr>
          <w:rFonts w:hint="eastAsia"/>
        </w:rPr>
        <w:t xml:space="preserve"> </w:t>
      </w:r>
      <w:r>
        <w:rPr>
          <w:rFonts w:hint="eastAsia"/>
        </w:rPr>
        <w:t>电影不光描叙了生活在虚拟世界里是怎么样的而且还描述了这个虚拟世界是如何实现的。</w:t>
      </w:r>
      <w:r>
        <w:rPr>
          <w:rFonts w:hint="eastAsia"/>
        </w:rPr>
        <w:t xml:space="preserve"> </w:t>
      </w:r>
      <w:r>
        <w:rPr>
          <w:rFonts w:hint="eastAsia"/>
        </w:rPr>
        <w:t>不像很多科幻电影，</w:t>
      </w:r>
      <w:r>
        <w:rPr>
          <w:rFonts w:hint="eastAsia"/>
        </w:rPr>
        <w:t>Matrix</w:t>
      </w:r>
      <w:r>
        <w:rPr>
          <w:rFonts w:hint="eastAsia"/>
        </w:rPr>
        <w:t>里的大部分技术跟目前的物理理论是不矛盾的，也就是说这些技术是迟早可以实现的。</w:t>
      </w:r>
      <w:r>
        <w:rPr>
          <w:rFonts w:hint="eastAsia"/>
        </w:rPr>
        <w:t xml:space="preserve"> </w:t>
      </w:r>
      <w:r>
        <w:rPr>
          <w:rFonts w:hint="eastAsia"/>
        </w:rPr>
        <w:t>不过从</w:t>
      </w:r>
      <w:r>
        <w:rPr>
          <w:rFonts w:hint="eastAsia"/>
        </w:rPr>
        <w:t>Matrix</w:t>
      </w:r>
      <w:r>
        <w:rPr>
          <w:rFonts w:hint="eastAsia"/>
        </w:rPr>
        <w:t>的影评里也能看到，大部分电影的观众都在关心电影的一些局部性的创新比如它的</w:t>
      </w:r>
      <w:r>
        <w:rPr>
          <w:rFonts w:hint="eastAsia"/>
        </w:rPr>
        <w:t>bullet time</w:t>
      </w:r>
      <w:r>
        <w:rPr>
          <w:rFonts w:hint="eastAsia"/>
        </w:rPr>
        <w:t>拍摄技术而不是整体的思想。</w:t>
      </w:r>
    </w:p>
    <w:p w:rsidR="004F413E" w:rsidRDefault="004F413E" w:rsidP="004F413E">
      <w:pPr>
        <w:jc w:val="left"/>
      </w:pPr>
    </w:p>
    <w:p w:rsidR="004F413E" w:rsidRDefault="004F413E" w:rsidP="004F413E">
      <w:pPr>
        <w:jc w:val="left"/>
      </w:pPr>
      <w:r>
        <w:rPr>
          <w:rFonts w:hint="eastAsia"/>
        </w:rPr>
        <w:t>虚拟世界的技术是对我们每天的生活带来最直接也是最颠覆性的影响；</w:t>
      </w:r>
      <w:r>
        <w:rPr>
          <w:rFonts w:hint="eastAsia"/>
        </w:rPr>
        <w:t xml:space="preserve"> </w:t>
      </w:r>
      <w:r>
        <w:rPr>
          <w:rFonts w:hint="eastAsia"/>
        </w:rPr>
        <w:t>虚拟世界里我们可以随意创造任何我们希望的经历而不受现实世界的约束。</w:t>
      </w:r>
      <w:r>
        <w:rPr>
          <w:rFonts w:hint="eastAsia"/>
        </w:rPr>
        <w:t xml:space="preserve"> Matrix</w:t>
      </w:r>
      <w:r>
        <w:rPr>
          <w:rFonts w:hint="eastAsia"/>
        </w:rPr>
        <w:t>里描述的是所有人都生活在机器人控制的单个虚拟世界里（虚拟的类似于</w:t>
      </w:r>
      <w:r>
        <w:rPr>
          <w:rFonts w:hint="eastAsia"/>
        </w:rPr>
        <w:t>1999</w:t>
      </w:r>
      <w:r>
        <w:rPr>
          <w:rFonts w:hint="eastAsia"/>
        </w:rPr>
        <w:t>年的一个世界），</w:t>
      </w:r>
      <w:r>
        <w:rPr>
          <w:rFonts w:hint="eastAsia"/>
        </w:rPr>
        <w:t xml:space="preserve"> </w:t>
      </w:r>
      <w:r>
        <w:rPr>
          <w:rFonts w:hint="eastAsia"/>
        </w:rPr>
        <w:t>乌托邦里每个人都有属于自己的一个虚拟世界。</w:t>
      </w:r>
    </w:p>
    <w:p w:rsidR="004F413E" w:rsidRDefault="004F413E" w:rsidP="004F413E">
      <w:pPr>
        <w:jc w:val="left"/>
      </w:pPr>
    </w:p>
    <w:p w:rsidR="004F413E" w:rsidRDefault="004F413E" w:rsidP="004F413E">
      <w:pPr>
        <w:jc w:val="left"/>
      </w:pPr>
      <w:r>
        <w:rPr>
          <w:rFonts w:hint="eastAsia"/>
        </w:rPr>
        <w:t>目前最接近的技术是</w:t>
      </w:r>
      <w:r>
        <w:rPr>
          <w:rFonts w:hint="eastAsia"/>
        </w:rPr>
        <w:t>VR</w:t>
      </w:r>
      <w:r>
        <w:rPr>
          <w:rFonts w:hint="eastAsia"/>
        </w:rPr>
        <w:t>（</w:t>
      </w:r>
      <w:r>
        <w:rPr>
          <w:rFonts w:hint="eastAsia"/>
        </w:rPr>
        <w:t>virtual reality</w:t>
      </w:r>
      <w:r>
        <w:rPr>
          <w:rFonts w:hint="eastAsia"/>
        </w:rPr>
        <w:t>），</w:t>
      </w:r>
      <w:r>
        <w:rPr>
          <w:rFonts w:hint="eastAsia"/>
        </w:rPr>
        <w:t>VR</w:t>
      </w:r>
      <w:r>
        <w:rPr>
          <w:rFonts w:hint="eastAsia"/>
        </w:rPr>
        <w:t>的终极目标就是我们描叙的虚拟世界。</w:t>
      </w:r>
      <w:r>
        <w:rPr>
          <w:rFonts w:hint="eastAsia"/>
        </w:rPr>
        <w:t xml:space="preserve"> </w:t>
      </w:r>
      <w:r>
        <w:rPr>
          <w:rFonts w:hint="eastAsia"/>
        </w:rPr>
        <w:t>另一个参考对象是游戏，</w:t>
      </w:r>
      <w:r>
        <w:rPr>
          <w:rFonts w:hint="eastAsia"/>
        </w:rPr>
        <w:t xml:space="preserve"> </w:t>
      </w:r>
      <w:r>
        <w:rPr>
          <w:rFonts w:hint="eastAsia"/>
        </w:rPr>
        <w:t>游戏的终极目标实际上也是虚拟世界，我们现在就能想象的最完美的游戏感觉上就是应该跟真实世界一样的。</w:t>
      </w:r>
    </w:p>
    <w:p w:rsidR="004F413E" w:rsidRDefault="004F413E" w:rsidP="004F413E">
      <w:pPr>
        <w:jc w:val="left"/>
      </w:pPr>
    </w:p>
    <w:p w:rsidR="004F413E" w:rsidRDefault="004F413E" w:rsidP="004F413E">
      <w:pPr>
        <w:jc w:val="left"/>
      </w:pPr>
      <w:r>
        <w:rPr>
          <w:rFonts w:hint="eastAsia"/>
        </w:rPr>
        <w:t>通过脑神经链接的虚拟世界跟做梦有类似之处，有类似的感觉，但感觉的来源不一样，梦的来源来自于大脑本身而虚拟世界来自于计算机模拟出来的信号。</w:t>
      </w:r>
    </w:p>
    <w:p w:rsidR="004F413E" w:rsidRPr="008032FF" w:rsidRDefault="004F413E" w:rsidP="004F413E">
      <w:pPr>
        <w:jc w:val="left"/>
      </w:pPr>
    </w:p>
    <w:p w:rsidR="004F413E" w:rsidRDefault="004F413E" w:rsidP="004F413E">
      <w:pPr>
        <w:jc w:val="left"/>
      </w:pPr>
      <w:r>
        <w:rPr>
          <w:rFonts w:hint="eastAsia"/>
        </w:rPr>
        <w:t>从哲学的角度我们现在可能就生活在外星人打造的一个虚拟世界里，</w:t>
      </w:r>
      <w:r>
        <w:rPr>
          <w:rFonts w:hint="eastAsia"/>
        </w:rPr>
        <w:t xml:space="preserve"> </w:t>
      </w:r>
      <w:r>
        <w:rPr>
          <w:rFonts w:hint="eastAsia"/>
        </w:rPr>
        <w:t>这样的可能性好像很小但我们是无法确认的。</w:t>
      </w:r>
      <w:r>
        <w:rPr>
          <w:rFonts w:hint="eastAsia"/>
        </w:rPr>
        <w:t xml:space="preserve">  Hans Moravec</w:t>
      </w:r>
      <w:r>
        <w:rPr>
          <w:rFonts w:hint="eastAsia"/>
        </w:rPr>
        <w:t>和</w:t>
      </w:r>
      <w:r>
        <w:rPr>
          <w:rFonts w:hint="eastAsia"/>
        </w:rPr>
        <w:t>Nick Bostrom</w:t>
      </w:r>
      <w:r>
        <w:rPr>
          <w:rFonts w:hint="eastAsia"/>
        </w:rPr>
        <w:t>都在这方面写过一些文章。</w:t>
      </w:r>
    </w:p>
    <w:p w:rsidR="004F413E" w:rsidRDefault="004F413E" w:rsidP="004F413E">
      <w:pPr>
        <w:jc w:val="left"/>
      </w:pPr>
    </w:p>
    <w:p w:rsidR="004F413E" w:rsidRDefault="004F413E" w:rsidP="004F413E">
      <w:pPr>
        <w:jc w:val="left"/>
      </w:pPr>
    </w:p>
    <w:p w:rsidR="004F413E" w:rsidRDefault="004F413E" w:rsidP="004F413E">
      <w:pPr>
        <w:jc w:val="left"/>
      </w:pPr>
      <w:r>
        <w:rPr>
          <w:rFonts w:hint="eastAsia"/>
        </w:rPr>
        <w:t xml:space="preserve">2.2 </w:t>
      </w:r>
      <w:r>
        <w:rPr>
          <w:rFonts w:hint="eastAsia"/>
        </w:rPr>
        <w:t>虚拟世界的应用</w:t>
      </w:r>
    </w:p>
    <w:p w:rsidR="004F413E" w:rsidRDefault="004F413E" w:rsidP="004F413E">
      <w:pPr>
        <w:jc w:val="left"/>
      </w:pPr>
    </w:p>
    <w:p w:rsidR="004F413E" w:rsidRDefault="004F413E" w:rsidP="004F413E">
      <w:pPr>
        <w:jc w:val="left"/>
      </w:pPr>
      <w:r>
        <w:rPr>
          <w:rFonts w:hint="eastAsia"/>
        </w:rPr>
        <w:t>虚拟世界也是一个通用的技术，基本上任何领域都能应用。</w:t>
      </w:r>
      <w:r>
        <w:rPr>
          <w:rFonts w:hint="eastAsia"/>
        </w:rPr>
        <w:t xml:space="preserve">  </w:t>
      </w:r>
      <w:r>
        <w:rPr>
          <w:rFonts w:hint="eastAsia"/>
        </w:rPr>
        <w:t>按照我们现有的行业的分类，每一个行业</w:t>
      </w:r>
      <w:r>
        <w:rPr>
          <w:rFonts w:hint="eastAsia"/>
        </w:rPr>
        <w:t>(</w:t>
      </w:r>
      <w:r>
        <w:rPr>
          <w:rFonts w:hint="eastAsia"/>
        </w:rPr>
        <w:t>比如教育，娱乐，旅游，等等</w:t>
      </w:r>
      <w:r>
        <w:rPr>
          <w:rFonts w:hint="eastAsia"/>
        </w:rPr>
        <w:t>)</w:t>
      </w:r>
      <w:r>
        <w:rPr>
          <w:rFonts w:hint="eastAsia"/>
        </w:rPr>
        <w:t>都能有效地利用虚拟世界。</w:t>
      </w:r>
      <w:r>
        <w:rPr>
          <w:rFonts w:hint="eastAsia"/>
        </w:rPr>
        <w:t xml:space="preserve"> </w:t>
      </w:r>
      <w:r>
        <w:rPr>
          <w:rFonts w:hint="eastAsia"/>
        </w:rPr>
        <w:t>比如旅游方面可以有效地跟现实的景点相结合提供可以体验的历史。</w:t>
      </w:r>
    </w:p>
    <w:p w:rsidR="004F413E" w:rsidRPr="00085AEF" w:rsidRDefault="004F413E" w:rsidP="004F413E">
      <w:pPr>
        <w:jc w:val="left"/>
      </w:pPr>
    </w:p>
    <w:p w:rsidR="004F413E" w:rsidRDefault="004F413E" w:rsidP="004F413E">
      <w:pPr>
        <w:jc w:val="left"/>
      </w:pPr>
      <w:r>
        <w:rPr>
          <w:rFonts w:hint="eastAsia"/>
        </w:rPr>
        <w:t>夸张一点来说，</w:t>
      </w:r>
      <w:r>
        <w:rPr>
          <w:rFonts w:hint="eastAsia"/>
        </w:rPr>
        <w:t xml:space="preserve"> </w:t>
      </w:r>
      <w:r>
        <w:rPr>
          <w:rFonts w:hint="eastAsia"/>
        </w:rPr>
        <w:t>谁首先掌握真实性比较高的虚拟世界的技术光利用这个技术来卖虚拟的美女帅哥就能做出世界上最大的企业来。这种经济基础和政府支持可以让乌托邦更有可能实现。</w:t>
      </w:r>
    </w:p>
    <w:p w:rsidR="004F413E" w:rsidRDefault="004F413E" w:rsidP="004F413E">
      <w:pPr>
        <w:jc w:val="left"/>
      </w:pPr>
    </w:p>
    <w:p w:rsidR="004F413E" w:rsidRDefault="004F413E" w:rsidP="004F413E">
      <w:pPr>
        <w:jc w:val="left"/>
      </w:pPr>
    </w:p>
    <w:p w:rsidR="004F413E" w:rsidRDefault="004F413E" w:rsidP="004F413E">
      <w:pPr>
        <w:jc w:val="left"/>
      </w:pPr>
      <w:r>
        <w:rPr>
          <w:rFonts w:hint="eastAsia"/>
        </w:rPr>
        <w:t xml:space="preserve">2.2 </w:t>
      </w:r>
      <w:r>
        <w:rPr>
          <w:rFonts w:hint="eastAsia"/>
        </w:rPr>
        <w:t>虚拟世界的重要性</w:t>
      </w:r>
    </w:p>
    <w:p w:rsidR="004F413E" w:rsidRDefault="004F413E" w:rsidP="004F413E">
      <w:pPr>
        <w:jc w:val="left"/>
      </w:pPr>
    </w:p>
    <w:p w:rsidR="004F413E" w:rsidRDefault="004F413E" w:rsidP="004F413E">
      <w:pPr>
        <w:jc w:val="left"/>
      </w:pPr>
      <w:r>
        <w:rPr>
          <w:rFonts w:hint="eastAsia"/>
        </w:rPr>
        <w:t>每个人的一生除了天生的基因之外，一辈子的各种经历造就一个人，很多人也是一辈子为了获得自己想要的各种经历而去努力。</w:t>
      </w:r>
      <w:r>
        <w:rPr>
          <w:rFonts w:hint="eastAsia"/>
        </w:rPr>
        <w:t xml:space="preserve"> </w:t>
      </w:r>
      <w:r>
        <w:rPr>
          <w:rFonts w:hint="eastAsia"/>
        </w:rPr>
        <w:t>虚拟世界的特殊性在于虚拟世界可以给与你任何你想要的经历包括在现实生活中由于种种原因而不可能体验的经历。</w:t>
      </w:r>
      <w:r>
        <w:rPr>
          <w:rFonts w:hint="eastAsia"/>
        </w:rPr>
        <w:t xml:space="preserve"> </w:t>
      </w:r>
      <w:r>
        <w:rPr>
          <w:rFonts w:hint="eastAsia"/>
        </w:rPr>
        <w:t>有了虚拟世界之后你可以选择你想要的世界你想要的经历，也就是说你可以定制你的一辈子。</w:t>
      </w:r>
      <w:r>
        <w:rPr>
          <w:rFonts w:hint="eastAsia"/>
        </w:rPr>
        <w:t xml:space="preserve"> </w:t>
      </w:r>
      <w:r>
        <w:rPr>
          <w:rFonts w:hint="eastAsia"/>
        </w:rPr>
        <w:t>从一个维度去看，人的一生就是一系列经历组成的，有了虚拟世界你就可以选择你一辈子想要的各种经历。</w:t>
      </w:r>
    </w:p>
    <w:p w:rsidR="004F413E" w:rsidRDefault="004F413E" w:rsidP="004F413E">
      <w:pPr>
        <w:jc w:val="left"/>
      </w:pPr>
    </w:p>
    <w:p w:rsidR="004F413E" w:rsidRDefault="004F413E" w:rsidP="004F413E">
      <w:pPr>
        <w:jc w:val="left"/>
      </w:pPr>
    </w:p>
    <w:p w:rsidR="004F413E" w:rsidRDefault="004F413E" w:rsidP="004F413E">
      <w:pPr>
        <w:jc w:val="left"/>
      </w:pPr>
      <w:r>
        <w:rPr>
          <w:rFonts w:hint="eastAsia"/>
        </w:rPr>
        <w:t xml:space="preserve">2.3 </w:t>
      </w:r>
      <w:r>
        <w:rPr>
          <w:rFonts w:hint="eastAsia"/>
        </w:rPr>
        <w:t>核心技术：脑神经链接</w:t>
      </w:r>
    </w:p>
    <w:p w:rsidR="004F413E" w:rsidRPr="00512FC4" w:rsidRDefault="004F413E" w:rsidP="004F413E">
      <w:pPr>
        <w:jc w:val="left"/>
      </w:pPr>
    </w:p>
    <w:p w:rsidR="004F413E" w:rsidRDefault="004F413E" w:rsidP="004F413E">
      <w:pPr>
        <w:jc w:val="left"/>
      </w:pPr>
      <w:r>
        <w:rPr>
          <w:rFonts w:hint="eastAsia"/>
        </w:rPr>
        <w:t>虚拟世界主要需要突破的</w:t>
      </w:r>
      <w:r>
        <w:t>核心技术是脑神经的链接</w:t>
      </w:r>
      <w:r>
        <w:rPr>
          <w:rFonts w:hint="eastAsia"/>
        </w:rPr>
        <w:t>。</w:t>
      </w:r>
      <w:r>
        <w:rPr>
          <w:rFonts w:hint="eastAsia"/>
        </w:rPr>
        <w:t xml:space="preserve"> </w:t>
      </w:r>
      <w:r>
        <w:rPr>
          <w:rFonts w:hint="eastAsia"/>
        </w:rPr>
        <w:t>这里我们需要把所有感官神经给链接到电脑上，</w:t>
      </w:r>
      <w:r>
        <w:t>类似于</w:t>
      </w:r>
      <w:r>
        <w:t>Matrix</w:t>
      </w:r>
      <w:r>
        <w:t>里面描述的</w:t>
      </w:r>
      <w:r>
        <w:rPr>
          <w:rFonts w:hint="eastAsia"/>
        </w:rPr>
        <w:t>。人是通过感官来了解外界的，感官采取的信息最终是链到脑神经那样大脑有各种对物理世界的感觉，</w:t>
      </w:r>
      <w:r>
        <w:rPr>
          <w:rFonts w:hint="eastAsia"/>
        </w:rPr>
        <w:t xml:space="preserve"> </w:t>
      </w:r>
      <w:r>
        <w:rPr>
          <w:rFonts w:hint="eastAsia"/>
        </w:rPr>
        <w:t>我们完全绕过感官而直接把我们想要的感觉传递到这些感官神经</w:t>
      </w:r>
      <w:r>
        <w:rPr>
          <w:rFonts w:hint="eastAsia"/>
        </w:rPr>
        <w:t>(sensory nerve)</w:t>
      </w:r>
      <w:r>
        <w:rPr>
          <w:rFonts w:hint="eastAsia"/>
        </w:rPr>
        <w:t>里，那样我们可以完全控制每个人的所有的感官的感受，也就可以做到虚拟世界和真实世界不可区分。</w:t>
      </w:r>
      <w:r>
        <w:rPr>
          <w:rFonts w:hint="eastAsia"/>
        </w:rPr>
        <w:t xml:space="preserve"> </w:t>
      </w:r>
    </w:p>
    <w:p w:rsidR="004F413E" w:rsidRPr="00EB4E4F" w:rsidRDefault="004F413E" w:rsidP="004F413E">
      <w:pPr>
        <w:jc w:val="left"/>
      </w:pPr>
    </w:p>
    <w:p w:rsidR="004F413E" w:rsidRDefault="004F413E" w:rsidP="004F413E">
      <w:pPr>
        <w:jc w:val="left"/>
      </w:pPr>
      <w:r>
        <w:t>目前最成熟的部分技术是听觉神经的链接</w:t>
      </w:r>
      <w:r>
        <w:rPr>
          <w:rFonts w:hint="eastAsia"/>
        </w:rPr>
        <w:t>，</w:t>
      </w:r>
      <w:r>
        <w:t>世界上最先进的助听器已经是链到听觉神经</w:t>
      </w:r>
      <w:r>
        <w:rPr>
          <w:rFonts w:hint="eastAsia"/>
        </w:rPr>
        <w:t>(cochlear or auditory nerve)</w:t>
      </w:r>
      <w:r>
        <w:t>的</w:t>
      </w:r>
      <w:r>
        <w:rPr>
          <w:rFonts w:hint="eastAsia"/>
        </w:rPr>
        <w:t>（</w:t>
      </w:r>
      <w:r>
        <w:rPr>
          <w:rFonts w:hint="eastAsia"/>
        </w:rPr>
        <w:t>cochlear implant</w:t>
      </w:r>
      <w:r>
        <w:rPr>
          <w:rFonts w:hint="eastAsia"/>
        </w:rPr>
        <w:t>）。</w:t>
      </w:r>
      <w:r>
        <w:rPr>
          <w:rFonts w:hint="eastAsia"/>
        </w:rPr>
        <w:t xml:space="preserve"> </w:t>
      </w:r>
      <w:r>
        <w:t>现在世界上</w:t>
      </w:r>
      <w:r>
        <w:rPr>
          <w:rFonts w:hint="eastAsia"/>
        </w:rPr>
        <w:t>已经</w:t>
      </w:r>
      <w:r>
        <w:t>有</w:t>
      </w:r>
      <w:r>
        <w:rPr>
          <w:rFonts w:hint="eastAsia"/>
        </w:rPr>
        <w:t>五</w:t>
      </w:r>
      <w:r>
        <w:t>家公司</w:t>
      </w:r>
      <w:r>
        <w:rPr>
          <w:rFonts w:hint="eastAsia"/>
        </w:rPr>
        <w:t>(</w:t>
      </w:r>
      <w:r>
        <w:rPr>
          <w:rFonts w:hint="eastAsia"/>
        </w:rPr>
        <w:t>澳大利亚，美国，奥地利，法国，中国</w:t>
      </w:r>
      <w:r>
        <w:rPr>
          <w:rFonts w:hint="eastAsia"/>
        </w:rPr>
        <w:t>)</w:t>
      </w:r>
      <w:r>
        <w:t>提供这个产品并已有几十万个</w:t>
      </w:r>
      <w:r>
        <w:rPr>
          <w:rFonts w:hint="eastAsia"/>
        </w:rPr>
        <w:t>用户。</w:t>
      </w:r>
      <w:r>
        <w:rPr>
          <w:rFonts w:hint="eastAsia"/>
        </w:rPr>
        <w:t xml:space="preserve"> </w:t>
      </w:r>
      <w:r>
        <w:t>视觉</w:t>
      </w:r>
      <w:r>
        <w:rPr>
          <w:rFonts w:hint="eastAsia"/>
        </w:rPr>
        <w:t>现在还</w:t>
      </w:r>
      <w:r>
        <w:t>在临床实验阶段</w:t>
      </w:r>
      <w:r>
        <w:rPr>
          <w:rFonts w:hint="eastAsia"/>
        </w:rPr>
        <w:t>，</w:t>
      </w:r>
      <w:r>
        <w:t>已经有一百多人安装</w:t>
      </w:r>
      <w:r>
        <w:rPr>
          <w:rFonts w:hint="eastAsia"/>
        </w:rPr>
        <w:t>。</w:t>
      </w:r>
      <w:r>
        <w:rPr>
          <w:rFonts w:hint="eastAsia"/>
        </w:rPr>
        <w:t xml:space="preserve"> </w:t>
      </w:r>
    </w:p>
    <w:p w:rsidR="004F413E" w:rsidRDefault="004F413E" w:rsidP="004F413E">
      <w:pPr>
        <w:jc w:val="left"/>
      </w:pPr>
    </w:p>
    <w:p w:rsidR="004F413E" w:rsidRDefault="004F413E" w:rsidP="004F413E">
      <w:pPr>
        <w:jc w:val="left"/>
      </w:pPr>
      <w:r>
        <w:rPr>
          <w:rFonts w:hint="eastAsia"/>
        </w:rPr>
        <w:t>这里的核心技术第一是对这些感官神经的信号分析，了解什么样的信号会产生什么样的感觉然后是建立各种情景下的感觉数据库，那样在虚拟世界里我们在任何情况下都知道该给用户产生什么样的感觉。</w:t>
      </w:r>
      <w:r>
        <w:rPr>
          <w:rFonts w:hint="eastAsia"/>
        </w:rPr>
        <w:t xml:space="preserve"> </w:t>
      </w:r>
      <w:r>
        <w:rPr>
          <w:rFonts w:hint="eastAsia"/>
        </w:rPr>
        <w:t>我们需要处理各种感觉包括听觉，视觉，触觉（含温度等），味</w:t>
      </w:r>
      <w:r>
        <w:rPr>
          <w:rFonts w:hint="eastAsia"/>
        </w:rPr>
        <w:lastRenderedPageBreak/>
        <w:t>觉（食物的核心）嗅觉和平衡，不过这里面的基本原理都是一样的。</w:t>
      </w:r>
    </w:p>
    <w:p w:rsidR="004F413E" w:rsidRDefault="004F413E" w:rsidP="004F413E">
      <w:pPr>
        <w:jc w:val="left"/>
      </w:pPr>
    </w:p>
    <w:p w:rsidR="004F413E" w:rsidRDefault="004F413E" w:rsidP="004F413E">
      <w:pPr>
        <w:jc w:val="left"/>
      </w:pPr>
    </w:p>
    <w:p w:rsidR="004F413E" w:rsidRDefault="004F413E" w:rsidP="004F413E">
      <w:pPr>
        <w:jc w:val="left"/>
      </w:pPr>
      <w:r>
        <w:rPr>
          <w:rFonts w:hint="eastAsia"/>
        </w:rPr>
        <w:t xml:space="preserve">2.4 </w:t>
      </w:r>
      <w:r>
        <w:rPr>
          <w:rFonts w:hint="eastAsia"/>
        </w:rPr>
        <w:t>模拟世界</w:t>
      </w:r>
    </w:p>
    <w:p w:rsidR="004F413E" w:rsidRDefault="004F413E" w:rsidP="004F413E">
      <w:pPr>
        <w:jc w:val="left"/>
      </w:pPr>
    </w:p>
    <w:p w:rsidR="004F413E" w:rsidRDefault="004F413E" w:rsidP="004F413E">
      <w:pPr>
        <w:jc w:val="left"/>
      </w:pPr>
      <w:r>
        <w:rPr>
          <w:rFonts w:hint="eastAsia"/>
        </w:rPr>
        <w:t>这些感官的另一端是一个模拟的世界，这个技术上的挑战更小一些。</w:t>
      </w:r>
    </w:p>
    <w:p w:rsidR="004F413E" w:rsidRDefault="004F413E" w:rsidP="004F413E">
      <w:pPr>
        <w:jc w:val="left"/>
      </w:pPr>
    </w:p>
    <w:p w:rsidR="004F413E" w:rsidRDefault="004F413E" w:rsidP="004F413E">
      <w:pPr>
        <w:jc w:val="left"/>
      </w:pPr>
      <w:r>
        <w:rPr>
          <w:rFonts w:hint="eastAsia"/>
        </w:rPr>
        <w:t>任何时刻根据用户选择的场景，虚拟世界里要搭建一个物理的模型来模拟这个场景。</w:t>
      </w:r>
      <w:r>
        <w:rPr>
          <w:rFonts w:hint="eastAsia"/>
        </w:rPr>
        <w:t xml:space="preserve"> </w:t>
      </w:r>
      <w:r>
        <w:rPr>
          <w:rFonts w:hint="eastAsia"/>
        </w:rPr>
        <w:t>这里有多层次的环境和人的互动。</w:t>
      </w:r>
      <w:r>
        <w:rPr>
          <w:rFonts w:hint="eastAsia"/>
        </w:rPr>
        <w:t xml:space="preserve"> </w:t>
      </w:r>
      <w:r>
        <w:rPr>
          <w:rFonts w:hint="eastAsia"/>
        </w:rPr>
        <w:t>这里还包括用户本身肉体的模拟因为真正的肉体躺在床上并且很多用户都会希望自己在虚拟世界拥有比自己更好的肉体。</w:t>
      </w:r>
    </w:p>
    <w:p w:rsidR="004F413E" w:rsidRDefault="004F413E" w:rsidP="004F413E">
      <w:pPr>
        <w:jc w:val="left"/>
      </w:pPr>
    </w:p>
    <w:p w:rsidR="004F413E" w:rsidRDefault="004F413E" w:rsidP="004F413E">
      <w:pPr>
        <w:jc w:val="left"/>
      </w:pPr>
      <w:r>
        <w:rPr>
          <w:rFonts w:hint="eastAsia"/>
        </w:rPr>
        <w:t>根据用户的需求，虚拟世界可能是有不同的物理参数比如不同的重力。</w:t>
      </w:r>
      <w:r>
        <w:rPr>
          <w:rFonts w:hint="eastAsia"/>
        </w:rPr>
        <w:t xml:space="preserve"> </w:t>
      </w:r>
      <w:r>
        <w:rPr>
          <w:rFonts w:hint="eastAsia"/>
        </w:rPr>
        <w:t>虚拟的我们当然也可以考虑修改物理的规则比如光速，但这个物理上可能有一定的难度因为我们需要确保一套</w:t>
      </w:r>
      <w:r>
        <w:rPr>
          <w:rFonts w:hint="eastAsia"/>
        </w:rPr>
        <w:t>self-consistent</w:t>
      </w:r>
      <w:r>
        <w:rPr>
          <w:rFonts w:hint="eastAsia"/>
        </w:rPr>
        <w:t>的物理理论。</w:t>
      </w:r>
    </w:p>
    <w:p w:rsidR="004F413E" w:rsidRDefault="004F413E" w:rsidP="004F413E">
      <w:pPr>
        <w:jc w:val="left"/>
      </w:pPr>
    </w:p>
    <w:p w:rsidR="004F413E" w:rsidRDefault="004F413E" w:rsidP="004F413E">
      <w:pPr>
        <w:jc w:val="left"/>
      </w:pPr>
      <w:r>
        <w:rPr>
          <w:rFonts w:hint="eastAsia"/>
        </w:rPr>
        <w:t>我们需要精确的各种物理模型来模拟各种场景，大到宇宙层面小到基本粒子层面的，</w:t>
      </w:r>
      <w:r>
        <w:rPr>
          <w:rFonts w:hint="eastAsia"/>
        </w:rPr>
        <w:t xml:space="preserve"> </w:t>
      </w:r>
      <w:r>
        <w:rPr>
          <w:rFonts w:hint="eastAsia"/>
        </w:rPr>
        <w:t>可以看成是物理和其他自然科学的数字化。</w:t>
      </w:r>
      <w:r>
        <w:rPr>
          <w:rFonts w:hint="eastAsia"/>
        </w:rPr>
        <w:t xml:space="preserve"> </w:t>
      </w:r>
      <w:r>
        <w:rPr>
          <w:rFonts w:hint="eastAsia"/>
        </w:rPr>
        <w:t>跟现在我们所做的类似的模拟系统来比的话，量和复杂程度都有巨大的增加，但这方面技术的难度应该不算太大，</w:t>
      </w:r>
      <w:r>
        <w:rPr>
          <w:rFonts w:hint="eastAsia"/>
        </w:rPr>
        <w:t xml:space="preserve"> </w:t>
      </w:r>
      <w:r>
        <w:rPr>
          <w:rFonts w:hint="eastAsia"/>
        </w:rPr>
        <w:t>基本上靠技术的自然进展应该就能实现，不需要太多技术上的突破。</w:t>
      </w:r>
      <w:r>
        <w:rPr>
          <w:rFonts w:hint="eastAsia"/>
        </w:rPr>
        <w:t xml:space="preserve"> </w:t>
      </w:r>
      <w:r>
        <w:rPr>
          <w:rFonts w:hint="eastAsia"/>
        </w:rPr>
        <w:t>比如这里涉及的大量的计算量基本上靠现在的云计算技术的自然发展就能解决。</w:t>
      </w:r>
      <w:r>
        <w:rPr>
          <w:rFonts w:hint="eastAsia"/>
        </w:rPr>
        <w:t xml:space="preserve"> </w:t>
      </w:r>
    </w:p>
    <w:p w:rsidR="004F413E" w:rsidRDefault="004F413E" w:rsidP="004F413E">
      <w:pPr>
        <w:jc w:val="left"/>
      </w:pPr>
    </w:p>
    <w:p w:rsidR="004F413E" w:rsidRDefault="004F413E" w:rsidP="004F413E">
      <w:pPr>
        <w:jc w:val="left"/>
      </w:pPr>
      <w:r>
        <w:rPr>
          <w:rFonts w:hint="eastAsia"/>
        </w:rPr>
        <w:t>根据科学的规则理论上都可以模拟，从宇宙到地球到建筑。最基本的物理模型，加上算法上的优化来减少计算量。</w:t>
      </w:r>
    </w:p>
    <w:p w:rsidR="004F413E" w:rsidRDefault="004F413E" w:rsidP="004F413E">
      <w:pPr>
        <w:jc w:val="left"/>
      </w:pPr>
      <w:r>
        <w:rPr>
          <w:rFonts w:hint="eastAsia"/>
        </w:rPr>
        <w:t>宇宙的模拟：恒星，行星，卫星，等</w:t>
      </w:r>
    </w:p>
    <w:p w:rsidR="004F413E" w:rsidRDefault="004F413E" w:rsidP="004F413E">
      <w:pPr>
        <w:jc w:val="left"/>
      </w:pPr>
      <w:r>
        <w:rPr>
          <w:rFonts w:hint="eastAsia"/>
        </w:rPr>
        <w:t>地球的模拟：从自然的环境（山脉，海洋，河流，等）到人造的建筑</w:t>
      </w:r>
      <w:r>
        <w:rPr>
          <w:rFonts w:hint="eastAsia"/>
        </w:rPr>
        <w:t xml:space="preserve"> </w:t>
      </w:r>
      <w:r>
        <w:rPr>
          <w:rFonts w:hint="eastAsia"/>
        </w:rPr>
        <w:t>（楼，路，等等）</w:t>
      </w:r>
    </w:p>
    <w:p w:rsidR="004F413E" w:rsidRDefault="004F413E" w:rsidP="004F413E">
      <w:pPr>
        <w:jc w:val="left"/>
      </w:pPr>
      <w:r>
        <w:rPr>
          <w:rFonts w:hint="eastAsia"/>
        </w:rPr>
        <w:t>任务和环境的模拟：比如开车，滑翔</w:t>
      </w:r>
    </w:p>
    <w:p w:rsidR="004F413E" w:rsidRDefault="004F413E" w:rsidP="004F413E">
      <w:pPr>
        <w:jc w:val="left"/>
      </w:pPr>
      <w:r>
        <w:rPr>
          <w:rFonts w:hint="eastAsia"/>
        </w:rPr>
        <w:t>单个人的模拟：物理，化学，生物</w:t>
      </w:r>
    </w:p>
    <w:p w:rsidR="004F413E" w:rsidRDefault="004F413E" w:rsidP="004F413E">
      <w:pPr>
        <w:jc w:val="left"/>
      </w:pPr>
      <w:r>
        <w:rPr>
          <w:rFonts w:hint="eastAsia"/>
        </w:rPr>
        <w:t>人和人的模拟</w:t>
      </w:r>
    </w:p>
    <w:p w:rsidR="004F413E" w:rsidRDefault="004F413E" w:rsidP="004F413E">
      <w:pPr>
        <w:jc w:val="left"/>
      </w:pPr>
      <w:r>
        <w:rPr>
          <w:rFonts w:hint="eastAsia"/>
        </w:rPr>
        <w:t>模拟地球的变化</w:t>
      </w:r>
    </w:p>
    <w:p w:rsidR="004F413E" w:rsidRPr="00E8654B" w:rsidRDefault="004F413E" w:rsidP="004F413E">
      <w:pPr>
        <w:jc w:val="left"/>
      </w:pPr>
      <w:r>
        <w:rPr>
          <w:rFonts w:hint="eastAsia"/>
        </w:rPr>
        <w:t>模拟生物的进化</w:t>
      </w:r>
    </w:p>
    <w:p w:rsidR="004F413E" w:rsidRDefault="004F413E" w:rsidP="004F413E">
      <w:pPr>
        <w:jc w:val="left"/>
      </w:pPr>
    </w:p>
    <w:p w:rsidR="004F413E" w:rsidRDefault="004F413E" w:rsidP="004F413E">
      <w:pPr>
        <w:jc w:val="left"/>
      </w:pPr>
    </w:p>
    <w:p w:rsidR="004F413E" w:rsidRDefault="004F413E" w:rsidP="004F413E">
      <w:pPr>
        <w:jc w:val="left"/>
      </w:pPr>
      <w:r>
        <w:rPr>
          <w:rFonts w:hint="eastAsia"/>
        </w:rPr>
        <w:t>然后就是依靠人体模型产生相对应的神经信号：</w:t>
      </w:r>
      <w:r>
        <w:rPr>
          <w:rFonts w:hint="eastAsia"/>
        </w:rPr>
        <w:t xml:space="preserve"> </w:t>
      </w:r>
      <w:r>
        <w:rPr>
          <w:rFonts w:hint="eastAsia"/>
        </w:rPr>
        <w:t>测量人体各种感觉时的信号，</w:t>
      </w:r>
      <w:r>
        <w:rPr>
          <w:rFonts w:hint="eastAsia"/>
        </w:rPr>
        <w:t xml:space="preserve"> </w:t>
      </w:r>
      <w:r>
        <w:rPr>
          <w:rFonts w:hint="eastAsia"/>
        </w:rPr>
        <w:t>建立模型，</w:t>
      </w:r>
      <w:r>
        <w:rPr>
          <w:rFonts w:hint="eastAsia"/>
        </w:rPr>
        <w:t xml:space="preserve"> </w:t>
      </w:r>
      <w:r>
        <w:rPr>
          <w:rFonts w:hint="eastAsia"/>
        </w:rPr>
        <w:t>这个我们需要大量的工作量。</w:t>
      </w:r>
      <w:r>
        <w:rPr>
          <w:rFonts w:hint="eastAsia"/>
        </w:rPr>
        <w:t xml:space="preserve"> </w:t>
      </w:r>
      <w:r>
        <w:rPr>
          <w:rFonts w:hint="eastAsia"/>
        </w:rPr>
        <w:t>然后模拟时每个人处于的环境通过这些神经信号的模型感官部分的信号无线传给脑神经。</w:t>
      </w:r>
    </w:p>
    <w:p w:rsidR="004F413E" w:rsidRDefault="004F413E" w:rsidP="004F413E">
      <w:pPr>
        <w:jc w:val="left"/>
      </w:pPr>
    </w:p>
    <w:p w:rsidR="004F413E" w:rsidRDefault="004F413E" w:rsidP="004F413E">
      <w:pPr>
        <w:jc w:val="left"/>
      </w:pPr>
      <w:r>
        <w:rPr>
          <w:rFonts w:hint="eastAsia"/>
        </w:rPr>
        <w:t xml:space="preserve">2.6 </w:t>
      </w:r>
      <w:r>
        <w:rPr>
          <w:rFonts w:hint="eastAsia"/>
        </w:rPr>
        <w:t>虚拟世界的风险</w:t>
      </w:r>
    </w:p>
    <w:p w:rsidR="004F413E" w:rsidRDefault="004F413E" w:rsidP="004F413E">
      <w:pPr>
        <w:jc w:val="left"/>
      </w:pPr>
    </w:p>
    <w:p w:rsidR="004F413E" w:rsidRDefault="004F413E" w:rsidP="004F413E">
      <w:pPr>
        <w:jc w:val="left"/>
      </w:pPr>
      <w:r>
        <w:rPr>
          <w:rFonts w:hint="eastAsia"/>
        </w:rPr>
        <w:t>虚拟世界是一个极具吸引力的技术，很多人了解了之后都觉得跟鸦片等毒品类似特容易上瘾，</w:t>
      </w:r>
      <w:r>
        <w:rPr>
          <w:rFonts w:hint="eastAsia"/>
        </w:rPr>
        <w:t xml:space="preserve"> </w:t>
      </w:r>
      <w:r>
        <w:rPr>
          <w:rFonts w:hint="eastAsia"/>
        </w:rPr>
        <w:t>当年英国的鸦片对中国社会带来的影响是众所周知的，</w:t>
      </w:r>
      <w:r>
        <w:rPr>
          <w:rFonts w:hint="eastAsia"/>
        </w:rPr>
        <w:t xml:space="preserve"> </w:t>
      </w:r>
      <w:r>
        <w:rPr>
          <w:rFonts w:hint="eastAsia"/>
        </w:rPr>
        <w:t>虚拟世界的诱惑力比鸦片至少要高上一个数量级。</w:t>
      </w:r>
      <w:r>
        <w:rPr>
          <w:rFonts w:hint="eastAsia"/>
        </w:rPr>
        <w:t xml:space="preserve"> </w:t>
      </w:r>
      <w:r>
        <w:rPr>
          <w:rFonts w:hint="eastAsia"/>
        </w:rPr>
        <w:t>如果没有充分的准备的话可能整个社会都会瘫痪，大家都痴迷于虚拟世界里的各种享受而不工作了。</w:t>
      </w:r>
      <w:r>
        <w:rPr>
          <w:rFonts w:hint="eastAsia"/>
        </w:rPr>
        <w:t xml:space="preserve"> </w:t>
      </w:r>
      <w:r>
        <w:rPr>
          <w:rFonts w:hint="eastAsia"/>
        </w:rPr>
        <w:t>这也是另外一个技术的双刃剑效果的例子。</w:t>
      </w:r>
    </w:p>
    <w:p w:rsidR="004F413E" w:rsidRDefault="004F413E" w:rsidP="004F413E">
      <w:pPr>
        <w:jc w:val="left"/>
      </w:pPr>
    </w:p>
    <w:p w:rsidR="004F413E" w:rsidRDefault="004F413E" w:rsidP="004F413E">
      <w:pPr>
        <w:jc w:val="left"/>
      </w:pPr>
      <w:r>
        <w:rPr>
          <w:rFonts w:hint="eastAsia"/>
        </w:rPr>
        <w:t>这种风险还是比较温和</w:t>
      </w:r>
      <w:r>
        <w:rPr>
          <w:rFonts w:hint="eastAsia"/>
        </w:rPr>
        <w:t>(benig</w:t>
      </w:r>
      <w:r>
        <w:t>n)</w:t>
      </w:r>
      <w:r>
        <w:rPr>
          <w:rFonts w:hint="eastAsia"/>
        </w:rPr>
        <w:t>的毕竟每个用户本身还是很开心的，更邪恶</w:t>
      </w:r>
      <w:r>
        <w:rPr>
          <w:rFonts w:hint="eastAsia"/>
        </w:rPr>
        <w:t>(sinister</w:t>
      </w:r>
      <w:r>
        <w:t>)</w:t>
      </w:r>
      <w:r>
        <w:rPr>
          <w:rFonts w:hint="eastAsia"/>
        </w:rPr>
        <w:t>的应用</w:t>
      </w:r>
      <w:r>
        <w:rPr>
          <w:rFonts w:hint="eastAsia"/>
        </w:rPr>
        <w:lastRenderedPageBreak/>
        <w:t>包括在拷打</w:t>
      </w:r>
      <w:r>
        <w:rPr>
          <w:rFonts w:hint="eastAsia"/>
        </w:rPr>
        <w:t>(torture)</w:t>
      </w:r>
      <w:r>
        <w:rPr>
          <w:rFonts w:hint="eastAsia"/>
        </w:rPr>
        <w:t>方面无人能够承受的疼痛。</w:t>
      </w:r>
    </w:p>
    <w:p w:rsidR="004F413E" w:rsidRPr="007E3B9A" w:rsidRDefault="004F413E" w:rsidP="004F413E">
      <w:pPr>
        <w:jc w:val="left"/>
      </w:pPr>
    </w:p>
    <w:p w:rsidR="004F413E" w:rsidRDefault="004F413E" w:rsidP="004F413E">
      <w:pPr>
        <w:jc w:val="left"/>
      </w:pPr>
    </w:p>
    <w:p w:rsidR="004F413E" w:rsidRDefault="004F413E" w:rsidP="004F413E">
      <w:pPr>
        <w:pStyle w:val="a4"/>
        <w:numPr>
          <w:ilvl w:val="0"/>
          <w:numId w:val="30"/>
        </w:numPr>
        <w:ind w:firstLineChars="0"/>
        <w:jc w:val="left"/>
      </w:pPr>
      <w:r>
        <w:rPr>
          <w:rFonts w:hint="eastAsia"/>
        </w:rPr>
        <w:t>纳米技术</w:t>
      </w:r>
    </w:p>
    <w:p w:rsidR="004F413E" w:rsidRDefault="004F413E" w:rsidP="004F413E">
      <w:pPr>
        <w:jc w:val="left"/>
      </w:pPr>
    </w:p>
    <w:p w:rsidR="004F413E" w:rsidRDefault="004F413E" w:rsidP="004F413E">
      <w:pPr>
        <w:jc w:val="left"/>
      </w:pPr>
      <w:r>
        <w:t>第</w:t>
      </w:r>
      <w:r>
        <w:rPr>
          <w:rFonts w:hint="eastAsia"/>
        </w:rPr>
        <w:t>三方面的</w:t>
      </w:r>
      <w:r>
        <w:t>核心技术是针对脑神经无线连接的纳米技术</w:t>
      </w:r>
      <w:r>
        <w:rPr>
          <w:rFonts w:hint="eastAsia"/>
        </w:rPr>
        <w:t>，</w:t>
      </w:r>
      <w:r>
        <w:rPr>
          <w:rFonts w:hint="eastAsia"/>
        </w:rPr>
        <w:t xml:space="preserve"> </w:t>
      </w:r>
      <w:r>
        <w:rPr>
          <w:rFonts w:hint="eastAsia"/>
        </w:rPr>
        <w:t>不需要通用性的纳米技术。</w:t>
      </w:r>
      <w:r>
        <w:rPr>
          <w:rFonts w:hint="eastAsia"/>
        </w:rPr>
        <w:t xml:space="preserve"> </w:t>
      </w:r>
      <w:r>
        <w:t>那样</w:t>
      </w:r>
      <w:r>
        <w:rPr>
          <w:rFonts w:hint="eastAsia"/>
        </w:rPr>
        <w:t>脑</w:t>
      </w:r>
      <w:r>
        <w:t>神经链接</w:t>
      </w:r>
      <w:r>
        <w:rPr>
          <w:rFonts w:hint="eastAsia"/>
        </w:rPr>
        <w:t>的链接</w:t>
      </w:r>
      <w:r>
        <w:t>就不需要动手术</w:t>
      </w:r>
      <w:r>
        <w:rPr>
          <w:rFonts w:hint="eastAsia"/>
        </w:rPr>
        <w:t>。</w:t>
      </w:r>
      <w:r>
        <w:rPr>
          <w:rFonts w:hint="eastAsia"/>
        </w:rPr>
        <w:t xml:space="preserve"> </w:t>
      </w:r>
      <w:r>
        <w:t>每个人只要一次性地吃一颗药就可以了</w:t>
      </w:r>
      <w:r>
        <w:rPr>
          <w:rFonts w:hint="eastAsia"/>
        </w:rPr>
        <w:t>，</w:t>
      </w:r>
      <w:r>
        <w:rPr>
          <w:rFonts w:hint="eastAsia"/>
        </w:rPr>
        <w:t xml:space="preserve"> </w:t>
      </w:r>
      <w:r>
        <w:rPr>
          <w:rFonts w:hint="eastAsia"/>
        </w:rPr>
        <w:t>这颗药是个纳米机器，吃了之后就能跑到大脑里建立脑神经和虚拟世界网络的无线连接。</w:t>
      </w:r>
      <w:r>
        <w:rPr>
          <w:rFonts w:hint="eastAsia"/>
        </w:rPr>
        <w:t xml:space="preserve">  </w:t>
      </w:r>
      <w:r>
        <w:rPr>
          <w:rFonts w:hint="eastAsia"/>
        </w:rPr>
        <w:t>需要的话还可以开关，</w:t>
      </w:r>
      <w:r>
        <w:rPr>
          <w:rFonts w:hint="eastAsia"/>
        </w:rPr>
        <w:t xml:space="preserve"> </w:t>
      </w:r>
      <w:r>
        <w:rPr>
          <w:rFonts w:hint="eastAsia"/>
        </w:rPr>
        <w:t>关了就脱离和虚拟世界的连接。</w:t>
      </w:r>
      <w:r>
        <w:rPr>
          <w:rFonts w:hint="eastAsia"/>
        </w:rPr>
        <w:t xml:space="preserve"> </w:t>
      </w:r>
      <w:r>
        <w:rPr>
          <w:rFonts w:hint="eastAsia"/>
        </w:rPr>
        <w:t>这就比</w:t>
      </w:r>
      <w:r>
        <w:rPr>
          <w:rFonts w:hint="eastAsia"/>
        </w:rPr>
        <w:t>Matrix</w:t>
      </w:r>
      <w:r>
        <w:rPr>
          <w:rFonts w:hint="eastAsia"/>
        </w:rPr>
        <w:t>里的设计（一次性手术和物理线的链接）要方便很多。</w:t>
      </w:r>
    </w:p>
    <w:p w:rsidR="004F413E" w:rsidRDefault="004F413E" w:rsidP="004F413E"/>
    <w:p w:rsidR="004F413E" w:rsidRDefault="004F413E" w:rsidP="004F413E"/>
    <w:p w:rsidR="004F413E" w:rsidRDefault="004F413E" w:rsidP="004F413E">
      <w:pPr>
        <w:pStyle w:val="a4"/>
        <w:numPr>
          <w:ilvl w:val="0"/>
          <w:numId w:val="30"/>
        </w:numPr>
        <w:ind w:firstLineChars="0"/>
      </w:pPr>
      <w:r>
        <w:rPr>
          <w:rFonts w:hint="eastAsia"/>
        </w:rPr>
        <w:t>其他技术</w:t>
      </w:r>
    </w:p>
    <w:p w:rsidR="004F413E" w:rsidRDefault="004F413E" w:rsidP="004F413E"/>
    <w:p w:rsidR="004F413E" w:rsidRDefault="004F413E" w:rsidP="004F413E">
      <w:r>
        <w:rPr>
          <w:rFonts w:hint="eastAsia"/>
        </w:rPr>
        <w:t xml:space="preserve">4.1 </w:t>
      </w:r>
      <w:r>
        <w:rPr>
          <w:rFonts w:hint="eastAsia"/>
        </w:rPr>
        <w:t>可靠的软件系统</w:t>
      </w:r>
    </w:p>
    <w:p w:rsidR="004F413E" w:rsidRDefault="004F413E" w:rsidP="004F413E"/>
    <w:p w:rsidR="004F413E" w:rsidRPr="00E244A5" w:rsidRDefault="004F413E" w:rsidP="004F413E">
      <w:r>
        <w:rPr>
          <w:rFonts w:hint="eastAsia"/>
        </w:rPr>
        <w:t>由于整个世界都依靠一个极其复杂的软件系统来控制，一套极高可靠性的控制系统是必须的，</w:t>
      </w:r>
      <w:r>
        <w:rPr>
          <w:rFonts w:hint="eastAsia"/>
        </w:rPr>
        <w:t xml:space="preserve"> </w:t>
      </w:r>
      <w:r>
        <w:rPr>
          <w:rFonts w:hint="eastAsia"/>
        </w:rPr>
        <w:t>我们今天的软件可靠性水平肯定是不够的。这里主要需要的创新在于软件架构方面。</w:t>
      </w:r>
    </w:p>
    <w:p w:rsidR="004F413E" w:rsidRPr="00CE0BC8" w:rsidRDefault="004F413E" w:rsidP="004F413E">
      <w:pPr>
        <w:widowControl/>
        <w:spacing w:before="100" w:beforeAutospacing="1" w:after="100" w:afterAutospacing="1"/>
        <w:jc w:val="left"/>
        <w:rPr>
          <w:rFonts w:ascii="Times New Roman" w:eastAsia="宋体" w:hAnsi="Times New Roman" w:cs="Times New Roman"/>
          <w:color w:val="404040"/>
          <w:kern w:val="0"/>
          <w:szCs w:val="21"/>
        </w:rPr>
      </w:pPr>
      <w:r w:rsidRPr="00CE0BC8">
        <w:rPr>
          <w:rFonts w:ascii="Times New Roman" w:eastAsia="宋体" w:hAnsi="Times New Roman" w:cs="Times New Roman"/>
          <w:color w:val="404040"/>
          <w:kern w:val="0"/>
          <w:szCs w:val="21"/>
        </w:rPr>
        <w:t>系统必须可靠，否则直接是死亡</w:t>
      </w:r>
    </w:p>
    <w:p w:rsidR="004F413E" w:rsidRPr="00CE0BC8" w:rsidRDefault="004F413E" w:rsidP="004F413E">
      <w:pPr>
        <w:widowControl/>
        <w:spacing w:before="100" w:beforeAutospacing="1" w:after="100" w:afterAutospacing="1"/>
        <w:jc w:val="left"/>
        <w:rPr>
          <w:rFonts w:ascii="Times New Roman" w:eastAsia="宋体" w:hAnsi="Times New Roman" w:cs="Times New Roman"/>
          <w:color w:val="404040"/>
          <w:kern w:val="0"/>
          <w:szCs w:val="21"/>
        </w:rPr>
      </w:pPr>
      <w:r w:rsidRPr="00CE0BC8">
        <w:rPr>
          <w:rFonts w:ascii="Times New Roman" w:eastAsia="宋体" w:hAnsi="Times New Roman" w:cs="Times New Roman"/>
          <w:color w:val="404040"/>
          <w:kern w:val="0"/>
          <w:szCs w:val="21"/>
        </w:rPr>
        <w:t>心理上是很担心的，但比如太空探索等有类似的要求，现有的方法可以借鉴；应该是</w:t>
      </w:r>
      <w:r w:rsidRPr="00CE0BC8">
        <w:rPr>
          <w:rFonts w:ascii="Times New Roman" w:eastAsia="宋体" w:hAnsi="Times New Roman" w:cs="Times New Roman" w:hint="eastAsia"/>
          <w:color w:val="404040"/>
          <w:kern w:val="0"/>
          <w:szCs w:val="21"/>
        </w:rPr>
        <w:t>做得</w:t>
      </w:r>
      <w:r w:rsidRPr="00CE0BC8">
        <w:rPr>
          <w:rFonts w:ascii="Times New Roman" w:eastAsia="宋体" w:hAnsi="Times New Roman" w:cs="Times New Roman"/>
          <w:color w:val="404040"/>
          <w:kern w:val="0"/>
          <w:szCs w:val="21"/>
        </w:rPr>
        <w:t>到</w:t>
      </w:r>
      <w:r w:rsidRPr="00CE0BC8">
        <w:rPr>
          <w:rFonts w:ascii="Times New Roman" w:eastAsia="宋体" w:hAnsi="Times New Roman" w:cs="Times New Roman" w:hint="eastAsia"/>
          <w:color w:val="404040"/>
          <w:kern w:val="0"/>
          <w:szCs w:val="21"/>
        </w:rPr>
        <w:t>的。</w:t>
      </w:r>
    </w:p>
    <w:p w:rsidR="004F413E" w:rsidRPr="007114ED" w:rsidRDefault="004F413E" w:rsidP="004F413E">
      <w:pPr>
        <w:widowControl/>
        <w:spacing w:before="100" w:beforeAutospacing="1" w:after="100" w:afterAutospacing="1"/>
        <w:jc w:val="left"/>
        <w:rPr>
          <w:rFonts w:ascii="Times New Roman" w:eastAsia="宋体" w:hAnsi="Times New Roman" w:cs="Times New Roman"/>
          <w:color w:val="404040"/>
          <w:kern w:val="0"/>
          <w:sz w:val="24"/>
          <w:szCs w:val="24"/>
        </w:rPr>
      </w:pPr>
      <w:r w:rsidRPr="00CE0BC8">
        <w:rPr>
          <w:rFonts w:ascii="Times New Roman" w:eastAsia="宋体" w:hAnsi="Times New Roman" w:cs="Times New Roman" w:hint="eastAsia"/>
          <w:color w:val="404040"/>
          <w:kern w:val="0"/>
          <w:szCs w:val="21"/>
        </w:rPr>
        <w:t>技术上</w:t>
      </w:r>
      <w:r w:rsidRPr="00CE0BC8">
        <w:rPr>
          <w:rFonts w:ascii="Times New Roman" w:eastAsia="宋体" w:hAnsi="Times New Roman" w:cs="Times New Roman"/>
          <w:color w:val="404040"/>
          <w:kern w:val="0"/>
          <w:szCs w:val="21"/>
        </w:rPr>
        <w:t>需要在现有的系统架构上有更多的创新，比如多级备份</w:t>
      </w:r>
      <w:r>
        <w:rPr>
          <w:rFonts w:ascii="Times New Roman" w:eastAsia="宋体" w:hAnsi="Times New Roman" w:cs="Times New Roman" w:hint="eastAsia"/>
          <w:color w:val="404040"/>
          <w:kern w:val="0"/>
          <w:szCs w:val="21"/>
        </w:rPr>
        <w:t>，</w:t>
      </w:r>
      <w:r w:rsidRPr="00CE0BC8">
        <w:rPr>
          <w:rFonts w:ascii="Times New Roman" w:eastAsia="宋体" w:hAnsi="Times New Roman" w:cs="Times New Roman"/>
          <w:color w:val="404040"/>
          <w:kern w:val="0"/>
          <w:szCs w:val="21"/>
        </w:rPr>
        <w:t>自动恢复</w:t>
      </w:r>
      <w:r>
        <w:rPr>
          <w:rFonts w:ascii="Times New Roman" w:eastAsia="宋体" w:hAnsi="Times New Roman" w:cs="Times New Roman" w:hint="eastAsia"/>
          <w:color w:val="404040"/>
          <w:kern w:val="0"/>
          <w:szCs w:val="21"/>
        </w:rPr>
        <w:t>和</w:t>
      </w:r>
      <w:r w:rsidRPr="00CE0BC8">
        <w:rPr>
          <w:rFonts w:ascii="Times New Roman" w:eastAsia="宋体" w:hAnsi="Times New Roman" w:cs="Times New Roman"/>
          <w:color w:val="404040"/>
          <w:kern w:val="0"/>
          <w:szCs w:val="21"/>
        </w:rPr>
        <w:t>规则验证</w:t>
      </w:r>
      <w:r>
        <w:rPr>
          <w:rFonts w:ascii="Times New Roman" w:eastAsia="宋体" w:hAnsi="Times New Roman" w:cs="Times New Roman" w:hint="eastAsia"/>
          <w:color w:val="404040"/>
          <w:kern w:val="0"/>
          <w:szCs w:val="21"/>
        </w:rPr>
        <w:t>。</w:t>
      </w:r>
    </w:p>
    <w:p w:rsidR="004F413E" w:rsidRDefault="004F413E" w:rsidP="004F413E"/>
    <w:p w:rsidR="004F413E" w:rsidRDefault="004F413E" w:rsidP="004F413E">
      <w:r>
        <w:rPr>
          <w:rFonts w:hint="eastAsia"/>
        </w:rPr>
        <w:t xml:space="preserve">4.2 </w:t>
      </w:r>
      <w:r>
        <w:rPr>
          <w:rFonts w:hint="eastAsia"/>
        </w:rPr>
        <w:t>人工生育</w:t>
      </w:r>
    </w:p>
    <w:p w:rsidR="004F413E" w:rsidRDefault="004F413E" w:rsidP="004F413E">
      <w:r>
        <w:rPr>
          <w:rFonts w:hint="eastAsia"/>
        </w:rPr>
        <w:t>试管婴儿的技术已经非常成熟，剩下主要需要的是人工子宫让受精卵能够长成一个婴儿，这方面技术已经接近成熟。</w:t>
      </w:r>
    </w:p>
    <w:p w:rsidR="004F413E" w:rsidRDefault="004F413E" w:rsidP="004F413E"/>
    <w:p w:rsidR="004F413E" w:rsidRDefault="004F413E" w:rsidP="004F413E">
      <w:r>
        <w:rPr>
          <w:rFonts w:hint="eastAsia"/>
        </w:rPr>
        <w:t xml:space="preserve">4.3 </w:t>
      </w:r>
      <w:r>
        <w:rPr>
          <w:rFonts w:hint="eastAsia"/>
        </w:rPr>
        <w:t>自动化医疗</w:t>
      </w:r>
    </w:p>
    <w:p w:rsidR="004F413E" w:rsidRDefault="004F413E" w:rsidP="004F413E">
      <w:r>
        <w:rPr>
          <w:rFonts w:hint="eastAsia"/>
        </w:rPr>
        <w:t>第一步只是让机器人来代替现在的医生，这个难度不高；第二步才是提供更先进的医疗服务，这更多还是依赖于人工智能；由于人的物理环境变得比现在可控很多，人的寿命本身就会提高</w:t>
      </w:r>
    </w:p>
    <w:p w:rsidR="004F413E" w:rsidRDefault="004F413E" w:rsidP="004F413E"/>
    <w:p w:rsidR="004F413E" w:rsidRDefault="004F413E" w:rsidP="004F413E">
      <w:r>
        <w:rPr>
          <w:rFonts w:hint="eastAsia"/>
        </w:rPr>
        <w:t xml:space="preserve">4.4 </w:t>
      </w:r>
      <w:r>
        <w:rPr>
          <w:rFonts w:hint="eastAsia"/>
        </w:rPr>
        <w:t>锻炼床</w:t>
      </w:r>
    </w:p>
    <w:p w:rsidR="004F413E" w:rsidRDefault="004F413E" w:rsidP="004F413E">
      <w:r>
        <w:rPr>
          <w:rFonts w:hint="eastAsia"/>
        </w:rPr>
        <w:t>每个人所有时间都躺在一张床上，这个床的主要功能就是确保肉体的健康和长寿。</w:t>
      </w:r>
    </w:p>
    <w:p w:rsidR="004F413E" w:rsidRDefault="004F413E" w:rsidP="004F413E"/>
    <w:p w:rsidR="004F413E" w:rsidRDefault="004F413E">
      <w:pPr>
        <w:widowControl/>
        <w:jc w:val="left"/>
      </w:pPr>
      <w:r>
        <w:br w:type="page"/>
      </w:r>
    </w:p>
    <w:p w:rsidR="004F413E" w:rsidRDefault="004F413E" w:rsidP="004F413E"/>
    <w:p w:rsidR="004F413E" w:rsidRDefault="004F413E" w:rsidP="006B0A27">
      <w:pPr>
        <w:pStyle w:val="a4"/>
        <w:numPr>
          <w:ilvl w:val="0"/>
          <w:numId w:val="41"/>
        </w:numPr>
        <w:ind w:firstLineChars="0"/>
      </w:pPr>
      <w:r>
        <w:rPr>
          <w:rFonts w:hint="eastAsia"/>
        </w:rPr>
        <w:t>科学和技术趋势（</w:t>
      </w:r>
      <w:r>
        <w:rPr>
          <w:rFonts w:hint="eastAsia"/>
        </w:rPr>
        <w:t xml:space="preserve">25 </w:t>
      </w:r>
      <w:r>
        <w:rPr>
          <w:rFonts w:hint="eastAsia"/>
        </w:rPr>
        <w:t>，</w:t>
      </w:r>
      <w:r>
        <w:rPr>
          <w:rFonts w:hint="eastAsia"/>
        </w:rPr>
        <w:t xml:space="preserve"> 12500</w:t>
      </w:r>
      <w:r>
        <w:rPr>
          <w:rFonts w:hint="eastAsia"/>
        </w:rPr>
        <w:t>）</w:t>
      </w:r>
    </w:p>
    <w:p w:rsidR="004F413E" w:rsidRDefault="004F413E" w:rsidP="004F413E"/>
    <w:p w:rsidR="004F413E" w:rsidRDefault="004F413E" w:rsidP="004F413E">
      <w:r>
        <w:rPr>
          <w:rFonts w:hint="eastAsia"/>
        </w:rPr>
        <w:t>技术是人类社会发展的基本工具，科学是技术的理论基础。</w:t>
      </w:r>
    </w:p>
    <w:p w:rsidR="004F413E" w:rsidRDefault="004F413E" w:rsidP="004F413E"/>
    <w:p w:rsidR="004F413E" w:rsidRDefault="004F413E" w:rsidP="004F413E">
      <w:pPr>
        <w:pStyle w:val="a4"/>
        <w:numPr>
          <w:ilvl w:val="0"/>
          <w:numId w:val="31"/>
        </w:numPr>
        <w:ind w:firstLineChars="0"/>
      </w:pPr>
      <w:r>
        <w:rPr>
          <w:rFonts w:hint="eastAsia"/>
        </w:rPr>
        <w:t>什么是科学？</w:t>
      </w:r>
    </w:p>
    <w:p w:rsidR="004F413E" w:rsidRDefault="004F413E" w:rsidP="004F413E">
      <w:pPr>
        <w:pStyle w:val="a4"/>
        <w:numPr>
          <w:ilvl w:val="1"/>
          <w:numId w:val="31"/>
        </w:numPr>
        <w:ind w:firstLineChars="0"/>
      </w:pPr>
      <w:r>
        <w:rPr>
          <w:rFonts w:hint="eastAsia"/>
        </w:rPr>
        <w:t>自然科学</w:t>
      </w:r>
    </w:p>
    <w:p w:rsidR="004F413E" w:rsidRDefault="004F413E" w:rsidP="004F413E">
      <w:pPr>
        <w:pStyle w:val="a4"/>
        <w:numPr>
          <w:ilvl w:val="1"/>
          <w:numId w:val="31"/>
        </w:numPr>
        <w:ind w:firstLineChars="0"/>
      </w:pPr>
      <w:r>
        <w:rPr>
          <w:rFonts w:hint="eastAsia"/>
        </w:rPr>
        <w:t>社会科学</w:t>
      </w:r>
    </w:p>
    <w:p w:rsidR="004F413E" w:rsidRDefault="004F413E" w:rsidP="004F413E">
      <w:pPr>
        <w:pStyle w:val="a4"/>
        <w:numPr>
          <w:ilvl w:val="1"/>
          <w:numId w:val="31"/>
        </w:numPr>
        <w:ind w:firstLineChars="0"/>
      </w:pPr>
      <w:r>
        <w:rPr>
          <w:rFonts w:hint="eastAsia"/>
        </w:rPr>
        <w:t>数学</w:t>
      </w:r>
    </w:p>
    <w:p w:rsidR="004F413E" w:rsidRDefault="004F413E" w:rsidP="004F413E">
      <w:r>
        <w:rPr>
          <w:rFonts w:hint="eastAsia"/>
        </w:rPr>
        <w:t>2</w:t>
      </w:r>
      <w:r>
        <w:rPr>
          <w:rFonts w:hint="eastAsia"/>
        </w:rPr>
        <w:t>．</w:t>
      </w:r>
      <w:r>
        <w:rPr>
          <w:rFonts w:hint="eastAsia"/>
        </w:rPr>
        <w:t xml:space="preserve"> </w:t>
      </w:r>
      <w:r>
        <w:rPr>
          <w:rFonts w:hint="eastAsia"/>
        </w:rPr>
        <w:t>科学的方法论</w:t>
      </w:r>
    </w:p>
    <w:p w:rsidR="004F413E" w:rsidRDefault="004F413E" w:rsidP="004F413E">
      <w:r>
        <w:rPr>
          <w:rFonts w:hint="eastAsia"/>
        </w:rPr>
        <w:t xml:space="preserve">3. </w:t>
      </w:r>
      <w:r>
        <w:rPr>
          <w:rFonts w:hint="eastAsia"/>
        </w:rPr>
        <w:t>科学发展历史</w:t>
      </w:r>
    </w:p>
    <w:p w:rsidR="004F413E" w:rsidRDefault="004F413E" w:rsidP="004F413E">
      <w:r>
        <w:rPr>
          <w:rFonts w:hint="eastAsia"/>
        </w:rPr>
        <w:t xml:space="preserve">3.1 </w:t>
      </w:r>
      <w:r>
        <w:rPr>
          <w:rFonts w:hint="eastAsia"/>
        </w:rPr>
        <w:t>相对论</w:t>
      </w:r>
    </w:p>
    <w:p w:rsidR="004F413E" w:rsidRDefault="004F413E" w:rsidP="004F413E">
      <w:r>
        <w:rPr>
          <w:rFonts w:hint="eastAsia"/>
        </w:rPr>
        <w:t xml:space="preserve">3.2 </w:t>
      </w:r>
      <w:r>
        <w:rPr>
          <w:rFonts w:hint="eastAsia"/>
        </w:rPr>
        <w:t>量子力学</w:t>
      </w:r>
    </w:p>
    <w:p w:rsidR="004F413E" w:rsidRDefault="004F413E" w:rsidP="004F413E">
      <w:r>
        <w:rPr>
          <w:rFonts w:hint="eastAsia"/>
        </w:rPr>
        <w:t xml:space="preserve">4. </w:t>
      </w:r>
      <w:r>
        <w:rPr>
          <w:rFonts w:hint="eastAsia"/>
        </w:rPr>
        <w:t>科学和技术</w:t>
      </w:r>
    </w:p>
    <w:p w:rsidR="004F413E" w:rsidRDefault="004F413E" w:rsidP="004F413E">
      <w:r>
        <w:rPr>
          <w:rFonts w:hint="eastAsia"/>
        </w:rPr>
        <w:t xml:space="preserve">4.1 </w:t>
      </w:r>
      <w:r>
        <w:rPr>
          <w:rFonts w:hint="eastAsia"/>
        </w:rPr>
        <w:t>飞船</w:t>
      </w:r>
    </w:p>
    <w:p w:rsidR="004F413E" w:rsidRDefault="004F413E" w:rsidP="004F413E">
      <w:r>
        <w:rPr>
          <w:rFonts w:hint="eastAsia"/>
        </w:rPr>
        <w:t xml:space="preserve">4.2 </w:t>
      </w:r>
      <w:r>
        <w:rPr>
          <w:rFonts w:hint="eastAsia"/>
        </w:rPr>
        <w:t>基因改造</w:t>
      </w:r>
    </w:p>
    <w:p w:rsidR="004F413E" w:rsidRDefault="004F413E" w:rsidP="004F413E">
      <w:r>
        <w:rPr>
          <w:rFonts w:hint="eastAsia"/>
        </w:rPr>
        <w:t xml:space="preserve">4.3 </w:t>
      </w:r>
      <w:r>
        <w:rPr>
          <w:rFonts w:hint="eastAsia"/>
        </w:rPr>
        <w:t>长生不老</w:t>
      </w:r>
    </w:p>
    <w:p w:rsidR="004F413E" w:rsidRDefault="004F413E" w:rsidP="004F413E">
      <w:r>
        <w:rPr>
          <w:rFonts w:hint="eastAsia"/>
        </w:rPr>
        <w:t>5. IT</w:t>
      </w:r>
      <w:r>
        <w:rPr>
          <w:rFonts w:hint="eastAsia"/>
        </w:rPr>
        <w:t>技术</w:t>
      </w:r>
    </w:p>
    <w:p w:rsidR="004F413E" w:rsidRDefault="004F413E" w:rsidP="004F413E">
      <w:r>
        <w:rPr>
          <w:rFonts w:hint="eastAsia"/>
        </w:rPr>
        <w:t xml:space="preserve">6. </w:t>
      </w:r>
      <w:r>
        <w:rPr>
          <w:rFonts w:hint="eastAsia"/>
        </w:rPr>
        <w:t>科学和文化</w:t>
      </w:r>
    </w:p>
    <w:p w:rsidR="004F413E" w:rsidRDefault="004F413E" w:rsidP="004F413E">
      <w:r>
        <w:rPr>
          <w:rFonts w:hint="eastAsia"/>
        </w:rPr>
        <w:t xml:space="preserve">7. </w:t>
      </w:r>
      <w:r>
        <w:rPr>
          <w:rFonts w:hint="eastAsia"/>
        </w:rPr>
        <w:t>科学的趋势和影响</w:t>
      </w:r>
      <w:r>
        <w:rPr>
          <w:rFonts w:hint="eastAsia"/>
        </w:rPr>
        <w:t xml:space="preserve"> </w:t>
      </w:r>
    </w:p>
    <w:p w:rsidR="004F413E" w:rsidRDefault="004F413E" w:rsidP="004F413E">
      <w:pPr>
        <w:pStyle w:val="a4"/>
        <w:ind w:left="465" w:firstLineChars="0" w:firstLine="0"/>
      </w:pPr>
    </w:p>
    <w:p w:rsidR="004F413E" w:rsidRDefault="004F413E" w:rsidP="004F413E"/>
    <w:p w:rsidR="004F413E" w:rsidRDefault="004F413E" w:rsidP="004F413E">
      <w:pPr>
        <w:pStyle w:val="a4"/>
        <w:numPr>
          <w:ilvl w:val="0"/>
          <w:numId w:val="33"/>
        </w:numPr>
        <w:ind w:firstLineChars="0"/>
        <w:jc w:val="left"/>
      </w:pPr>
      <w:r>
        <w:rPr>
          <w:rFonts w:hint="eastAsia"/>
        </w:rPr>
        <w:t>什么是科学？</w:t>
      </w:r>
    </w:p>
    <w:p w:rsidR="004F413E" w:rsidRDefault="004F413E" w:rsidP="004F413E">
      <w:pPr>
        <w:jc w:val="left"/>
      </w:pPr>
    </w:p>
    <w:p w:rsidR="004F413E" w:rsidRDefault="004F413E" w:rsidP="004F413E">
      <w:pPr>
        <w:pStyle w:val="a4"/>
        <w:numPr>
          <w:ilvl w:val="1"/>
          <w:numId w:val="33"/>
        </w:numPr>
        <w:ind w:firstLineChars="0"/>
        <w:jc w:val="left"/>
      </w:pPr>
      <w:r>
        <w:rPr>
          <w:rFonts w:hint="eastAsia"/>
        </w:rPr>
        <w:t>自然科学</w:t>
      </w:r>
    </w:p>
    <w:p w:rsidR="004F413E" w:rsidRDefault="004F413E" w:rsidP="004F413E">
      <w:pPr>
        <w:pStyle w:val="a4"/>
        <w:ind w:left="465" w:firstLineChars="0" w:firstLine="0"/>
        <w:jc w:val="left"/>
      </w:pPr>
    </w:p>
    <w:p w:rsidR="004F413E" w:rsidRDefault="004F413E" w:rsidP="004F413E">
      <w:pPr>
        <w:jc w:val="left"/>
      </w:pPr>
      <w:r>
        <w:rPr>
          <w:rFonts w:hint="eastAsia"/>
        </w:rPr>
        <w:t>窄义的科学是自然科学。</w:t>
      </w:r>
      <w:r>
        <w:rPr>
          <w:rFonts w:hint="eastAsia"/>
        </w:rPr>
        <w:t xml:space="preserve"> </w:t>
      </w:r>
      <w:r>
        <w:rPr>
          <w:rFonts w:hint="eastAsia"/>
        </w:rPr>
        <w:t>自然科学的基础假设是我们生活的这个宇宙的运作是有规律的并且人类通过努力是可以发现这些规律的。</w:t>
      </w:r>
      <w:r>
        <w:rPr>
          <w:rFonts w:hint="eastAsia"/>
        </w:rPr>
        <w:t xml:space="preserve"> </w:t>
      </w:r>
      <w:r>
        <w:rPr>
          <w:rFonts w:hint="eastAsia"/>
        </w:rPr>
        <w:t>自然科学的目的就是通过对自然现象的研究来发现宇宙的运作规律，从而了解这个我们的宇宙从大到小是如何工作的。</w:t>
      </w:r>
      <w:r>
        <w:rPr>
          <w:rFonts w:hint="eastAsia"/>
        </w:rPr>
        <w:t xml:space="preserve"> </w:t>
      </w:r>
    </w:p>
    <w:p w:rsidR="004F413E" w:rsidRDefault="004F413E" w:rsidP="004F413E">
      <w:pPr>
        <w:jc w:val="left"/>
      </w:pPr>
    </w:p>
    <w:p w:rsidR="004F413E" w:rsidRDefault="004F413E" w:rsidP="004F413E">
      <w:r>
        <w:rPr>
          <w:rFonts w:hint="eastAsia"/>
        </w:rPr>
        <w:t>自然科学一般分成五大板块：物理，化学，生物，地质，</w:t>
      </w:r>
      <w:r>
        <w:rPr>
          <w:rFonts w:hint="eastAsia"/>
        </w:rPr>
        <w:t xml:space="preserve"> </w:t>
      </w:r>
      <w:r>
        <w:rPr>
          <w:rFonts w:hint="eastAsia"/>
        </w:rPr>
        <w:t>天文。</w:t>
      </w:r>
    </w:p>
    <w:p w:rsidR="004F413E" w:rsidRDefault="004F413E" w:rsidP="004F413E"/>
    <w:p w:rsidR="004F413E" w:rsidRDefault="004F413E" w:rsidP="004F413E">
      <w:r>
        <w:rPr>
          <w:rFonts w:hint="eastAsia"/>
        </w:rPr>
        <w:t>物理是最核心和最基本的科学，</w:t>
      </w:r>
      <w:r>
        <w:rPr>
          <w:rFonts w:hint="eastAsia"/>
        </w:rPr>
        <w:t xml:space="preserve"> </w:t>
      </w:r>
      <w:r>
        <w:rPr>
          <w:rFonts w:hint="eastAsia"/>
        </w:rPr>
        <w:t>其他的自然科学都是建立在物理的基础之上的也可以被看成是物理在不同领域的应用，</w:t>
      </w:r>
      <w:r>
        <w:rPr>
          <w:rFonts w:hint="eastAsia"/>
        </w:rPr>
        <w:t xml:space="preserve"> </w:t>
      </w:r>
      <w:r>
        <w:rPr>
          <w:rFonts w:hint="eastAsia"/>
        </w:rPr>
        <w:t>其他科学的理论最终都必须有相关物理理论的支持。</w:t>
      </w:r>
      <w:r>
        <w:rPr>
          <w:rFonts w:hint="eastAsia"/>
        </w:rPr>
        <w:t xml:space="preserve"> </w:t>
      </w:r>
      <w:r>
        <w:rPr>
          <w:rFonts w:hint="eastAsia"/>
        </w:rPr>
        <w:t>物理研究的是宇宙的最基本的规律；它的范围是特别的宽泛，覆盖了自然世界的所有领域，包括有些我们目前还没了解的领域。</w:t>
      </w:r>
    </w:p>
    <w:p w:rsidR="004F413E" w:rsidRDefault="004F413E" w:rsidP="004F413E"/>
    <w:p w:rsidR="004F413E" w:rsidRDefault="004F413E" w:rsidP="004F413E">
      <w:pPr>
        <w:jc w:val="left"/>
      </w:pPr>
      <w:r>
        <w:rPr>
          <w:rFonts w:hint="eastAsia"/>
        </w:rPr>
        <w:t>化学的核心是研究各种物质</w:t>
      </w:r>
      <w:r>
        <w:rPr>
          <w:rFonts w:hint="eastAsia"/>
        </w:rPr>
        <w:t>(</w:t>
      </w:r>
      <w:r>
        <w:rPr>
          <w:rFonts w:hint="eastAsia"/>
        </w:rPr>
        <w:t>分子</w:t>
      </w:r>
      <w:r>
        <w:rPr>
          <w:rFonts w:hint="eastAsia"/>
        </w:rPr>
        <w:t>)</w:t>
      </w:r>
      <w:r>
        <w:rPr>
          <w:rFonts w:hint="eastAsia"/>
        </w:rPr>
        <w:t>的特性和不同种物质之间的反应，也就是化学反应。</w:t>
      </w:r>
      <w:r>
        <w:rPr>
          <w:rFonts w:hint="eastAsia"/>
        </w:rPr>
        <w:t xml:space="preserve"> </w:t>
      </w:r>
      <w:r>
        <w:rPr>
          <w:rFonts w:hint="eastAsia"/>
        </w:rPr>
        <w:t>化学可以看成是一类物理现象的抽象，</w:t>
      </w:r>
      <w:r>
        <w:rPr>
          <w:rFonts w:hint="eastAsia"/>
        </w:rPr>
        <w:t xml:space="preserve"> </w:t>
      </w:r>
      <w:r>
        <w:rPr>
          <w:rFonts w:hint="eastAsia"/>
        </w:rPr>
        <w:t>这样的话可以把很多的物理层面的细节都给隐藏起来让我们能够更加容易地理解宏观的原子和分子层面的现象和规律。</w:t>
      </w:r>
      <w:r>
        <w:rPr>
          <w:rFonts w:hint="eastAsia"/>
        </w:rPr>
        <w:t xml:space="preserve"> </w:t>
      </w:r>
      <w:r>
        <w:rPr>
          <w:rFonts w:hint="eastAsia"/>
        </w:rPr>
        <w:t>任何化学反应是可以用物理模型来计算的，但计算量会大好几个数量级，很多时候是不现实的至少是没必要的。化学的元素表也直接体现了各种元素之间的关系比如每个元素的电子的结构。</w:t>
      </w:r>
    </w:p>
    <w:p w:rsidR="004F413E" w:rsidRDefault="004F413E" w:rsidP="004F413E">
      <w:pPr>
        <w:jc w:val="left"/>
      </w:pPr>
    </w:p>
    <w:p w:rsidR="004F413E" w:rsidRDefault="004F413E" w:rsidP="004F413E">
      <w:pPr>
        <w:jc w:val="left"/>
      </w:pPr>
      <w:r>
        <w:rPr>
          <w:rFonts w:hint="eastAsia"/>
        </w:rPr>
        <w:t>生物和地质和天文这三个类自然科学都是把物理和化学这两类更基础的科学分别应用到生</w:t>
      </w:r>
      <w:r>
        <w:rPr>
          <w:rFonts w:hint="eastAsia"/>
        </w:rPr>
        <w:lastRenderedPageBreak/>
        <w:t>物和地球和外空领域里。</w:t>
      </w:r>
    </w:p>
    <w:p w:rsidR="004F413E" w:rsidRDefault="004F413E" w:rsidP="004F413E">
      <w:pPr>
        <w:jc w:val="left"/>
      </w:pPr>
    </w:p>
    <w:p w:rsidR="004F413E" w:rsidRDefault="004F413E" w:rsidP="004F413E">
      <w:pPr>
        <w:jc w:val="left"/>
        <w:rPr>
          <w:ins w:id="1303" w:author="Lei Zhu" w:date="2017-07-10T21:11:00Z"/>
        </w:rPr>
      </w:pPr>
      <w:r>
        <w:rPr>
          <w:rFonts w:hint="eastAsia"/>
        </w:rPr>
        <w:t>生物学是特别的复杂因为生物的结构比非生物的结构要复杂很多，</w:t>
      </w:r>
      <w:r>
        <w:rPr>
          <w:rFonts w:hint="eastAsia"/>
        </w:rPr>
        <w:t xml:space="preserve"> </w:t>
      </w:r>
      <w:r>
        <w:rPr>
          <w:rFonts w:hint="eastAsia"/>
        </w:rPr>
        <w:t>比如人体的每一个器官的结构和工作原理跟非生物的航空飞船或电脑系统比的话都要复杂很多，</w:t>
      </w:r>
      <w:r>
        <w:rPr>
          <w:rFonts w:hint="eastAsia"/>
        </w:rPr>
        <w:t xml:space="preserve"> </w:t>
      </w:r>
      <w:r>
        <w:rPr>
          <w:rFonts w:hint="eastAsia"/>
        </w:rPr>
        <w:t>某种意义上最复杂的器官是人脑。</w:t>
      </w:r>
      <w:r>
        <w:rPr>
          <w:rFonts w:hint="eastAsia"/>
        </w:rPr>
        <w:t xml:space="preserve"> </w:t>
      </w:r>
      <w:r>
        <w:rPr>
          <w:rFonts w:hint="eastAsia"/>
        </w:rPr>
        <w:t>所以至今我们对很多生物包括疾病的原理都还不清楚，导致很多疾病还是没法根治。</w:t>
      </w:r>
      <w:r>
        <w:rPr>
          <w:rFonts w:hint="eastAsia"/>
        </w:rPr>
        <w:t xml:space="preserve"> </w:t>
      </w:r>
      <w:r>
        <w:rPr>
          <w:rFonts w:hint="eastAsia"/>
        </w:rPr>
        <w:t>另外一方面生物是特别的重要因为人是一种生物，生物学的进步对我们人类的生活质量的影响比较直接。</w:t>
      </w:r>
      <w:r>
        <w:rPr>
          <w:rFonts w:hint="eastAsia"/>
        </w:rPr>
        <w:t xml:space="preserve">  </w:t>
      </w:r>
      <w:r>
        <w:rPr>
          <w:rFonts w:hint="eastAsia"/>
        </w:rPr>
        <w:t>生物仍然是建立在物理和化学的基础上的，所以我们的身体的运作规则也是得符合物理理论的。</w:t>
      </w:r>
    </w:p>
    <w:p w:rsidR="00B74046" w:rsidRDefault="00B74046" w:rsidP="004F413E">
      <w:pPr>
        <w:jc w:val="left"/>
      </w:pPr>
      <w:ins w:id="1304" w:author="Lei Zhu" w:date="2017-07-10T21:11:00Z">
        <w:r>
          <w:rPr>
            <w:rFonts w:hint="eastAsia"/>
          </w:rPr>
          <w:t>【更多细节和例子】</w:t>
        </w:r>
      </w:ins>
    </w:p>
    <w:p w:rsidR="004F413E" w:rsidRDefault="004F413E" w:rsidP="004F413E">
      <w:pPr>
        <w:jc w:val="left"/>
      </w:pPr>
    </w:p>
    <w:p w:rsidR="004F413E" w:rsidRDefault="004F413E" w:rsidP="004F413E">
      <w:pPr>
        <w:jc w:val="left"/>
      </w:pPr>
    </w:p>
    <w:p w:rsidR="004F413E" w:rsidRDefault="004F413E" w:rsidP="004F413E">
      <w:pPr>
        <w:jc w:val="left"/>
      </w:pPr>
      <w:r>
        <w:rPr>
          <w:rFonts w:hint="eastAsia"/>
        </w:rPr>
        <w:t xml:space="preserve">1.2 </w:t>
      </w:r>
      <w:r>
        <w:rPr>
          <w:rFonts w:hint="eastAsia"/>
        </w:rPr>
        <w:t>社会科学</w:t>
      </w:r>
    </w:p>
    <w:p w:rsidR="004F413E" w:rsidRDefault="004F413E" w:rsidP="004F413E">
      <w:pPr>
        <w:jc w:val="left"/>
      </w:pPr>
    </w:p>
    <w:p w:rsidR="004F413E" w:rsidRDefault="004F413E" w:rsidP="004F413E">
      <w:r>
        <w:rPr>
          <w:rFonts w:hint="eastAsia"/>
        </w:rPr>
        <w:t>社会科学如经济学和心理学跟自然科学一般是分开的。</w:t>
      </w:r>
      <w:r>
        <w:rPr>
          <w:rFonts w:hint="eastAsia"/>
        </w:rPr>
        <w:t xml:space="preserve"> </w:t>
      </w:r>
      <w:r>
        <w:rPr>
          <w:rFonts w:hint="eastAsia"/>
        </w:rPr>
        <w:t>虽然社会科学借用了很多自然科学的方法，</w:t>
      </w:r>
      <w:r>
        <w:rPr>
          <w:rFonts w:hint="eastAsia"/>
        </w:rPr>
        <w:t xml:space="preserve"> </w:t>
      </w:r>
      <w:r>
        <w:rPr>
          <w:rFonts w:hint="eastAsia"/>
        </w:rPr>
        <w:t>但因为有人的行为的不定因素社会科学无法像自然科学一样能够有通用的简单规则。</w:t>
      </w:r>
    </w:p>
    <w:p w:rsidR="004F413E" w:rsidRDefault="004F413E" w:rsidP="004F413E">
      <w:pPr>
        <w:jc w:val="left"/>
      </w:pPr>
    </w:p>
    <w:p w:rsidR="004F413E" w:rsidRDefault="004F413E" w:rsidP="004F413E">
      <w:pPr>
        <w:jc w:val="left"/>
      </w:pPr>
    </w:p>
    <w:p w:rsidR="004F413E" w:rsidRDefault="004F413E" w:rsidP="004F413E">
      <w:pPr>
        <w:jc w:val="left"/>
      </w:pPr>
      <w:r>
        <w:rPr>
          <w:rFonts w:hint="eastAsia"/>
        </w:rPr>
        <w:t xml:space="preserve">1.3 </w:t>
      </w:r>
      <w:r>
        <w:rPr>
          <w:rFonts w:hint="eastAsia"/>
        </w:rPr>
        <w:t>数学</w:t>
      </w:r>
    </w:p>
    <w:p w:rsidR="004F413E" w:rsidRDefault="004F413E" w:rsidP="004F413E">
      <w:pPr>
        <w:jc w:val="left"/>
      </w:pPr>
    </w:p>
    <w:p w:rsidR="004F413E" w:rsidRDefault="004F413E" w:rsidP="004F413E">
      <w:pPr>
        <w:jc w:val="left"/>
      </w:pPr>
      <w:r>
        <w:rPr>
          <w:rFonts w:hint="eastAsia"/>
        </w:rPr>
        <w:t>数学一般也不被包括在自然科学里面因为数学是一套跟自然世界没有直接关系的抽象体系，</w:t>
      </w:r>
      <w:r>
        <w:rPr>
          <w:rFonts w:hint="eastAsia"/>
        </w:rPr>
        <w:t xml:space="preserve"> </w:t>
      </w:r>
      <w:r>
        <w:rPr>
          <w:rFonts w:hint="eastAsia"/>
        </w:rPr>
        <w:t>数学不像自然科学可以通过实验来否定。</w:t>
      </w:r>
    </w:p>
    <w:p w:rsidR="004F413E" w:rsidRDefault="004F413E" w:rsidP="004F413E">
      <w:pPr>
        <w:jc w:val="left"/>
      </w:pPr>
    </w:p>
    <w:p w:rsidR="004F413E" w:rsidRDefault="004F413E" w:rsidP="004F413E">
      <w:pPr>
        <w:jc w:val="left"/>
      </w:pPr>
      <w:r>
        <w:rPr>
          <w:rFonts w:hint="eastAsia"/>
        </w:rPr>
        <w:t>数学当然非常重要因为数学是科学理论的基础工具，每个物理现象都有一个数学模型，</w:t>
      </w:r>
      <w:r>
        <w:rPr>
          <w:rFonts w:hint="eastAsia"/>
        </w:rPr>
        <w:t xml:space="preserve"> </w:t>
      </w:r>
      <w:r>
        <w:rPr>
          <w:rFonts w:hint="eastAsia"/>
        </w:rPr>
        <w:t>每个规律最终的表达方式都是数学公式，比如广义相对论是用了偏微积分。</w:t>
      </w:r>
    </w:p>
    <w:p w:rsidR="004F413E" w:rsidRDefault="004F413E" w:rsidP="004F413E">
      <w:pPr>
        <w:jc w:val="left"/>
      </w:pPr>
    </w:p>
    <w:p w:rsidR="004F413E" w:rsidRDefault="004F413E" w:rsidP="004F413E">
      <w:pPr>
        <w:jc w:val="left"/>
      </w:pPr>
    </w:p>
    <w:p w:rsidR="004F413E" w:rsidRDefault="004F413E" w:rsidP="004F413E">
      <w:pPr>
        <w:pStyle w:val="a4"/>
        <w:numPr>
          <w:ilvl w:val="0"/>
          <w:numId w:val="33"/>
        </w:numPr>
        <w:ind w:firstLineChars="0"/>
        <w:jc w:val="left"/>
      </w:pPr>
      <w:r>
        <w:rPr>
          <w:rFonts w:hint="eastAsia"/>
        </w:rPr>
        <w:t>科学的方法论</w:t>
      </w:r>
    </w:p>
    <w:p w:rsidR="004F413E" w:rsidRDefault="004F413E" w:rsidP="004F413E">
      <w:pPr>
        <w:jc w:val="left"/>
      </w:pPr>
    </w:p>
    <w:p w:rsidR="004F413E" w:rsidRDefault="004F413E" w:rsidP="004F413E">
      <w:pPr>
        <w:jc w:val="left"/>
      </w:pPr>
      <w:r>
        <w:rPr>
          <w:rFonts w:hint="eastAsia"/>
        </w:rPr>
        <w:t>科学的方法论是一套研究自然现象的方法：</w:t>
      </w:r>
      <w:r>
        <w:rPr>
          <w:rFonts w:hint="eastAsia"/>
        </w:rPr>
        <w:t xml:space="preserve"> </w:t>
      </w:r>
      <w:r>
        <w:rPr>
          <w:rFonts w:hint="eastAsia"/>
        </w:rPr>
        <w:t>科学是一套不停改进的理论规律，然后这些规律是可以用可重复的实验去验证或否定的</w:t>
      </w:r>
      <w:r>
        <w:rPr>
          <w:rFonts w:hint="eastAsia"/>
        </w:rPr>
        <w:t>(falsifiability)</w:t>
      </w:r>
      <w:r>
        <w:rPr>
          <w:rFonts w:hint="eastAsia"/>
        </w:rPr>
        <w:t>。</w:t>
      </w:r>
      <w:r>
        <w:rPr>
          <w:rFonts w:hint="eastAsia"/>
        </w:rPr>
        <w:t xml:space="preserve"> </w:t>
      </w:r>
      <w:r>
        <w:rPr>
          <w:rFonts w:hint="eastAsia"/>
        </w:rPr>
        <w:t>一般情况下很多个实验才能让我们对一个理论有比较高的信心，</w:t>
      </w:r>
      <w:r>
        <w:rPr>
          <w:rFonts w:hint="eastAsia"/>
        </w:rPr>
        <w:t xml:space="preserve"> </w:t>
      </w:r>
      <w:r>
        <w:rPr>
          <w:rFonts w:hint="eastAsia"/>
        </w:rPr>
        <w:t>但一个合格的实验就可以推翻一个理论。</w:t>
      </w:r>
      <w:r>
        <w:rPr>
          <w:rFonts w:hint="eastAsia"/>
        </w:rPr>
        <w:t xml:space="preserve"> </w:t>
      </w:r>
      <w:r>
        <w:rPr>
          <w:rFonts w:hint="eastAsia"/>
        </w:rPr>
        <w:t>验证的实验做得越多大家对这个理论的信任度越高。</w:t>
      </w:r>
    </w:p>
    <w:p w:rsidR="004F413E" w:rsidRDefault="004F413E" w:rsidP="004F413E">
      <w:pPr>
        <w:jc w:val="left"/>
      </w:pPr>
    </w:p>
    <w:p w:rsidR="004F413E" w:rsidRDefault="004F413E" w:rsidP="004F413E">
      <w:pPr>
        <w:jc w:val="left"/>
      </w:pPr>
      <w:r>
        <w:rPr>
          <w:rFonts w:hint="eastAsia"/>
        </w:rPr>
        <w:t>科学并不是说我们对什么都了解了。</w:t>
      </w:r>
      <w:r>
        <w:rPr>
          <w:rFonts w:hint="eastAsia"/>
        </w:rPr>
        <w:t xml:space="preserve"> </w:t>
      </w:r>
      <w:r>
        <w:rPr>
          <w:rFonts w:hint="eastAsia"/>
        </w:rPr>
        <w:t>一方面我们还有很多领域不够了解，</w:t>
      </w:r>
      <w:r>
        <w:rPr>
          <w:rFonts w:hint="eastAsia"/>
        </w:rPr>
        <w:t xml:space="preserve"> </w:t>
      </w:r>
      <w:r>
        <w:rPr>
          <w:rFonts w:hint="eastAsia"/>
        </w:rPr>
        <w:t>另一方面对任何现有理论实际上也是一种可信度</w:t>
      </w:r>
      <w:r>
        <w:rPr>
          <w:rFonts w:hint="eastAsia"/>
        </w:rPr>
        <w:t xml:space="preserve">, </w:t>
      </w:r>
      <w:r>
        <w:rPr>
          <w:rFonts w:hint="eastAsia"/>
        </w:rPr>
        <w:t>可以无限接近但永远到不了</w:t>
      </w:r>
      <w:r>
        <w:rPr>
          <w:rFonts w:hint="eastAsia"/>
        </w:rPr>
        <w:t>100%</w:t>
      </w:r>
      <w:r>
        <w:rPr>
          <w:rFonts w:hint="eastAsia"/>
        </w:rPr>
        <w:t>。</w:t>
      </w:r>
      <w:r>
        <w:rPr>
          <w:rFonts w:hint="eastAsia"/>
        </w:rPr>
        <w:t xml:space="preserve"> </w:t>
      </w:r>
      <w:r>
        <w:rPr>
          <w:rFonts w:hint="eastAsia"/>
        </w:rPr>
        <w:t>很多不相信科学的人用科学还不了解的内容来说明科学的缺点，相反这刚好是科学的优点：</w:t>
      </w:r>
      <w:r>
        <w:rPr>
          <w:rFonts w:hint="eastAsia"/>
        </w:rPr>
        <w:t xml:space="preserve"> </w:t>
      </w:r>
      <w:r>
        <w:rPr>
          <w:rFonts w:hint="eastAsia"/>
        </w:rPr>
        <w:t>承认对自然了解的不足和对现有理论的不完整了解。</w:t>
      </w:r>
      <w:r>
        <w:rPr>
          <w:rFonts w:hint="eastAsia"/>
        </w:rPr>
        <w:t xml:space="preserve"> </w:t>
      </w:r>
      <w:r>
        <w:rPr>
          <w:rFonts w:hint="eastAsia"/>
        </w:rPr>
        <w:t>不</w:t>
      </w:r>
      <w:r>
        <w:rPr>
          <w:rFonts w:hint="eastAsia"/>
        </w:rPr>
        <w:t xml:space="preserve"> </w:t>
      </w:r>
      <w:r>
        <w:rPr>
          <w:rFonts w:hint="eastAsia"/>
        </w:rPr>
        <w:t>能解释的现象只是因为我们目前的科学研究还没到位。比如</w:t>
      </w:r>
      <w:r>
        <w:rPr>
          <w:rFonts w:hint="eastAsia"/>
        </w:rPr>
        <w:t>2016</w:t>
      </w:r>
      <w:r>
        <w:rPr>
          <w:rFonts w:hint="eastAsia"/>
        </w:rPr>
        <w:t>年通过两次对引力波的监测实验我们对引力波的研究又有了一定的进展但还需要时间来完善，引力波本身是广义相对论理论的一部分。</w:t>
      </w:r>
    </w:p>
    <w:p w:rsidR="004F413E" w:rsidRDefault="004F413E" w:rsidP="004F413E"/>
    <w:p w:rsidR="004F413E" w:rsidRDefault="004F413E" w:rsidP="004F413E">
      <w:pPr>
        <w:jc w:val="left"/>
        <w:rPr>
          <w:ins w:id="1305" w:author="Lei Zhu" w:date="2017-07-10T21:26:00Z"/>
        </w:rPr>
      </w:pPr>
      <w:r>
        <w:rPr>
          <w:rFonts w:hint="eastAsia"/>
        </w:rPr>
        <w:t>科学相信这个世界的物理现象都是遵从规律的，</w:t>
      </w:r>
      <w:r>
        <w:rPr>
          <w:rFonts w:hint="eastAsia"/>
        </w:rPr>
        <w:t xml:space="preserve"> </w:t>
      </w:r>
      <w:r>
        <w:rPr>
          <w:rFonts w:hint="eastAsia"/>
        </w:rPr>
        <w:t>只是我们需要去了解这些规律。</w:t>
      </w:r>
      <w:r>
        <w:rPr>
          <w:rFonts w:hint="eastAsia"/>
        </w:rPr>
        <w:t xml:space="preserve">  </w:t>
      </w:r>
      <w:r>
        <w:rPr>
          <w:rFonts w:hint="eastAsia"/>
        </w:rPr>
        <w:t>科学里任何东西都是有物质基础的因为所有现象必须符合物理规则，</w:t>
      </w:r>
      <w:r>
        <w:rPr>
          <w:rFonts w:hint="eastAsia"/>
        </w:rPr>
        <w:t xml:space="preserve"> </w:t>
      </w:r>
      <w:r>
        <w:rPr>
          <w:rFonts w:hint="eastAsia"/>
        </w:rPr>
        <w:t>通俗的描述的精神层面的东西也是有物质基础的包括我们的感情等等。</w:t>
      </w:r>
      <w:r>
        <w:rPr>
          <w:rFonts w:hint="eastAsia"/>
        </w:rPr>
        <w:t xml:space="preserve"> </w:t>
      </w:r>
      <w:r>
        <w:rPr>
          <w:rFonts w:hint="eastAsia"/>
        </w:rPr>
        <w:t>我们目前有足够的证据来判断我们的感情思维</w:t>
      </w:r>
      <w:r>
        <w:rPr>
          <w:rFonts w:hint="eastAsia"/>
        </w:rPr>
        <w:lastRenderedPageBreak/>
        <w:t>和记忆都在我们的脑袋里面，</w:t>
      </w:r>
      <w:r>
        <w:rPr>
          <w:rFonts w:hint="eastAsia"/>
        </w:rPr>
        <w:t xml:space="preserve"> </w:t>
      </w:r>
      <w:r>
        <w:rPr>
          <w:rFonts w:hint="eastAsia"/>
        </w:rPr>
        <w:t>没有独立与肉体之外的灵魂，</w:t>
      </w:r>
      <w:r>
        <w:rPr>
          <w:rFonts w:hint="eastAsia"/>
        </w:rPr>
        <w:t xml:space="preserve"> </w:t>
      </w:r>
      <w:r>
        <w:rPr>
          <w:rFonts w:hint="eastAsia"/>
        </w:rPr>
        <w:t>目前很多关于量子力学证明灵魂存在的理论都是没有科学证据的。</w:t>
      </w:r>
      <w:r>
        <w:rPr>
          <w:rFonts w:hint="eastAsia"/>
        </w:rPr>
        <w:t xml:space="preserve"> </w:t>
      </w:r>
      <w:r>
        <w:rPr>
          <w:rFonts w:hint="eastAsia"/>
        </w:rPr>
        <w:t>唯物主义</w:t>
      </w:r>
      <w:r>
        <w:rPr>
          <w:rFonts w:hint="eastAsia"/>
        </w:rPr>
        <w:t>(materialism)</w:t>
      </w:r>
      <w:r>
        <w:rPr>
          <w:rFonts w:hint="eastAsia"/>
        </w:rPr>
        <w:t>是默认的。</w:t>
      </w:r>
    </w:p>
    <w:p w:rsidR="00E30217" w:rsidRDefault="00E30217" w:rsidP="004F413E">
      <w:pPr>
        <w:jc w:val="left"/>
        <w:rPr>
          <w:ins w:id="1306" w:author="Lei Zhu" w:date="2017-07-10T21:26:00Z"/>
        </w:rPr>
      </w:pPr>
    </w:p>
    <w:p w:rsidR="00E30217" w:rsidRDefault="00E30217" w:rsidP="004F413E">
      <w:pPr>
        <w:jc w:val="left"/>
      </w:pPr>
      <w:ins w:id="1307" w:author="Lei Zhu" w:date="2017-07-10T21:26:00Z">
        <w:r>
          <w:t>C</w:t>
        </w:r>
        <w:r>
          <w:rPr>
            <w:rFonts w:hint="eastAsia"/>
          </w:rPr>
          <w:t xml:space="preserve">haos </w:t>
        </w:r>
        <w:r>
          <w:t>theory</w:t>
        </w:r>
      </w:ins>
      <w:ins w:id="1308" w:author="Lei Zhu" w:date="2017-07-10T21:27:00Z">
        <w:r>
          <w:rPr>
            <w:rFonts w:hint="eastAsia"/>
          </w:rPr>
          <w:t>带来的预测局限性。公式是成立的，但微小的变化让我们</w:t>
        </w:r>
      </w:ins>
      <w:ins w:id="1309" w:author="Lei Zhu" w:date="2017-07-10T21:28:00Z">
        <w:r>
          <w:rPr>
            <w:rFonts w:hint="eastAsia"/>
          </w:rPr>
          <w:t>无法预测将来或过去。</w:t>
        </w:r>
      </w:ins>
    </w:p>
    <w:p w:rsidR="004F413E" w:rsidRDefault="004F413E" w:rsidP="004F413E">
      <w:pPr>
        <w:jc w:val="left"/>
      </w:pPr>
    </w:p>
    <w:p w:rsidR="004F413E" w:rsidRDefault="004F413E" w:rsidP="004F413E">
      <w:pPr>
        <w:pStyle w:val="a4"/>
        <w:ind w:leftChars="21" w:left="44" w:firstLineChars="0" w:firstLine="0"/>
        <w:jc w:val="left"/>
      </w:pPr>
      <w:r>
        <w:rPr>
          <w:rFonts w:hint="eastAsia"/>
        </w:rPr>
        <w:t>相信科学的人也是不相信所谓的超自然的现象和能力的。</w:t>
      </w:r>
      <w:r>
        <w:rPr>
          <w:rFonts w:hint="eastAsia"/>
        </w:rPr>
        <w:t xml:space="preserve"> </w:t>
      </w:r>
      <w:r>
        <w:rPr>
          <w:rFonts w:hint="eastAsia"/>
        </w:rPr>
        <w:t>那些现象要么是假的，要么是有没研究清楚的物理理论基础的。</w:t>
      </w:r>
      <w:r>
        <w:rPr>
          <w:rFonts w:hint="eastAsia"/>
        </w:rPr>
        <w:t xml:space="preserve"> </w:t>
      </w:r>
      <w:r>
        <w:rPr>
          <w:rFonts w:hint="eastAsia"/>
        </w:rPr>
        <w:t>科学家默认的态度是怀疑因为如果是真实的现象的话科学家已经去研究了即使研究的结果还不清楚。</w:t>
      </w:r>
      <w:r>
        <w:rPr>
          <w:rFonts w:hint="eastAsia"/>
        </w:rPr>
        <w:t xml:space="preserve"> </w:t>
      </w:r>
      <w:r>
        <w:rPr>
          <w:rFonts w:hint="eastAsia"/>
        </w:rPr>
        <w:t>根据目前我们的理解，流行的超自然现象比如心灵感应和预测将来之类存在的可能性基本上都是零。</w:t>
      </w:r>
    </w:p>
    <w:p w:rsidR="004F413E" w:rsidRDefault="004F413E" w:rsidP="004F413E">
      <w:pPr>
        <w:jc w:val="left"/>
      </w:pPr>
    </w:p>
    <w:p w:rsidR="004F413E" w:rsidRDefault="004F413E" w:rsidP="004F413E">
      <w:pPr>
        <w:jc w:val="left"/>
      </w:pPr>
      <w:r>
        <w:rPr>
          <w:rFonts w:hint="eastAsia"/>
        </w:rPr>
        <w:t>今天我们身边每天在用的高科技产品比如手机是对科学方法论最好的验证，</w:t>
      </w:r>
      <w:r>
        <w:rPr>
          <w:rFonts w:hint="eastAsia"/>
        </w:rPr>
        <w:t xml:space="preserve"> </w:t>
      </w:r>
      <w:r>
        <w:rPr>
          <w:rFonts w:hint="eastAsia"/>
        </w:rPr>
        <w:t>没有诸多项科学的基础这些产品都是无法产生的。</w:t>
      </w:r>
      <w:r>
        <w:rPr>
          <w:rFonts w:hint="eastAsia"/>
        </w:rPr>
        <w:t xml:space="preserve"> </w:t>
      </w:r>
      <w:r>
        <w:rPr>
          <w:rFonts w:hint="eastAsia"/>
        </w:rPr>
        <w:t>一个手机里面包含的技术覆盖了物理学的大部分领域包括力学，热学，电磁学，半导体，光学，等等。</w:t>
      </w:r>
      <w:ins w:id="1310" w:author="Lei Zhu" w:date="2017-07-10T21:30:00Z">
        <w:r w:rsidR="00E30217">
          <w:rPr>
            <w:rFonts w:hint="eastAsia"/>
          </w:rPr>
          <w:t>【重复】</w:t>
        </w:r>
      </w:ins>
    </w:p>
    <w:p w:rsidR="004F413E" w:rsidRDefault="004F413E" w:rsidP="004F413E">
      <w:pPr>
        <w:jc w:val="left"/>
      </w:pPr>
    </w:p>
    <w:p w:rsidR="004F413E" w:rsidRDefault="004F413E" w:rsidP="004F413E">
      <w:pPr>
        <w:jc w:val="left"/>
      </w:pPr>
    </w:p>
    <w:p w:rsidR="004F413E" w:rsidRDefault="004F413E" w:rsidP="004F413E">
      <w:pPr>
        <w:pStyle w:val="a4"/>
        <w:numPr>
          <w:ilvl w:val="0"/>
          <w:numId w:val="33"/>
        </w:numPr>
        <w:ind w:firstLineChars="0"/>
        <w:jc w:val="left"/>
      </w:pPr>
      <w:r>
        <w:rPr>
          <w:rFonts w:hint="eastAsia"/>
        </w:rPr>
        <w:t>科学发展简史</w:t>
      </w:r>
    </w:p>
    <w:p w:rsidR="004F413E" w:rsidRDefault="004F413E" w:rsidP="004F413E"/>
    <w:p w:rsidR="004F413E" w:rsidRDefault="004F413E" w:rsidP="004F413E"/>
    <w:p w:rsidR="004F413E" w:rsidRDefault="004F413E" w:rsidP="004F413E">
      <w:r>
        <w:rPr>
          <w:rFonts w:hint="eastAsia"/>
        </w:rPr>
        <w:t>现代科学可以说是开始于十六世纪的科学革命，包括</w:t>
      </w:r>
      <w:r>
        <w:rPr>
          <w:rFonts w:hint="eastAsia"/>
        </w:rPr>
        <w:t>Nicolaus Copernicus</w:t>
      </w:r>
      <w:r>
        <w:rPr>
          <w:rFonts w:hint="eastAsia"/>
        </w:rPr>
        <w:t>的日心说和</w:t>
      </w:r>
      <w:r>
        <w:rPr>
          <w:rFonts w:hint="eastAsia"/>
        </w:rPr>
        <w:t>Issac Newton</w:t>
      </w:r>
      <w:r>
        <w:rPr>
          <w:rFonts w:hint="eastAsia"/>
        </w:rPr>
        <w:t>的物理大整合。</w:t>
      </w:r>
    </w:p>
    <w:p w:rsidR="004F413E" w:rsidRDefault="004F413E" w:rsidP="004F413E"/>
    <w:p w:rsidR="004F413E" w:rsidRDefault="004F413E" w:rsidP="004F413E">
      <w:r>
        <w:rPr>
          <w:rFonts w:hint="eastAsia"/>
        </w:rPr>
        <w:t>科学革命之后，科学的发展速度一直都很快，但整体的模式没有大的变化。</w:t>
      </w:r>
    </w:p>
    <w:p w:rsidR="004F413E" w:rsidRDefault="004F413E" w:rsidP="004F413E"/>
    <w:p w:rsidR="004F413E" w:rsidRDefault="004F413E" w:rsidP="004F413E">
      <w:pPr>
        <w:jc w:val="left"/>
      </w:pPr>
      <w:r>
        <w:rPr>
          <w:rFonts w:hint="eastAsia"/>
        </w:rPr>
        <w:t>二十世纪物理学最大的两大改进是相对论和量子力学，</w:t>
      </w:r>
      <w:r>
        <w:rPr>
          <w:rFonts w:hint="eastAsia"/>
        </w:rPr>
        <w:t xml:space="preserve"> </w:t>
      </w:r>
      <w:r>
        <w:rPr>
          <w:rFonts w:hint="eastAsia"/>
        </w:rPr>
        <w:t>他们都是某种意义上推翻了之前的牛顿力学，但我们更应该看成是一种完善。</w:t>
      </w:r>
      <w:r>
        <w:rPr>
          <w:rFonts w:hint="eastAsia"/>
        </w:rPr>
        <w:t xml:space="preserve"> </w:t>
      </w:r>
      <w:r>
        <w:rPr>
          <w:rFonts w:hint="eastAsia"/>
        </w:rPr>
        <w:t>大部分情况下牛顿力学已经足够准确（牛顿力学可以看成是相对论和量子力学的一种</w:t>
      </w:r>
      <w:r>
        <w:rPr>
          <w:rFonts w:hint="eastAsia"/>
        </w:rPr>
        <w:t>approximation</w:t>
      </w:r>
      <w:r>
        <w:rPr>
          <w:rFonts w:hint="eastAsia"/>
        </w:rPr>
        <w:t>），但当速度足够快或引力足够大或距离足够小时就不够准确了。</w:t>
      </w:r>
      <w:r>
        <w:rPr>
          <w:rFonts w:hint="eastAsia"/>
        </w:rPr>
        <w:t xml:space="preserve"> </w:t>
      </w:r>
      <w:r>
        <w:rPr>
          <w:rFonts w:hint="eastAsia"/>
        </w:rPr>
        <w:t>量子力学有很多结论比如量子纠缠是非常不直观的，但大部分人都相信因为很多科学家做了很多实验都跟量子力学的理论是一致的。</w:t>
      </w:r>
    </w:p>
    <w:p w:rsidR="004F413E" w:rsidRDefault="004F413E" w:rsidP="004F413E">
      <w:pPr>
        <w:jc w:val="left"/>
      </w:pPr>
    </w:p>
    <w:p w:rsidR="004F413E" w:rsidRDefault="004F413E" w:rsidP="004F413E">
      <w:r>
        <w:rPr>
          <w:rFonts w:hint="eastAsia"/>
        </w:rPr>
        <w:t>科学的内容是不停地完善的，</w:t>
      </w:r>
      <w:r>
        <w:rPr>
          <w:rFonts w:hint="eastAsia"/>
        </w:rPr>
        <w:t xml:space="preserve"> </w:t>
      </w:r>
      <w:r>
        <w:rPr>
          <w:rFonts w:hint="eastAsia"/>
        </w:rPr>
        <w:t>所以今天我们还有很多领域不了解或者不够了解，</w:t>
      </w:r>
      <w:r>
        <w:rPr>
          <w:rFonts w:hint="eastAsia"/>
        </w:rPr>
        <w:t xml:space="preserve"> </w:t>
      </w:r>
      <w:r>
        <w:rPr>
          <w:rFonts w:hint="eastAsia"/>
        </w:rPr>
        <w:t>但科学家们在继续努力，</w:t>
      </w:r>
      <w:r>
        <w:rPr>
          <w:rFonts w:hint="eastAsia"/>
        </w:rPr>
        <w:t xml:space="preserve"> </w:t>
      </w:r>
      <w:r>
        <w:rPr>
          <w:rFonts w:hint="eastAsia"/>
        </w:rPr>
        <w:t>我们没有理由不去相信我们的理解会越来越深刻和广泛。</w:t>
      </w:r>
    </w:p>
    <w:p w:rsidR="004F413E" w:rsidRDefault="004F413E" w:rsidP="004F413E"/>
    <w:p w:rsidR="004F413E" w:rsidRDefault="004F413E" w:rsidP="004F413E">
      <w:pPr>
        <w:jc w:val="left"/>
      </w:pPr>
    </w:p>
    <w:p w:rsidR="004F413E" w:rsidRDefault="004F413E" w:rsidP="004F413E">
      <w:pPr>
        <w:pStyle w:val="a4"/>
        <w:numPr>
          <w:ilvl w:val="1"/>
          <w:numId w:val="33"/>
        </w:numPr>
        <w:ind w:firstLineChars="0"/>
        <w:jc w:val="left"/>
      </w:pPr>
      <w:r>
        <w:rPr>
          <w:rFonts w:hint="eastAsia"/>
        </w:rPr>
        <w:t>相对论</w:t>
      </w:r>
    </w:p>
    <w:p w:rsidR="004F413E" w:rsidRDefault="004F413E" w:rsidP="004F413E">
      <w:pPr>
        <w:jc w:val="left"/>
      </w:pPr>
      <w:r>
        <w:rPr>
          <w:rFonts w:hint="eastAsia"/>
        </w:rPr>
        <w:t>爱因斯坦的相对论有窄义相对论和广义相对论两部分组成，可以看成是牛顿力学的延伸。</w:t>
      </w:r>
    </w:p>
    <w:p w:rsidR="004F413E" w:rsidRDefault="004F413E" w:rsidP="004F413E">
      <w:pPr>
        <w:jc w:val="left"/>
      </w:pPr>
    </w:p>
    <w:p w:rsidR="004F413E" w:rsidRDefault="004F413E" w:rsidP="004F413E">
      <w:pPr>
        <w:jc w:val="left"/>
      </w:pPr>
      <w:r>
        <w:rPr>
          <w:rFonts w:hint="eastAsia"/>
        </w:rPr>
        <w:t>窄义相对论主要是针对时间和空间的，接近光速时才跟牛顿力学有差别，低速时跟牛顿力学的结果是非常接近的。窄义相对论有时间延伸，长度缩短，能量和质量的</w:t>
      </w:r>
      <w:r>
        <w:rPr>
          <w:rFonts w:hint="eastAsia"/>
        </w:rPr>
        <w:t>equivalence</w:t>
      </w:r>
      <w:r>
        <w:rPr>
          <w:rFonts w:hint="eastAsia"/>
        </w:rPr>
        <w:t>等结论。</w:t>
      </w:r>
    </w:p>
    <w:p w:rsidR="004F413E" w:rsidRDefault="004F413E" w:rsidP="004F413E">
      <w:pPr>
        <w:jc w:val="left"/>
      </w:pPr>
    </w:p>
    <w:p w:rsidR="004F413E" w:rsidRDefault="004F413E" w:rsidP="004F413E">
      <w:pPr>
        <w:jc w:val="left"/>
      </w:pPr>
      <w:r>
        <w:rPr>
          <w:rFonts w:hint="eastAsia"/>
        </w:rPr>
        <w:t>广义相对论主要是针对引力对时间空间的影响，</w:t>
      </w:r>
      <w:r>
        <w:rPr>
          <w:rFonts w:hint="eastAsia"/>
        </w:rPr>
        <w:t xml:space="preserve"> </w:t>
      </w:r>
      <w:r>
        <w:rPr>
          <w:rFonts w:hint="eastAsia"/>
        </w:rPr>
        <w:t>引力的影响不大时就跟窄义相对论是一致的，核心理念是引力弯曲空间。</w:t>
      </w:r>
    </w:p>
    <w:p w:rsidR="004F413E" w:rsidRDefault="004F413E" w:rsidP="004F413E">
      <w:pPr>
        <w:jc w:val="left"/>
      </w:pPr>
    </w:p>
    <w:p w:rsidR="004F413E" w:rsidRDefault="004F413E" w:rsidP="004F413E">
      <w:pPr>
        <w:jc w:val="left"/>
      </w:pPr>
    </w:p>
    <w:p w:rsidR="004F413E" w:rsidRDefault="004F413E" w:rsidP="004F413E">
      <w:pPr>
        <w:jc w:val="left"/>
      </w:pPr>
      <w:r>
        <w:rPr>
          <w:rFonts w:hint="eastAsia"/>
        </w:rPr>
        <w:t xml:space="preserve">3.2 </w:t>
      </w:r>
      <w:r>
        <w:rPr>
          <w:rFonts w:hint="eastAsia"/>
        </w:rPr>
        <w:t>量子力学</w:t>
      </w:r>
    </w:p>
    <w:p w:rsidR="004F413E" w:rsidRDefault="004F413E" w:rsidP="004F413E">
      <w:pPr>
        <w:jc w:val="left"/>
      </w:pPr>
    </w:p>
    <w:p w:rsidR="004F413E" w:rsidRDefault="004F413E" w:rsidP="004F413E">
      <w:pPr>
        <w:jc w:val="left"/>
      </w:pPr>
      <w:r>
        <w:rPr>
          <w:rFonts w:hint="eastAsia"/>
        </w:rPr>
        <w:t>量子力学主要是针对微小的粒子和高能量的，量子力学的很多结论是特别不直观的，</w:t>
      </w:r>
      <w:r>
        <w:rPr>
          <w:rFonts w:hint="eastAsia"/>
        </w:rPr>
        <w:t xml:space="preserve"> </w:t>
      </w:r>
      <w:r>
        <w:rPr>
          <w:rFonts w:hint="eastAsia"/>
        </w:rPr>
        <w:t>包括物质的概率性分布和量子纠缠的远距离瞬时效果。</w:t>
      </w:r>
    </w:p>
    <w:p w:rsidR="004F413E" w:rsidRDefault="004F413E" w:rsidP="004F413E">
      <w:pPr>
        <w:jc w:val="left"/>
      </w:pPr>
    </w:p>
    <w:p w:rsidR="004F413E" w:rsidRDefault="004F413E" w:rsidP="004F413E">
      <w:pPr>
        <w:jc w:val="left"/>
      </w:pPr>
    </w:p>
    <w:p w:rsidR="004F413E" w:rsidRDefault="004F413E" w:rsidP="004F413E">
      <w:pPr>
        <w:jc w:val="left"/>
      </w:pPr>
    </w:p>
    <w:p w:rsidR="004F413E" w:rsidRDefault="004F413E" w:rsidP="004F413E">
      <w:pPr>
        <w:pStyle w:val="a4"/>
        <w:numPr>
          <w:ilvl w:val="0"/>
          <w:numId w:val="33"/>
        </w:numPr>
        <w:ind w:firstLineChars="0"/>
        <w:jc w:val="left"/>
      </w:pPr>
      <w:r>
        <w:rPr>
          <w:rFonts w:hint="eastAsia"/>
        </w:rPr>
        <w:t>科学和科技</w:t>
      </w:r>
    </w:p>
    <w:p w:rsidR="004F413E" w:rsidRDefault="004F413E" w:rsidP="004F413E">
      <w:pPr>
        <w:pStyle w:val="a4"/>
      </w:pPr>
    </w:p>
    <w:p w:rsidR="004F413E" w:rsidRDefault="004F413E" w:rsidP="004F413E">
      <w:pPr>
        <w:pStyle w:val="a4"/>
        <w:ind w:firstLineChars="0" w:firstLine="0"/>
      </w:pPr>
      <w:r>
        <w:rPr>
          <w:rFonts w:hint="eastAsia"/>
        </w:rPr>
        <w:t>科学是我们对自然界的规律的了解，科技是我们在科学规律的基础上的具体应用。</w:t>
      </w:r>
      <w:r>
        <w:rPr>
          <w:rFonts w:hint="eastAsia"/>
        </w:rPr>
        <w:t xml:space="preserve"> </w:t>
      </w:r>
      <w:r>
        <w:rPr>
          <w:rFonts w:hint="eastAsia"/>
        </w:rPr>
        <w:t>按照常规的哲学的理解，科学规律是独立存在的只是等待我们去发现</w:t>
      </w:r>
      <w:r>
        <w:rPr>
          <w:rFonts w:hint="eastAsia"/>
        </w:rPr>
        <w:t xml:space="preserve">(discover), </w:t>
      </w:r>
      <w:r>
        <w:rPr>
          <w:rFonts w:hint="eastAsia"/>
        </w:rPr>
        <w:t>科技应用是要靠我们去发明的</w:t>
      </w:r>
      <w:r>
        <w:rPr>
          <w:rFonts w:hint="eastAsia"/>
        </w:rPr>
        <w:t>(invent.)</w:t>
      </w:r>
    </w:p>
    <w:p w:rsidR="004F413E" w:rsidRDefault="004F413E" w:rsidP="004F413E">
      <w:pPr>
        <w:pStyle w:val="a4"/>
      </w:pPr>
    </w:p>
    <w:p w:rsidR="004F413E" w:rsidRDefault="004F413E" w:rsidP="004F413E">
      <w:pPr>
        <w:jc w:val="left"/>
      </w:pPr>
      <w:r>
        <w:rPr>
          <w:rFonts w:hint="eastAsia"/>
        </w:rPr>
        <w:t>早期的科技发明基本上是靠前人的经验和匠人的个人摸索和运气，跟科学没有多大的关系，</w:t>
      </w:r>
      <w:r>
        <w:rPr>
          <w:rFonts w:hint="eastAsia"/>
        </w:rPr>
        <w:t xml:space="preserve"> </w:t>
      </w:r>
      <w:r>
        <w:rPr>
          <w:rFonts w:hint="eastAsia"/>
        </w:rPr>
        <w:t>比如我们熟悉的中国的四大发明都只有一些经验而没有太多的科学理论的支撑。</w:t>
      </w:r>
      <w:r>
        <w:rPr>
          <w:rFonts w:hint="eastAsia"/>
        </w:rPr>
        <w:t xml:space="preserve"> </w:t>
      </w:r>
      <w:r>
        <w:rPr>
          <w:rFonts w:hint="eastAsia"/>
        </w:rPr>
        <w:t>近期的科技发展主要是建立在科学发展的基础之上的，可以看成是科学的实际应用。</w:t>
      </w:r>
    </w:p>
    <w:p w:rsidR="004F413E" w:rsidRDefault="004F413E" w:rsidP="004F413E">
      <w:pPr>
        <w:jc w:val="left"/>
      </w:pPr>
    </w:p>
    <w:p w:rsidR="004F413E" w:rsidRDefault="004F413E" w:rsidP="004F413E">
      <w:pPr>
        <w:jc w:val="left"/>
      </w:pPr>
      <w:r>
        <w:rPr>
          <w:rFonts w:hint="eastAsia"/>
        </w:rPr>
        <w:t>比如大家都熟悉的</w:t>
      </w:r>
      <w:r>
        <w:rPr>
          <w:rFonts w:hint="eastAsia"/>
        </w:rPr>
        <w:t>Einstein</w:t>
      </w:r>
      <w:r>
        <w:rPr>
          <w:rFonts w:hint="eastAsia"/>
        </w:rPr>
        <w:t>他是因为</w:t>
      </w:r>
      <w:r>
        <w:rPr>
          <w:rFonts w:hint="eastAsia"/>
        </w:rPr>
        <w:t>photoelectric effect</w:t>
      </w:r>
      <w:r>
        <w:rPr>
          <w:rFonts w:hint="eastAsia"/>
        </w:rPr>
        <w:t>而获得了</w:t>
      </w:r>
      <w:r>
        <w:rPr>
          <w:rFonts w:hint="eastAsia"/>
        </w:rPr>
        <w:t>1921</w:t>
      </w:r>
      <w:r>
        <w:rPr>
          <w:rFonts w:hint="eastAsia"/>
        </w:rPr>
        <w:t>年的诺贝尔物理奖，</w:t>
      </w:r>
      <w:r>
        <w:rPr>
          <w:rFonts w:hint="eastAsia"/>
        </w:rPr>
        <w:t xml:space="preserve"> </w:t>
      </w:r>
      <w:r>
        <w:rPr>
          <w:rFonts w:hint="eastAsia"/>
        </w:rPr>
        <w:t>应用之一就是现在普及的太阳能发电</w:t>
      </w:r>
      <w:r>
        <w:rPr>
          <w:rFonts w:hint="eastAsia"/>
        </w:rPr>
        <w:t xml:space="preserve">(PV.) </w:t>
      </w:r>
      <w:r>
        <w:rPr>
          <w:rFonts w:hint="eastAsia"/>
        </w:rPr>
        <w:t>他最有名的贡献是相对论，诺贝尔奖主要是量子力学方面的贡献。</w:t>
      </w:r>
      <w:r>
        <w:rPr>
          <w:rFonts w:hint="eastAsia"/>
        </w:rPr>
        <w:t xml:space="preserve">Photoelectric effect </w:t>
      </w:r>
      <w:r>
        <w:rPr>
          <w:rFonts w:hint="eastAsia"/>
        </w:rPr>
        <w:t>是经典物理到新的量子力学的改变。</w:t>
      </w:r>
    </w:p>
    <w:p w:rsidR="004F413E" w:rsidRDefault="004F413E" w:rsidP="004F413E">
      <w:pPr>
        <w:jc w:val="left"/>
      </w:pPr>
    </w:p>
    <w:p w:rsidR="004F413E" w:rsidRDefault="004F413E" w:rsidP="004F413E">
      <w:pPr>
        <w:jc w:val="left"/>
      </w:pPr>
      <w:r>
        <w:rPr>
          <w:rFonts w:hint="eastAsia"/>
        </w:rPr>
        <w:t>有了人工智能之后，科学和科技都会有突飞猛进。</w:t>
      </w:r>
      <w:r>
        <w:rPr>
          <w:rFonts w:hint="eastAsia"/>
        </w:rPr>
        <w:t xml:space="preserve"> </w:t>
      </w:r>
      <w:r>
        <w:rPr>
          <w:rFonts w:hint="eastAsia"/>
        </w:rPr>
        <w:t>目前的进展还是靠一小部分人，这样的人太少了。</w:t>
      </w:r>
      <w:r>
        <w:rPr>
          <w:rFonts w:hint="eastAsia"/>
        </w:rPr>
        <w:t xml:space="preserve"> Einstein, Tesla</w:t>
      </w:r>
      <w:r>
        <w:rPr>
          <w:rFonts w:hint="eastAsia"/>
        </w:rPr>
        <w:t>都是大家比较熟悉的例子，这样的天才还是很少的。</w:t>
      </w:r>
    </w:p>
    <w:p w:rsidR="004F413E" w:rsidRDefault="004F413E" w:rsidP="004F413E">
      <w:pPr>
        <w:jc w:val="left"/>
      </w:pPr>
    </w:p>
    <w:p w:rsidR="004F413E" w:rsidRDefault="004F413E" w:rsidP="004F413E">
      <w:pPr>
        <w:jc w:val="left"/>
      </w:pPr>
    </w:p>
    <w:p w:rsidR="004F413E" w:rsidRDefault="004F413E" w:rsidP="004F413E">
      <w:pPr>
        <w:jc w:val="left"/>
      </w:pPr>
      <w:r>
        <w:rPr>
          <w:rFonts w:hint="eastAsia"/>
        </w:rPr>
        <w:t xml:space="preserve">4.1 </w:t>
      </w:r>
      <w:r>
        <w:rPr>
          <w:rFonts w:hint="eastAsia"/>
        </w:rPr>
        <w:t>飞船</w:t>
      </w:r>
    </w:p>
    <w:p w:rsidR="004F413E" w:rsidRDefault="004F413E" w:rsidP="004F413E">
      <w:pPr>
        <w:jc w:val="left"/>
      </w:pPr>
    </w:p>
    <w:p w:rsidR="004F413E" w:rsidRDefault="004F413E" w:rsidP="004F413E">
      <w:pPr>
        <w:jc w:val="left"/>
      </w:pPr>
      <w:r>
        <w:rPr>
          <w:rFonts w:hint="eastAsia"/>
        </w:rPr>
        <w:t>很多科幻电影里描述的超光速飞船现在还需要物理理论上的突破。</w:t>
      </w:r>
      <w:r>
        <w:rPr>
          <w:rFonts w:hint="eastAsia"/>
        </w:rPr>
        <w:t xml:space="preserve"> </w:t>
      </w:r>
      <w:r>
        <w:rPr>
          <w:rFonts w:hint="eastAsia"/>
        </w:rPr>
        <w:t>虽然现在的物理理论并不完全排除超光速飞行，</w:t>
      </w:r>
      <w:r>
        <w:rPr>
          <w:rFonts w:hint="eastAsia"/>
        </w:rPr>
        <w:t xml:space="preserve"> </w:t>
      </w:r>
      <w:r>
        <w:rPr>
          <w:rFonts w:hint="eastAsia"/>
        </w:rPr>
        <w:t>现在人类连清晰的超光速飞船的理论方案都没有。</w:t>
      </w:r>
      <w:r>
        <w:rPr>
          <w:rFonts w:hint="eastAsia"/>
        </w:rPr>
        <w:t xml:space="preserve"> </w:t>
      </w:r>
      <w:r>
        <w:rPr>
          <w:rFonts w:hint="eastAsia"/>
        </w:rPr>
        <w:t>现阶段我们只能说利用时空弯曲之类的可能性是存在的。</w:t>
      </w:r>
    </w:p>
    <w:p w:rsidR="004F413E" w:rsidRDefault="004F413E" w:rsidP="004F413E">
      <w:pPr>
        <w:jc w:val="left"/>
      </w:pPr>
    </w:p>
    <w:p w:rsidR="004F413E" w:rsidRDefault="004F413E" w:rsidP="004F413E">
      <w:pPr>
        <w:jc w:val="left"/>
      </w:pPr>
      <w:r>
        <w:rPr>
          <w:rFonts w:hint="eastAsia"/>
        </w:rPr>
        <w:t>接近光速的飞船理论上是没有任何问题的，所以主要是工程技术完善的问题。</w:t>
      </w:r>
      <w:r>
        <w:rPr>
          <w:rFonts w:hint="eastAsia"/>
        </w:rPr>
        <w:t xml:space="preserve"> </w:t>
      </w:r>
      <w:r>
        <w:rPr>
          <w:rFonts w:hint="eastAsia"/>
        </w:rPr>
        <w:t>虽然现在还差很远，我们相信这只是时间的问题。</w:t>
      </w:r>
      <w:r>
        <w:rPr>
          <w:rFonts w:hint="eastAsia"/>
        </w:rPr>
        <w:t xml:space="preserve"> </w:t>
      </w:r>
    </w:p>
    <w:p w:rsidR="004F413E" w:rsidRDefault="004F413E" w:rsidP="004F413E">
      <w:pPr>
        <w:jc w:val="left"/>
      </w:pPr>
    </w:p>
    <w:p w:rsidR="004F413E" w:rsidRDefault="004F413E" w:rsidP="004F413E">
      <w:pPr>
        <w:jc w:val="left"/>
      </w:pPr>
    </w:p>
    <w:p w:rsidR="004F413E" w:rsidRDefault="004F413E" w:rsidP="004F413E">
      <w:pPr>
        <w:jc w:val="left"/>
      </w:pPr>
      <w:r>
        <w:rPr>
          <w:rFonts w:hint="eastAsia"/>
        </w:rPr>
        <w:t xml:space="preserve">4.2 </w:t>
      </w:r>
      <w:r>
        <w:rPr>
          <w:rFonts w:hint="eastAsia"/>
        </w:rPr>
        <w:t>基因改造</w:t>
      </w:r>
    </w:p>
    <w:p w:rsidR="004F413E" w:rsidRDefault="004F413E" w:rsidP="004F413E">
      <w:pPr>
        <w:jc w:val="left"/>
      </w:pPr>
    </w:p>
    <w:p w:rsidR="004F413E" w:rsidRDefault="004F413E" w:rsidP="004F413E">
      <w:pPr>
        <w:jc w:val="left"/>
      </w:pPr>
      <w:r>
        <w:rPr>
          <w:rFonts w:hint="eastAsia"/>
        </w:rPr>
        <w:t>基因可以看成是每个生物的代码，</w:t>
      </w:r>
      <w:r>
        <w:rPr>
          <w:rFonts w:hint="eastAsia"/>
        </w:rPr>
        <w:t xml:space="preserve"> </w:t>
      </w:r>
      <w:r>
        <w:rPr>
          <w:rFonts w:hint="eastAsia"/>
        </w:rPr>
        <w:t>大部分生物包括人类的基因是</w:t>
      </w:r>
      <w:r>
        <w:rPr>
          <w:rFonts w:hint="eastAsia"/>
        </w:rPr>
        <w:t>DNA</w:t>
      </w:r>
      <w:r>
        <w:rPr>
          <w:rFonts w:hint="eastAsia"/>
        </w:rPr>
        <w:t>组成的（病毒有用</w:t>
      </w:r>
      <w:r>
        <w:rPr>
          <w:rFonts w:hint="eastAsia"/>
        </w:rPr>
        <w:t>RNA</w:t>
      </w:r>
      <w:r>
        <w:rPr>
          <w:rFonts w:hint="eastAsia"/>
        </w:rPr>
        <w:t>的。）</w:t>
      </w:r>
      <w:r>
        <w:rPr>
          <w:rFonts w:hint="eastAsia"/>
        </w:rPr>
        <w:t xml:space="preserve"> </w:t>
      </w:r>
      <w:r>
        <w:rPr>
          <w:rFonts w:hint="eastAsia"/>
        </w:rPr>
        <w:t>基因是很长的双螺旋</w:t>
      </w:r>
      <w:r>
        <w:rPr>
          <w:rFonts w:hint="eastAsia"/>
        </w:rPr>
        <w:t>DNA</w:t>
      </w:r>
      <w:r>
        <w:rPr>
          <w:rFonts w:hint="eastAsia"/>
        </w:rPr>
        <w:t>的碱基对组成</w:t>
      </w:r>
      <w:r>
        <w:rPr>
          <w:rFonts w:hint="eastAsia"/>
        </w:rPr>
        <w:t xml:space="preserve">,  </w:t>
      </w:r>
      <w:r>
        <w:rPr>
          <w:rFonts w:hint="eastAsia"/>
        </w:rPr>
        <w:t>每三个碱基对代表一个氨基酸</w:t>
      </w:r>
      <w:r>
        <w:rPr>
          <w:rFonts w:hint="eastAsia"/>
        </w:rPr>
        <w:t xml:space="preserve">,  </w:t>
      </w:r>
      <w:r>
        <w:rPr>
          <w:rFonts w:hint="eastAsia"/>
        </w:rPr>
        <w:t>多个氨基酸组成三维的蛋白质，蛋白质是生物的核心结构也是生物运作的核心元素。</w:t>
      </w:r>
    </w:p>
    <w:p w:rsidR="004F413E" w:rsidRDefault="004F413E" w:rsidP="004F413E">
      <w:pPr>
        <w:jc w:val="left"/>
      </w:pPr>
      <w:r>
        <w:rPr>
          <w:rFonts w:hint="eastAsia"/>
        </w:rPr>
        <w:t xml:space="preserve">  </w:t>
      </w:r>
    </w:p>
    <w:p w:rsidR="004F413E" w:rsidRDefault="004F413E" w:rsidP="004F413E">
      <w:pPr>
        <w:jc w:val="left"/>
      </w:pPr>
      <w:r>
        <w:rPr>
          <w:rFonts w:hint="eastAsia"/>
        </w:rPr>
        <w:t>不同的物种和同一个物种个体之间的天生差别主要是由于基因上的差别</w:t>
      </w:r>
      <w:r>
        <w:rPr>
          <w:rFonts w:hint="eastAsia"/>
        </w:rPr>
        <w:t xml:space="preserve">, </w:t>
      </w:r>
      <w:r>
        <w:rPr>
          <w:rFonts w:hint="eastAsia"/>
        </w:rPr>
        <w:t>只是前者的差别比较大后者比较小。</w:t>
      </w:r>
      <w:r>
        <w:rPr>
          <w:rFonts w:hint="eastAsia"/>
        </w:rPr>
        <w:t xml:space="preserve"> </w:t>
      </w:r>
      <w:r>
        <w:rPr>
          <w:rFonts w:hint="eastAsia"/>
        </w:rPr>
        <w:t>简单一点说，基因决定一个生物天生是什么样的。</w:t>
      </w:r>
    </w:p>
    <w:p w:rsidR="004F413E" w:rsidRDefault="004F413E" w:rsidP="004F413E">
      <w:pPr>
        <w:jc w:val="left"/>
      </w:pPr>
    </w:p>
    <w:p w:rsidR="004F413E" w:rsidRDefault="004F413E" w:rsidP="004F413E">
      <w:pPr>
        <w:jc w:val="left"/>
      </w:pPr>
      <w:r>
        <w:rPr>
          <w:rFonts w:hint="eastAsia"/>
        </w:rPr>
        <w:t>自从人类了解清楚基因的基本工作原理之后，人类一直试图来改变基因从而造出不同的生物来。</w:t>
      </w:r>
      <w:r>
        <w:rPr>
          <w:rFonts w:hint="eastAsia"/>
        </w:rPr>
        <w:t xml:space="preserve"> </w:t>
      </w:r>
      <w:r>
        <w:rPr>
          <w:rFonts w:hint="eastAsia"/>
        </w:rPr>
        <w:t>最近几年一个比较大的突破是</w:t>
      </w:r>
      <w:r>
        <w:rPr>
          <w:rFonts w:hint="eastAsia"/>
        </w:rPr>
        <w:t xml:space="preserve">CRISPR-Cas9, </w:t>
      </w:r>
      <w:r>
        <w:rPr>
          <w:rFonts w:hint="eastAsia"/>
        </w:rPr>
        <w:t>一种低难度的基因编辑技术。之前有其他的基因编辑技术，但</w:t>
      </w:r>
      <w:r>
        <w:rPr>
          <w:rFonts w:hint="eastAsia"/>
        </w:rPr>
        <w:t>CRISPR</w:t>
      </w:r>
      <w:r>
        <w:rPr>
          <w:rFonts w:hint="eastAsia"/>
        </w:rPr>
        <w:t>的特点是让基因编辑变得特别的简单因此也会更加普及。</w:t>
      </w:r>
    </w:p>
    <w:p w:rsidR="004F413E" w:rsidRDefault="004F413E" w:rsidP="004F413E">
      <w:pPr>
        <w:jc w:val="left"/>
      </w:pPr>
    </w:p>
    <w:p w:rsidR="004F413E" w:rsidRDefault="004F413E" w:rsidP="004F413E">
      <w:pPr>
        <w:jc w:val="left"/>
      </w:pPr>
      <w:r>
        <w:rPr>
          <w:rFonts w:hint="eastAsia"/>
        </w:rPr>
        <w:t>基因编辑的应用面非常宽泛，也涉及到很多伦理问题包括</w:t>
      </w:r>
      <w:r>
        <w:rPr>
          <w:rFonts w:hint="eastAsia"/>
        </w:rPr>
        <w:t>existential risk.</w:t>
      </w:r>
    </w:p>
    <w:p w:rsidR="004F413E" w:rsidRDefault="004F413E" w:rsidP="004F413E">
      <w:pPr>
        <w:jc w:val="left"/>
      </w:pPr>
    </w:p>
    <w:p w:rsidR="004F413E" w:rsidRDefault="004F413E" w:rsidP="004F413E">
      <w:pPr>
        <w:jc w:val="left"/>
      </w:pPr>
      <w:r>
        <w:rPr>
          <w:rFonts w:hint="eastAsia"/>
        </w:rPr>
        <w:t>基因编辑可以用来改造人类和其他生物，</w:t>
      </w:r>
      <w:r>
        <w:rPr>
          <w:rFonts w:hint="eastAsia"/>
        </w:rPr>
        <w:t xml:space="preserve"> </w:t>
      </w:r>
      <w:r>
        <w:rPr>
          <w:rFonts w:hint="eastAsia"/>
        </w:rPr>
        <w:t>可以创造完全新的物种也可以用来让已经灭绝的生物比如恐龙重生。</w:t>
      </w:r>
    </w:p>
    <w:p w:rsidR="004F413E" w:rsidRDefault="004F413E" w:rsidP="004F413E">
      <w:pPr>
        <w:jc w:val="left"/>
      </w:pPr>
    </w:p>
    <w:p w:rsidR="004F413E" w:rsidRDefault="004F413E" w:rsidP="004F413E">
      <w:pPr>
        <w:jc w:val="left"/>
      </w:pPr>
      <w:r>
        <w:rPr>
          <w:rFonts w:hint="eastAsia"/>
        </w:rPr>
        <w:t>通过基因的改造人类理论上可以创造出来任何用蛋白质可以直接或间接组成的生物。</w:t>
      </w:r>
      <w:r>
        <w:rPr>
          <w:rFonts w:hint="eastAsia"/>
        </w:rPr>
        <w:t xml:space="preserve"> </w:t>
      </w:r>
      <w:r>
        <w:rPr>
          <w:rFonts w:hint="eastAsia"/>
        </w:rPr>
        <w:t>暂时不考虑伦理问题的话，</w:t>
      </w:r>
      <w:r>
        <w:rPr>
          <w:rFonts w:hint="eastAsia"/>
        </w:rPr>
        <w:t xml:space="preserve"> </w:t>
      </w:r>
      <w:r>
        <w:rPr>
          <w:rFonts w:hint="eastAsia"/>
        </w:rPr>
        <w:t>我们可以创造类似于蝙蝠那样用超声波来导航甚至可以像电鳗那样可以电击的动物，但目前好像还不能发射激光，除非哪个科学家哪天发明一种纯有机的激光发射器。</w:t>
      </w:r>
    </w:p>
    <w:p w:rsidR="004F413E" w:rsidRDefault="004F413E" w:rsidP="004F413E">
      <w:pPr>
        <w:jc w:val="left"/>
      </w:pPr>
    </w:p>
    <w:p w:rsidR="004F413E" w:rsidRDefault="004F413E" w:rsidP="004F413E">
      <w:pPr>
        <w:jc w:val="left"/>
      </w:pPr>
      <w:r>
        <w:rPr>
          <w:rFonts w:hint="eastAsia"/>
        </w:rPr>
        <w:t>基因改造短期最有吸引力的应该是婴儿定制，</w:t>
      </w:r>
      <w:r>
        <w:rPr>
          <w:rFonts w:hint="eastAsia"/>
        </w:rPr>
        <w:t xml:space="preserve"> </w:t>
      </w:r>
      <w:r>
        <w:rPr>
          <w:rFonts w:hint="eastAsia"/>
        </w:rPr>
        <w:t>每对父母都会希望自己的孩子的基因是最优的。</w:t>
      </w:r>
      <w:r>
        <w:rPr>
          <w:rFonts w:hint="eastAsia"/>
        </w:rPr>
        <w:t xml:space="preserve"> </w:t>
      </w:r>
      <w:r>
        <w:rPr>
          <w:rFonts w:hint="eastAsia"/>
        </w:rPr>
        <w:t>这方面的应用技术上是比较简单的，但伦理方面的问题也是非常复杂的。</w:t>
      </w:r>
    </w:p>
    <w:p w:rsidR="004F413E" w:rsidRDefault="004F413E" w:rsidP="004F413E">
      <w:pPr>
        <w:jc w:val="left"/>
      </w:pPr>
    </w:p>
    <w:p w:rsidR="004F413E" w:rsidRDefault="004F413E" w:rsidP="004F413E">
      <w:pPr>
        <w:jc w:val="left"/>
      </w:pPr>
      <w:r>
        <w:rPr>
          <w:rFonts w:hint="eastAsia"/>
        </w:rPr>
        <w:t>基因改造当然也可以用在疾病治疗上，不过这方面的应用更加复杂一些。</w:t>
      </w:r>
    </w:p>
    <w:p w:rsidR="004F413E" w:rsidRDefault="004F413E" w:rsidP="004F413E">
      <w:pPr>
        <w:jc w:val="left"/>
      </w:pPr>
    </w:p>
    <w:p w:rsidR="004F413E" w:rsidRDefault="004F413E" w:rsidP="004F413E">
      <w:pPr>
        <w:jc w:val="left"/>
      </w:pPr>
    </w:p>
    <w:p w:rsidR="004F413E" w:rsidRDefault="004F413E" w:rsidP="004F413E">
      <w:pPr>
        <w:jc w:val="left"/>
      </w:pPr>
      <w:r>
        <w:rPr>
          <w:rFonts w:hint="eastAsia"/>
        </w:rPr>
        <w:t xml:space="preserve">4.3 </w:t>
      </w:r>
      <w:r>
        <w:rPr>
          <w:rFonts w:hint="eastAsia"/>
        </w:rPr>
        <w:t>长生不老</w:t>
      </w:r>
    </w:p>
    <w:p w:rsidR="004F413E" w:rsidRDefault="004F413E" w:rsidP="004F413E">
      <w:pPr>
        <w:jc w:val="left"/>
      </w:pPr>
      <w:r>
        <w:rPr>
          <w:rFonts w:hint="eastAsia"/>
        </w:rPr>
        <w:t>【扩充细节】</w:t>
      </w:r>
    </w:p>
    <w:p w:rsidR="004F413E" w:rsidRDefault="004F413E" w:rsidP="004F413E">
      <w:pPr>
        <w:jc w:val="left"/>
      </w:pPr>
      <w:r>
        <w:rPr>
          <w:rFonts w:hint="eastAsia"/>
        </w:rPr>
        <w:t>长生不老是历史上人类一直追求的目标，现在我们看也是不远的将来可以实现的目标。</w:t>
      </w:r>
      <w:r>
        <w:rPr>
          <w:rFonts w:hint="eastAsia"/>
        </w:rPr>
        <w:t xml:space="preserve"> </w:t>
      </w:r>
      <w:r>
        <w:rPr>
          <w:rFonts w:hint="eastAsia"/>
        </w:rPr>
        <w:t>最慢的情况就是人工智能实现之后机器人把长生不老的相关技术都给研究清楚了。</w:t>
      </w:r>
    </w:p>
    <w:p w:rsidR="004F413E" w:rsidRDefault="004F413E" w:rsidP="004F413E">
      <w:pPr>
        <w:jc w:val="left"/>
      </w:pPr>
    </w:p>
    <w:p w:rsidR="004F413E" w:rsidRDefault="004F413E" w:rsidP="004F413E">
      <w:pPr>
        <w:jc w:val="left"/>
      </w:pPr>
      <w:r>
        <w:rPr>
          <w:rFonts w:hint="eastAsia"/>
        </w:rPr>
        <w:t>根据目前我们对生物理解的，</w:t>
      </w:r>
      <w:r>
        <w:rPr>
          <w:rFonts w:hint="eastAsia"/>
        </w:rPr>
        <w:t xml:space="preserve"> </w:t>
      </w:r>
      <w:r>
        <w:rPr>
          <w:rFonts w:hint="eastAsia"/>
        </w:rPr>
        <w:t>长生不老大致有三类路径：</w:t>
      </w:r>
    </w:p>
    <w:p w:rsidR="004F413E" w:rsidRDefault="004F413E" w:rsidP="004F413E">
      <w:pPr>
        <w:pStyle w:val="a4"/>
        <w:numPr>
          <w:ilvl w:val="0"/>
          <w:numId w:val="32"/>
        </w:numPr>
        <w:ind w:firstLineChars="0"/>
        <w:jc w:val="left"/>
      </w:pPr>
      <w:r>
        <w:rPr>
          <w:rFonts w:hint="eastAsia"/>
        </w:rPr>
        <w:t>不停地修复身体：肯定是同一个人</w:t>
      </w:r>
    </w:p>
    <w:p w:rsidR="004F413E" w:rsidRDefault="004F413E" w:rsidP="004F413E">
      <w:pPr>
        <w:pStyle w:val="a4"/>
        <w:numPr>
          <w:ilvl w:val="0"/>
          <w:numId w:val="32"/>
        </w:numPr>
        <w:ind w:firstLineChars="0"/>
        <w:jc w:val="left"/>
      </w:pPr>
      <w:r>
        <w:rPr>
          <w:rFonts w:hint="eastAsia"/>
        </w:rPr>
        <w:t>保持大脑里面的内容但换一个身体：应该还是同一个人</w:t>
      </w:r>
    </w:p>
    <w:p w:rsidR="004F413E" w:rsidRDefault="004F413E" w:rsidP="004F413E">
      <w:pPr>
        <w:pStyle w:val="a4"/>
        <w:numPr>
          <w:ilvl w:val="0"/>
          <w:numId w:val="32"/>
        </w:numPr>
        <w:ind w:firstLineChars="0"/>
        <w:jc w:val="left"/>
      </w:pPr>
      <w:r>
        <w:rPr>
          <w:rFonts w:hint="eastAsia"/>
        </w:rPr>
        <w:t>把大脑的内容下载到电脑里用电脑替换人脑；一个重要问题是是否还是同一个人</w:t>
      </w:r>
    </w:p>
    <w:p w:rsidR="004F413E" w:rsidRDefault="004F413E" w:rsidP="004F413E">
      <w:pPr>
        <w:jc w:val="left"/>
      </w:pPr>
    </w:p>
    <w:p w:rsidR="004F413E" w:rsidRDefault="004F413E" w:rsidP="004F413E">
      <w:pPr>
        <w:jc w:val="left"/>
      </w:pPr>
      <w:r>
        <w:rPr>
          <w:rFonts w:hint="eastAsia"/>
        </w:rPr>
        <w:t>这里涉及到很多我们目前不清楚的问题和很多哲学伦理问题。</w:t>
      </w:r>
      <w:r>
        <w:rPr>
          <w:rFonts w:hint="eastAsia"/>
        </w:rPr>
        <w:t xml:space="preserve"> </w:t>
      </w:r>
      <w:r>
        <w:rPr>
          <w:rFonts w:hint="eastAsia"/>
        </w:rPr>
        <w:t>比如电脑上的人和原来的人是同一个人吗？停了一个电脑人是否等同于谋杀一个人？自我意识</w:t>
      </w:r>
      <w:r>
        <w:rPr>
          <w:rFonts w:hint="eastAsia"/>
        </w:rPr>
        <w:t>(consciousness)</w:t>
      </w:r>
      <w:r>
        <w:rPr>
          <w:rFonts w:hint="eastAsia"/>
        </w:rPr>
        <w:t>是怎么一回事？</w:t>
      </w:r>
    </w:p>
    <w:p w:rsidR="004F413E" w:rsidRDefault="004F413E" w:rsidP="004F413E">
      <w:pPr>
        <w:jc w:val="left"/>
      </w:pPr>
    </w:p>
    <w:p w:rsidR="004F413E" w:rsidRDefault="004F413E" w:rsidP="004F413E">
      <w:pPr>
        <w:jc w:val="left"/>
      </w:pPr>
    </w:p>
    <w:p w:rsidR="004F413E" w:rsidRDefault="004F413E" w:rsidP="004F413E">
      <w:pPr>
        <w:jc w:val="left"/>
      </w:pPr>
      <w:r>
        <w:rPr>
          <w:rFonts w:hint="eastAsia"/>
        </w:rPr>
        <w:t>有了长生不老之后，乌托邦里的人口管理的策略需要调整：</w:t>
      </w:r>
      <w:r>
        <w:rPr>
          <w:rFonts w:hint="eastAsia"/>
        </w:rPr>
        <w:t xml:space="preserve"> </w:t>
      </w:r>
      <w:r>
        <w:rPr>
          <w:rFonts w:hint="eastAsia"/>
        </w:rPr>
        <w:t>物理的人该有多少？每个新人的基因应该是怎么样的？</w:t>
      </w:r>
      <w:r>
        <w:rPr>
          <w:rFonts w:hint="eastAsia"/>
        </w:rPr>
        <w:t xml:space="preserve"> </w:t>
      </w:r>
      <w:r>
        <w:rPr>
          <w:rFonts w:hint="eastAsia"/>
        </w:rPr>
        <w:t>虚拟的人该有多少？每个人的大脑该是怎么样的？虚拟人的物理部分可以随时改变的。</w:t>
      </w:r>
    </w:p>
    <w:p w:rsidR="004F413E" w:rsidRDefault="004F413E" w:rsidP="004F413E">
      <w:pPr>
        <w:jc w:val="left"/>
      </w:pPr>
    </w:p>
    <w:p w:rsidR="004F413E" w:rsidRDefault="004F413E" w:rsidP="004F413E">
      <w:pPr>
        <w:jc w:val="left"/>
      </w:pPr>
    </w:p>
    <w:p w:rsidR="004F413E" w:rsidRDefault="004F413E" w:rsidP="004F413E">
      <w:pPr>
        <w:jc w:val="left"/>
      </w:pPr>
    </w:p>
    <w:p w:rsidR="004F413E" w:rsidRDefault="004F413E" w:rsidP="004F413E">
      <w:pPr>
        <w:pStyle w:val="a4"/>
        <w:numPr>
          <w:ilvl w:val="0"/>
          <w:numId w:val="34"/>
        </w:numPr>
        <w:ind w:firstLineChars="0"/>
        <w:jc w:val="left"/>
      </w:pPr>
      <w:r>
        <w:rPr>
          <w:rFonts w:hint="eastAsia"/>
        </w:rPr>
        <w:t>IT</w:t>
      </w:r>
      <w:r>
        <w:rPr>
          <w:rFonts w:hint="eastAsia"/>
        </w:rPr>
        <w:t>技术</w:t>
      </w:r>
    </w:p>
    <w:p w:rsidR="004F413E" w:rsidRDefault="004F413E" w:rsidP="004F413E">
      <w:pPr>
        <w:jc w:val="left"/>
      </w:pPr>
    </w:p>
    <w:p w:rsidR="004F413E" w:rsidRDefault="004F413E" w:rsidP="004F413E">
      <w:r>
        <w:rPr>
          <w:rFonts w:hint="eastAsia"/>
        </w:rPr>
        <w:lastRenderedPageBreak/>
        <w:t>IT</w:t>
      </w:r>
      <w:r>
        <w:rPr>
          <w:rFonts w:hint="eastAsia"/>
        </w:rPr>
        <w:t>作为一个新型的核心技术历史还不到一百年的时间。</w:t>
      </w:r>
      <w:r>
        <w:rPr>
          <w:rFonts w:hint="eastAsia"/>
        </w:rPr>
        <w:t xml:space="preserve"> </w:t>
      </w:r>
    </w:p>
    <w:p w:rsidR="004F413E" w:rsidRDefault="004F413E" w:rsidP="004F413E"/>
    <w:p w:rsidR="004F413E" w:rsidRDefault="004F413E" w:rsidP="004F413E">
      <w:r>
        <w:rPr>
          <w:rFonts w:hint="eastAsia"/>
        </w:rPr>
        <w:t>IT</w:t>
      </w:r>
      <w:r>
        <w:rPr>
          <w:rFonts w:hint="eastAsia"/>
        </w:rPr>
        <w:t>是个比较特殊的技术，它不是自然科学但可以模拟任何自然或虚构的系统，</w:t>
      </w:r>
      <w:r>
        <w:rPr>
          <w:rFonts w:hint="eastAsia"/>
        </w:rPr>
        <w:t xml:space="preserve"> </w:t>
      </w:r>
      <w:r>
        <w:rPr>
          <w:rFonts w:hint="eastAsia"/>
        </w:rPr>
        <w:t>只要我们把这个系统的规则给定好。</w:t>
      </w:r>
      <w:r>
        <w:rPr>
          <w:rFonts w:hint="eastAsia"/>
        </w:rPr>
        <w:t xml:space="preserve"> </w:t>
      </w:r>
      <w:r>
        <w:rPr>
          <w:rFonts w:hint="eastAsia"/>
        </w:rPr>
        <w:t>一个</w:t>
      </w:r>
      <w:r>
        <w:rPr>
          <w:rFonts w:hint="eastAsia"/>
        </w:rPr>
        <w:t>IT</w:t>
      </w:r>
      <w:r>
        <w:rPr>
          <w:rFonts w:hint="eastAsia"/>
        </w:rPr>
        <w:t>系统对应的是一个数学模型，数学是自然科学的语言，</w:t>
      </w:r>
      <w:r>
        <w:rPr>
          <w:rFonts w:hint="eastAsia"/>
        </w:rPr>
        <w:t xml:space="preserve"> </w:t>
      </w:r>
      <w:r>
        <w:rPr>
          <w:rFonts w:hint="eastAsia"/>
        </w:rPr>
        <w:t>模拟一个自然的系统是很直接的。</w:t>
      </w:r>
      <w:r>
        <w:rPr>
          <w:rFonts w:hint="eastAsia"/>
        </w:rPr>
        <w:t>IT</w:t>
      </w:r>
      <w:r>
        <w:rPr>
          <w:rFonts w:hint="eastAsia"/>
        </w:rPr>
        <w:t>系统一定程度是个高一层的系统</w:t>
      </w:r>
      <w:r>
        <w:rPr>
          <w:rFonts w:hint="eastAsia"/>
        </w:rPr>
        <w:t>(metasystem)</w:t>
      </w:r>
      <w:r>
        <w:rPr>
          <w:rFonts w:hint="eastAsia"/>
        </w:rPr>
        <w:t>，在于自然世界之上的一个虚拟的世界，或者我们也可以把它看成是数学的具体展现。</w:t>
      </w:r>
    </w:p>
    <w:p w:rsidR="004F413E" w:rsidRDefault="004F413E" w:rsidP="004F413E"/>
    <w:p w:rsidR="004F413E" w:rsidRDefault="004F413E" w:rsidP="004F413E">
      <w:r>
        <w:rPr>
          <w:rFonts w:hint="eastAsia"/>
        </w:rPr>
        <w:t>IT</w:t>
      </w:r>
      <w:r>
        <w:rPr>
          <w:rFonts w:hint="eastAsia"/>
        </w:rPr>
        <w:t>的物理基础是计算机，计算机的硬件本身和别的技术比如汽车电视机等从本质上来看是一样的。</w:t>
      </w:r>
      <w:r>
        <w:rPr>
          <w:rFonts w:hint="eastAsia"/>
        </w:rPr>
        <w:t xml:space="preserve"> </w:t>
      </w:r>
      <w:r>
        <w:rPr>
          <w:rFonts w:hint="eastAsia"/>
        </w:rPr>
        <w:t>它的特殊之处来自于软件，不同的软件给了计算机无限的可能性，这是从根本上跟别的技术不一样的地方，虽然别的技术也有一定的可配置性。</w:t>
      </w:r>
      <w:r>
        <w:rPr>
          <w:rFonts w:hint="eastAsia"/>
        </w:rPr>
        <w:t xml:space="preserve"> Turing machine</w:t>
      </w:r>
      <w:r>
        <w:rPr>
          <w:rFonts w:hint="eastAsia"/>
        </w:rPr>
        <w:t>的理论基础给了我们一个通用计算机的概念也从数学角度告诉我们什么是能计算的。灵活的软件让</w:t>
      </w:r>
      <w:r>
        <w:rPr>
          <w:rFonts w:hint="eastAsia"/>
        </w:rPr>
        <w:t>IT</w:t>
      </w:r>
      <w:r>
        <w:rPr>
          <w:rFonts w:hint="eastAsia"/>
        </w:rPr>
        <w:t>变成了一个无比通用的工具；技术都是工具，但</w:t>
      </w:r>
      <w:r>
        <w:rPr>
          <w:rFonts w:hint="eastAsia"/>
        </w:rPr>
        <w:t>IT</w:t>
      </w:r>
      <w:r>
        <w:rPr>
          <w:rFonts w:hint="eastAsia"/>
        </w:rPr>
        <w:t>的通用性是别的技术无法媲美的。</w:t>
      </w:r>
    </w:p>
    <w:p w:rsidR="004F413E" w:rsidRDefault="004F413E" w:rsidP="004F413E"/>
    <w:p w:rsidR="004F413E" w:rsidRDefault="004F413E" w:rsidP="004F413E">
      <w:r>
        <w:rPr>
          <w:rFonts w:hint="eastAsia"/>
        </w:rPr>
        <w:t>作为一个工具，它可以模拟人类社会里任何一个领域里的问题，不管是自然的，个人的还是社会的。</w:t>
      </w:r>
      <w:r>
        <w:rPr>
          <w:rFonts w:hint="eastAsia"/>
        </w:rPr>
        <w:t xml:space="preserve"> </w:t>
      </w:r>
      <w:r>
        <w:rPr>
          <w:rFonts w:hint="eastAsia"/>
        </w:rPr>
        <w:t>台湾人当时选择电脑这个中文词来翻译</w:t>
      </w:r>
      <w:r>
        <w:rPr>
          <w:rFonts w:hint="eastAsia"/>
        </w:rPr>
        <w:t>computer</w:t>
      </w:r>
      <w:r>
        <w:rPr>
          <w:rFonts w:hint="eastAsia"/>
        </w:rPr>
        <w:t>还是挺有道理的，因为它的对比是人脑</w:t>
      </w:r>
      <w:r>
        <w:rPr>
          <w:rFonts w:hint="eastAsia"/>
        </w:rPr>
        <w:t xml:space="preserve">, </w:t>
      </w:r>
      <w:r>
        <w:rPr>
          <w:rFonts w:hint="eastAsia"/>
        </w:rPr>
        <w:t>从最高层面来看电脑和人脑的核心功能是一样的而且都是无限广泛的。</w:t>
      </w:r>
      <w:r>
        <w:rPr>
          <w:rFonts w:hint="eastAsia"/>
        </w:rPr>
        <w:t xml:space="preserve"> </w:t>
      </w:r>
      <w:r>
        <w:rPr>
          <w:rFonts w:hint="eastAsia"/>
        </w:rPr>
        <w:t>这也是为什么</w:t>
      </w:r>
      <w:r>
        <w:rPr>
          <w:rFonts w:hint="eastAsia"/>
        </w:rPr>
        <w:t>IT</w:t>
      </w:r>
      <w:r>
        <w:rPr>
          <w:rFonts w:hint="eastAsia"/>
        </w:rPr>
        <w:t>是无所不在，为什么</w:t>
      </w:r>
      <w:r>
        <w:rPr>
          <w:rFonts w:hint="eastAsia"/>
        </w:rPr>
        <w:t>IT</w:t>
      </w:r>
      <w:r>
        <w:rPr>
          <w:rFonts w:hint="eastAsia"/>
        </w:rPr>
        <w:t>某种意义上是最重要的技术虽然它像数学不像物理跟现实世界是分开的，为什么</w:t>
      </w:r>
      <w:r>
        <w:rPr>
          <w:rFonts w:hint="eastAsia"/>
        </w:rPr>
        <w:t>IT</w:t>
      </w:r>
      <w:r>
        <w:rPr>
          <w:rFonts w:hint="eastAsia"/>
        </w:rPr>
        <w:t>是我们到处强调的人工智能的基础。</w:t>
      </w:r>
    </w:p>
    <w:p w:rsidR="004F413E" w:rsidRDefault="004F413E" w:rsidP="004F413E"/>
    <w:p w:rsidR="004F413E" w:rsidRDefault="004F413E" w:rsidP="004F413E">
      <w:r>
        <w:rPr>
          <w:rFonts w:hint="eastAsia"/>
        </w:rPr>
        <w:t>自然世界里最明显的数字化机制应该就是</w:t>
      </w:r>
      <w:r>
        <w:rPr>
          <w:rFonts w:hint="eastAsia"/>
        </w:rPr>
        <w:t>DNA</w:t>
      </w:r>
      <w:r>
        <w:rPr>
          <w:rFonts w:hint="eastAsia"/>
        </w:rPr>
        <w:t>了，为什么这部分机制会是数字化的目前仍然是个谜；</w:t>
      </w:r>
      <w:r>
        <w:rPr>
          <w:rFonts w:hint="eastAsia"/>
        </w:rPr>
        <w:t xml:space="preserve"> </w:t>
      </w:r>
      <w:r>
        <w:rPr>
          <w:rFonts w:hint="eastAsia"/>
        </w:rPr>
        <w:t>大部分自然界的机制是非数字化</w:t>
      </w:r>
      <w:r>
        <w:rPr>
          <w:rFonts w:hint="eastAsia"/>
        </w:rPr>
        <w:t>(analog)</w:t>
      </w:r>
      <w:r>
        <w:rPr>
          <w:rFonts w:hint="eastAsia"/>
        </w:rPr>
        <w:t>的，</w:t>
      </w:r>
      <w:r>
        <w:rPr>
          <w:rFonts w:hint="eastAsia"/>
        </w:rPr>
        <w:t xml:space="preserve"> </w:t>
      </w:r>
      <w:r>
        <w:rPr>
          <w:rFonts w:hint="eastAsia"/>
        </w:rPr>
        <w:t>虽然量子力学的核心概念之一是离散的</w:t>
      </w:r>
      <w:r>
        <w:rPr>
          <w:rFonts w:hint="eastAsia"/>
        </w:rPr>
        <w:t>(Planck  constant,  spin</w:t>
      </w:r>
      <w:r>
        <w:rPr>
          <w:rFonts w:hint="eastAsia"/>
        </w:rPr>
        <w:t>等</w:t>
      </w:r>
      <w:r>
        <w:rPr>
          <w:rFonts w:hint="eastAsia"/>
        </w:rPr>
        <w:t>)</w:t>
      </w:r>
      <w:r>
        <w:rPr>
          <w:rFonts w:hint="eastAsia"/>
        </w:rPr>
        <w:t>也就是数字化的。</w:t>
      </w:r>
    </w:p>
    <w:p w:rsidR="004F413E" w:rsidRDefault="004F413E" w:rsidP="004F413E">
      <w:pPr>
        <w:jc w:val="left"/>
      </w:pPr>
    </w:p>
    <w:p w:rsidR="004F413E" w:rsidRDefault="004F413E" w:rsidP="004F413E">
      <w:pPr>
        <w:jc w:val="left"/>
      </w:pPr>
    </w:p>
    <w:p w:rsidR="004F413E" w:rsidRDefault="004F413E" w:rsidP="004F413E">
      <w:pPr>
        <w:pStyle w:val="a4"/>
        <w:numPr>
          <w:ilvl w:val="0"/>
          <w:numId w:val="34"/>
        </w:numPr>
        <w:ind w:firstLineChars="0"/>
        <w:jc w:val="left"/>
      </w:pPr>
      <w:r>
        <w:rPr>
          <w:rFonts w:hint="eastAsia"/>
        </w:rPr>
        <w:t>科学和文化</w:t>
      </w:r>
    </w:p>
    <w:p w:rsidR="004F413E" w:rsidRDefault="004F413E" w:rsidP="004F413E">
      <w:pPr>
        <w:jc w:val="left"/>
      </w:pPr>
    </w:p>
    <w:p w:rsidR="004F413E" w:rsidRDefault="004F413E" w:rsidP="004F413E">
      <w:pPr>
        <w:jc w:val="left"/>
      </w:pPr>
      <w:r>
        <w:rPr>
          <w:rFonts w:hint="eastAsia"/>
        </w:rPr>
        <w:t>自然科学研究的是物理世界的规则，广义的文化是不包括在内的。</w:t>
      </w:r>
      <w:r>
        <w:rPr>
          <w:rFonts w:hint="eastAsia"/>
        </w:rPr>
        <w:t xml:space="preserve"> </w:t>
      </w:r>
      <w:r>
        <w:rPr>
          <w:rFonts w:hint="eastAsia"/>
        </w:rPr>
        <w:t>科学和文化是两个不交叉的领域。</w:t>
      </w:r>
      <w:r>
        <w:rPr>
          <w:rFonts w:hint="eastAsia"/>
        </w:rPr>
        <w:t xml:space="preserve"> </w:t>
      </w:r>
      <w:r>
        <w:rPr>
          <w:rFonts w:hint="eastAsia"/>
        </w:rPr>
        <w:t>道德，哲学，信仰等方面的问题科学是无法回答的，</w:t>
      </w:r>
      <w:r>
        <w:rPr>
          <w:rFonts w:hint="eastAsia"/>
        </w:rPr>
        <w:t xml:space="preserve"> </w:t>
      </w:r>
      <w:r>
        <w:rPr>
          <w:rFonts w:hint="eastAsia"/>
        </w:rPr>
        <w:t>比如人生目标该是什么？什么样的行为是道德的？</w:t>
      </w:r>
    </w:p>
    <w:p w:rsidR="004F413E" w:rsidRDefault="004F413E" w:rsidP="004F413E">
      <w:pPr>
        <w:jc w:val="left"/>
      </w:pPr>
    </w:p>
    <w:p w:rsidR="004F413E" w:rsidRDefault="004F413E" w:rsidP="004F413E">
      <w:pPr>
        <w:jc w:val="left"/>
      </w:pPr>
      <w:r>
        <w:rPr>
          <w:rFonts w:hint="eastAsia"/>
        </w:rPr>
        <w:t>科学是人类的特征因为别的动物的大脑无法理解科学，科学是人类的核心工具。</w:t>
      </w:r>
    </w:p>
    <w:p w:rsidR="004F413E" w:rsidRDefault="004F413E" w:rsidP="004F413E">
      <w:pPr>
        <w:jc w:val="left"/>
      </w:pPr>
    </w:p>
    <w:p w:rsidR="004F413E" w:rsidRDefault="004F413E" w:rsidP="004F413E">
      <w:pPr>
        <w:jc w:val="left"/>
      </w:pPr>
      <w:r>
        <w:rPr>
          <w:rFonts w:hint="eastAsia"/>
        </w:rPr>
        <w:t>文化也是人类的特征因为别的动物的大脑也无法思考文化方面的抽象概念。</w:t>
      </w:r>
      <w:r>
        <w:rPr>
          <w:rFonts w:hint="eastAsia"/>
        </w:rPr>
        <w:t xml:space="preserve"> </w:t>
      </w:r>
      <w:r>
        <w:rPr>
          <w:rFonts w:hint="eastAsia"/>
        </w:rPr>
        <w:t>文化给了人类无限的思考和行为范围，文化也决定每个人的行为和社会的集体行为包括技术如何被应用。</w:t>
      </w:r>
    </w:p>
    <w:p w:rsidR="004F413E" w:rsidRDefault="004F413E" w:rsidP="004F413E">
      <w:pPr>
        <w:jc w:val="left"/>
      </w:pPr>
    </w:p>
    <w:p w:rsidR="004F413E" w:rsidRDefault="004F413E" w:rsidP="004F413E">
      <w:pPr>
        <w:jc w:val="left"/>
      </w:pPr>
    </w:p>
    <w:p w:rsidR="004F413E" w:rsidRDefault="004F413E" w:rsidP="004F413E">
      <w:pPr>
        <w:pStyle w:val="a4"/>
        <w:numPr>
          <w:ilvl w:val="0"/>
          <w:numId w:val="34"/>
        </w:numPr>
        <w:ind w:firstLineChars="0"/>
        <w:jc w:val="left"/>
      </w:pPr>
      <w:r>
        <w:rPr>
          <w:rFonts w:hint="eastAsia"/>
        </w:rPr>
        <w:t>科技的趋势和影响</w:t>
      </w:r>
    </w:p>
    <w:p w:rsidR="004F413E" w:rsidRDefault="004F413E" w:rsidP="004F413E">
      <w:pPr>
        <w:jc w:val="left"/>
      </w:pPr>
    </w:p>
    <w:p w:rsidR="004F413E" w:rsidRDefault="004F413E" w:rsidP="004F413E">
      <w:pPr>
        <w:jc w:val="left"/>
      </w:pPr>
      <w:r>
        <w:rPr>
          <w:rFonts w:hint="eastAsia"/>
        </w:rPr>
        <w:t>人类特殊的大脑让人类成了地球上第一种能够掌握技术的生物；</w:t>
      </w:r>
      <w:r>
        <w:rPr>
          <w:rFonts w:hint="eastAsia"/>
        </w:rPr>
        <w:t xml:space="preserve"> </w:t>
      </w:r>
      <w:r>
        <w:rPr>
          <w:rFonts w:hint="eastAsia"/>
        </w:rPr>
        <w:t>人类发展的历史也是一个技术推动社会变化的历史。</w:t>
      </w:r>
    </w:p>
    <w:p w:rsidR="004F413E" w:rsidRDefault="004F413E" w:rsidP="004F413E">
      <w:pPr>
        <w:jc w:val="left"/>
      </w:pPr>
    </w:p>
    <w:p w:rsidR="004F413E" w:rsidRDefault="004F413E" w:rsidP="004F413E">
      <w:pPr>
        <w:jc w:val="left"/>
      </w:pPr>
      <w:r>
        <w:rPr>
          <w:rFonts w:hint="eastAsia"/>
        </w:rPr>
        <w:t>技术是工具，技术也一直是经济发展和生活水平提高的原动力，特别是从工业革命开始。</w:t>
      </w:r>
      <w:r>
        <w:rPr>
          <w:rFonts w:hint="eastAsia"/>
        </w:rPr>
        <w:t xml:space="preserve"> </w:t>
      </w:r>
      <w:r>
        <w:rPr>
          <w:rFonts w:hint="eastAsia"/>
        </w:rPr>
        <w:t>市场经济制度和技术发展互相支持让社会发展到了今天。</w:t>
      </w:r>
      <w:r>
        <w:rPr>
          <w:rFonts w:hint="eastAsia"/>
        </w:rPr>
        <w:t xml:space="preserve"> </w:t>
      </w:r>
      <w:r>
        <w:rPr>
          <w:rFonts w:hint="eastAsia"/>
        </w:rPr>
        <w:t>我们希望技术能够不断来提高我</w:t>
      </w:r>
      <w:r>
        <w:rPr>
          <w:rFonts w:hint="eastAsia"/>
        </w:rPr>
        <w:lastRenderedPageBreak/>
        <w:t>们的生活质量和幸福指数。</w:t>
      </w:r>
    </w:p>
    <w:p w:rsidR="004F413E" w:rsidRDefault="004F413E" w:rsidP="004F413E"/>
    <w:p w:rsidR="004F413E" w:rsidRDefault="004F413E" w:rsidP="004F413E">
      <w:r>
        <w:rPr>
          <w:rFonts w:hint="eastAsia"/>
        </w:rPr>
        <w:t>近些年的技术的快速发展了带来巨大的影响，最直观的例子就是手机的普及，手机本身只是个载体，核心是手机上的无数的移动互联网应用。</w:t>
      </w:r>
      <w:r>
        <w:rPr>
          <w:rFonts w:hint="eastAsia"/>
        </w:rPr>
        <w:t xml:space="preserve"> </w:t>
      </w:r>
      <w:r>
        <w:rPr>
          <w:rFonts w:hint="eastAsia"/>
        </w:rPr>
        <w:t>下一步仍然回到人工智能的实现带来的颠覆性的影响。</w:t>
      </w:r>
    </w:p>
    <w:p w:rsidR="004F413E" w:rsidRDefault="004F413E" w:rsidP="004F413E">
      <w:pPr>
        <w:jc w:val="left"/>
      </w:pPr>
    </w:p>
    <w:p w:rsidR="004F413E" w:rsidRDefault="004F413E">
      <w:pPr>
        <w:widowControl/>
        <w:jc w:val="left"/>
      </w:pPr>
      <w:r>
        <w:br w:type="page"/>
      </w:r>
    </w:p>
    <w:p w:rsidR="004F413E" w:rsidRDefault="004F413E" w:rsidP="004F413E"/>
    <w:p w:rsidR="004F413E" w:rsidRDefault="004F413E" w:rsidP="006B0A27">
      <w:pPr>
        <w:pStyle w:val="a4"/>
        <w:numPr>
          <w:ilvl w:val="0"/>
          <w:numId w:val="41"/>
        </w:numPr>
        <w:ind w:firstLineChars="0"/>
      </w:pPr>
      <w:r>
        <w:rPr>
          <w:rFonts w:hint="eastAsia"/>
        </w:rPr>
        <w:t>实施细节（</w:t>
      </w:r>
      <w:r>
        <w:rPr>
          <w:rFonts w:hint="eastAsia"/>
        </w:rPr>
        <w:t xml:space="preserve">25 </w:t>
      </w:r>
      <w:r>
        <w:rPr>
          <w:rFonts w:hint="eastAsia"/>
        </w:rPr>
        <w:t>，</w:t>
      </w:r>
      <w:r>
        <w:rPr>
          <w:rFonts w:hint="eastAsia"/>
        </w:rPr>
        <w:t>12500</w:t>
      </w:r>
      <w:r>
        <w:rPr>
          <w:rFonts w:hint="eastAsia"/>
        </w:rPr>
        <w:t>）</w:t>
      </w:r>
    </w:p>
    <w:p w:rsidR="004F413E" w:rsidRDefault="004F413E" w:rsidP="004F413E"/>
    <w:p w:rsidR="004F413E" w:rsidRDefault="004F413E" w:rsidP="004F413E">
      <w:r>
        <w:rPr>
          <w:rFonts w:hint="eastAsia"/>
        </w:rPr>
        <w:t>在物理层面，乌托邦有基础的物理支持系统和虚拟世界的支持系统两部分组成。</w:t>
      </w:r>
    </w:p>
    <w:p w:rsidR="004F413E" w:rsidRDefault="004F413E" w:rsidP="004F413E"/>
    <w:p w:rsidR="004F413E" w:rsidRDefault="004F413E" w:rsidP="004F413E"/>
    <w:p w:rsidR="004F413E" w:rsidRDefault="004F413E" w:rsidP="004F413E">
      <w:pPr>
        <w:pStyle w:val="a4"/>
        <w:numPr>
          <w:ilvl w:val="0"/>
          <w:numId w:val="35"/>
        </w:numPr>
        <w:ind w:firstLineChars="0"/>
      </w:pPr>
      <w:r>
        <w:rPr>
          <w:rFonts w:hint="eastAsia"/>
        </w:rPr>
        <w:t>物理支持系统</w:t>
      </w:r>
    </w:p>
    <w:p w:rsidR="004F413E" w:rsidRDefault="004F413E" w:rsidP="004F413E"/>
    <w:p w:rsidR="004F413E" w:rsidRDefault="004F413E" w:rsidP="004F413E">
      <w:r>
        <w:rPr>
          <w:rFonts w:hint="eastAsia"/>
        </w:rPr>
        <w:t>这部分系统是用来维持每个人的生理健康，可以看成是今天的城市基础设施的简化和延伸。</w:t>
      </w:r>
      <w:r>
        <w:rPr>
          <w:rFonts w:hint="eastAsia"/>
        </w:rPr>
        <w:t xml:space="preserve"> </w:t>
      </w:r>
      <w:r>
        <w:rPr>
          <w:rFonts w:hint="eastAsia"/>
        </w:rPr>
        <w:t>所有的系统需要是全自动化的，不需要任何人工的干涉和管理，</w:t>
      </w:r>
      <w:r>
        <w:rPr>
          <w:rFonts w:hint="eastAsia"/>
        </w:rPr>
        <w:t xml:space="preserve"> </w:t>
      </w:r>
      <w:r>
        <w:rPr>
          <w:rFonts w:hint="eastAsia"/>
        </w:rPr>
        <w:t>所有的制造到维护到服务都是有就有人工智能的机器人来负责。</w:t>
      </w:r>
    </w:p>
    <w:p w:rsidR="004F413E" w:rsidRPr="00D94CF6" w:rsidRDefault="004F413E" w:rsidP="004F413E"/>
    <w:p w:rsidR="004F413E" w:rsidRPr="003917D4" w:rsidRDefault="004F413E" w:rsidP="004F413E">
      <w:r>
        <w:rPr>
          <w:rFonts w:hint="eastAsia"/>
        </w:rPr>
        <w:t>因为每个人需要的物理资源包括活动空间有巨大的下降，每个城市的规模可以大幅度地提高，假设每个城市一亿人口。由于每个人在城市里不需要移动，城市的设计也会简化很多，我们现在难以想象的一亿规模也没有特大的障碍。</w:t>
      </w:r>
      <w:r>
        <w:rPr>
          <w:rFonts w:hint="eastAsia"/>
        </w:rPr>
        <w:t xml:space="preserve"> </w:t>
      </w:r>
      <w:r>
        <w:rPr>
          <w:rFonts w:hint="eastAsia"/>
        </w:rPr>
        <w:t>一千亿的人口也只需要一千个城市，而且由于所有人都住在城市里，城市需要的面积是很小的。</w:t>
      </w:r>
      <w:r>
        <w:rPr>
          <w:rFonts w:hint="eastAsia"/>
        </w:rPr>
        <w:t xml:space="preserve"> </w:t>
      </w:r>
      <w:r>
        <w:rPr>
          <w:rFonts w:hint="eastAsia"/>
        </w:rPr>
        <w:t>从整个地球的角度来看，地球将基本上恢复到自然状态，只有一千个小块是人类控制的大概只占百分之一的陆地面积，其他部分都会被自然植物覆盖，自然动物会到处奔跑，</w:t>
      </w:r>
      <w:r>
        <w:rPr>
          <w:rFonts w:ascii="Times New Roman" w:eastAsia="宋体" w:hAnsi="Times New Roman" w:cs="Times New Roman" w:hint="eastAsia"/>
          <w:color w:val="404040"/>
          <w:kern w:val="0"/>
          <w:sz w:val="24"/>
          <w:szCs w:val="24"/>
        </w:rPr>
        <w:t>总体会是一个对环境和生态系统非常有利的变化。</w:t>
      </w:r>
    </w:p>
    <w:p w:rsidR="004F413E" w:rsidRDefault="004F413E" w:rsidP="004F413E">
      <w:pPr>
        <w:widowControl/>
        <w:jc w:val="left"/>
        <w:rPr>
          <w:rFonts w:ascii="Times New Roman" w:eastAsia="宋体" w:hAnsi="Times New Roman" w:cs="Times New Roman"/>
          <w:color w:val="404040"/>
          <w:kern w:val="0"/>
          <w:sz w:val="24"/>
          <w:szCs w:val="24"/>
        </w:rPr>
      </w:pPr>
    </w:p>
    <w:p w:rsidR="004F413E" w:rsidRDefault="004F413E" w:rsidP="004F413E">
      <w:pPr>
        <w:widowControl/>
        <w:jc w:val="left"/>
        <w:rPr>
          <w:rFonts w:ascii="Times New Roman" w:eastAsia="宋体" w:hAnsi="Times New Roman" w:cs="Times New Roman"/>
          <w:color w:val="404040"/>
          <w:kern w:val="0"/>
          <w:sz w:val="24"/>
          <w:szCs w:val="24"/>
        </w:rPr>
      </w:pPr>
      <w:r>
        <w:rPr>
          <w:rFonts w:ascii="Times New Roman" w:eastAsia="宋体" w:hAnsi="Times New Roman" w:cs="Times New Roman" w:hint="eastAsia"/>
          <w:color w:val="404040"/>
          <w:kern w:val="0"/>
          <w:sz w:val="24"/>
          <w:szCs w:val="24"/>
        </w:rPr>
        <w:t>城市和地球的自然环境需要适当的隔离；城市内完全按照我们设计状态，城市外是自然发展的野生环境，就像人类到来之前。这一部分也是为了防御野兽的攻击和保持城市的状态。</w:t>
      </w:r>
    </w:p>
    <w:p w:rsidR="004F413E" w:rsidRDefault="004F413E" w:rsidP="004F413E"/>
    <w:p w:rsidR="004F413E" w:rsidRPr="003917D4" w:rsidRDefault="004F413E" w:rsidP="004F413E">
      <w:r>
        <w:rPr>
          <w:rFonts w:hint="eastAsia"/>
        </w:rPr>
        <w:t>这些新的城市会有一个建设阶段和一个持续运营阶段；</w:t>
      </w:r>
      <w:r>
        <w:rPr>
          <w:rFonts w:hint="eastAsia"/>
        </w:rPr>
        <w:t xml:space="preserve"> </w:t>
      </w:r>
      <w:r>
        <w:rPr>
          <w:rFonts w:hint="eastAsia"/>
        </w:rPr>
        <w:t>我们现有的城市之后会被放弃然后被自然界占领并逐步恢复自然状态。</w:t>
      </w:r>
    </w:p>
    <w:p w:rsidR="004F413E" w:rsidRDefault="004F413E" w:rsidP="004F413E"/>
    <w:p w:rsidR="004F413E" w:rsidRDefault="004F413E" w:rsidP="004F413E">
      <w:pPr>
        <w:pStyle w:val="a4"/>
        <w:numPr>
          <w:ilvl w:val="1"/>
          <w:numId w:val="35"/>
        </w:numPr>
        <w:ind w:firstLineChars="0"/>
      </w:pPr>
      <w:r>
        <w:rPr>
          <w:rFonts w:hint="eastAsia"/>
        </w:rPr>
        <w:t>能源</w:t>
      </w:r>
    </w:p>
    <w:p w:rsidR="004F413E" w:rsidRDefault="004F413E" w:rsidP="004F413E">
      <w:pPr>
        <w:pStyle w:val="a4"/>
        <w:ind w:left="360" w:firstLineChars="0" w:firstLine="0"/>
      </w:pPr>
    </w:p>
    <w:p w:rsidR="004F413E" w:rsidRDefault="004F413E" w:rsidP="004F413E">
      <w:pPr>
        <w:pStyle w:val="a4"/>
        <w:ind w:firstLineChars="0" w:firstLine="0"/>
      </w:pPr>
      <w:r>
        <w:rPr>
          <w:rFonts w:hint="eastAsia"/>
        </w:rPr>
        <w:t>由于每个人都躺在床上不需要起来也不需要交通，我们对能源的需求有极大的下降。</w:t>
      </w:r>
      <w:r>
        <w:rPr>
          <w:rFonts w:hint="eastAsia"/>
        </w:rPr>
        <w:t xml:space="preserve"> </w:t>
      </w:r>
      <w:r>
        <w:rPr>
          <w:rFonts w:hint="eastAsia"/>
        </w:rPr>
        <w:t>太阳能是成熟的技术，加上一定的储能。为了极高的可靠性，可以保留少量的核电站作为应急发电用。可控的核聚变发电估计也要等人工智能实现以后才能实现。</w:t>
      </w:r>
    </w:p>
    <w:p w:rsidR="004F413E" w:rsidRDefault="004F413E" w:rsidP="004F413E">
      <w:pPr>
        <w:pStyle w:val="a4"/>
        <w:ind w:left="360" w:firstLineChars="0" w:firstLine="0"/>
      </w:pPr>
    </w:p>
    <w:p w:rsidR="004F413E" w:rsidRDefault="004F413E" w:rsidP="004F413E">
      <w:pPr>
        <w:pStyle w:val="a4"/>
        <w:ind w:left="360" w:firstLineChars="0" w:firstLine="0"/>
      </w:pPr>
    </w:p>
    <w:p w:rsidR="004F413E" w:rsidRDefault="004F413E" w:rsidP="004F413E">
      <w:pPr>
        <w:pStyle w:val="a4"/>
        <w:numPr>
          <w:ilvl w:val="1"/>
          <w:numId w:val="35"/>
        </w:numPr>
        <w:ind w:firstLineChars="0"/>
      </w:pPr>
      <w:r>
        <w:rPr>
          <w:rFonts w:hint="eastAsia"/>
        </w:rPr>
        <w:t>住宿</w:t>
      </w:r>
    </w:p>
    <w:p w:rsidR="004F413E" w:rsidRDefault="004F413E" w:rsidP="004F413E">
      <w:pPr>
        <w:pStyle w:val="a4"/>
        <w:ind w:firstLineChars="0" w:firstLine="0"/>
      </w:pPr>
      <w:r>
        <w:rPr>
          <w:rFonts w:hint="eastAsia"/>
        </w:rPr>
        <w:t>每个人都躺在一张高科技的床上度过一生，每个人的感受都是通过虚拟世界来实现的，所以这个床的作用就是让床上的人保持健康的状态包括提供需要的锻炼。</w:t>
      </w:r>
      <w:r>
        <w:rPr>
          <w:rFonts w:hint="eastAsia"/>
        </w:rPr>
        <w:t xml:space="preserve"> </w:t>
      </w:r>
      <w:r>
        <w:rPr>
          <w:rFonts w:hint="eastAsia"/>
        </w:rPr>
        <w:t>现有的康复床可以作为参考的基础。</w:t>
      </w:r>
    </w:p>
    <w:p w:rsidR="004F413E" w:rsidRDefault="004F413E" w:rsidP="004F413E">
      <w:pPr>
        <w:pStyle w:val="a4"/>
        <w:ind w:firstLineChars="0" w:firstLine="0"/>
      </w:pPr>
    </w:p>
    <w:p w:rsidR="004F413E" w:rsidRDefault="004F413E" w:rsidP="004F413E">
      <w:pPr>
        <w:pStyle w:val="a4"/>
        <w:ind w:firstLineChars="0" w:firstLine="0"/>
      </w:pPr>
      <w:r>
        <w:rPr>
          <w:rFonts w:hint="eastAsia"/>
        </w:rPr>
        <w:t>每个城市里，立体结构的房间组成城市的核心，别的是各种支撑系统。</w:t>
      </w:r>
    </w:p>
    <w:p w:rsidR="004F413E" w:rsidRDefault="004F413E" w:rsidP="004F413E">
      <w:pPr>
        <w:pStyle w:val="a4"/>
        <w:ind w:firstLineChars="0" w:firstLine="0"/>
      </w:pPr>
    </w:p>
    <w:p w:rsidR="004F413E" w:rsidRDefault="004F413E" w:rsidP="004F413E">
      <w:pPr>
        <w:pStyle w:val="a4"/>
        <w:ind w:firstLineChars="0" w:firstLine="0"/>
      </w:pPr>
      <w:r>
        <w:rPr>
          <w:rFonts w:hint="eastAsia"/>
        </w:rPr>
        <w:t>每个城市的占地面积预计在几百平方公里数量级，大部分还是为了太阳和种植需要的面积而不是居住需要的面积，</w:t>
      </w:r>
      <w:r>
        <w:rPr>
          <w:rFonts w:hint="eastAsia"/>
        </w:rPr>
        <w:t xml:space="preserve"> </w:t>
      </w:r>
      <w:r>
        <w:rPr>
          <w:rFonts w:hint="eastAsia"/>
        </w:rPr>
        <w:t>居住面积大概也就十平方公里左右。</w:t>
      </w:r>
      <w:r>
        <w:rPr>
          <w:rFonts w:hint="eastAsia"/>
        </w:rPr>
        <w:t xml:space="preserve"> </w:t>
      </w:r>
      <w:r>
        <w:t>1000</w:t>
      </w:r>
      <w:r>
        <w:rPr>
          <w:rFonts w:hint="eastAsia"/>
        </w:rPr>
        <w:t>个</w:t>
      </w:r>
      <w:r>
        <w:rPr>
          <w:rFonts w:hint="eastAsia"/>
        </w:rPr>
        <w:t>1</w:t>
      </w:r>
      <w:r>
        <w:t>000</w:t>
      </w:r>
      <w:r>
        <w:rPr>
          <w:rFonts w:hint="eastAsia"/>
        </w:rPr>
        <w:t>平方公里的占地面积也就一百万平方公里，不到整个地球的陆地面积的</w:t>
      </w:r>
      <w:r>
        <w:rPr>
          <w:rFonts w:hint="eastAsia"/>
        </w:rPr>
        <w:t>1%</w:t>
      </w:r>
      <w:r>
        <w:rPr>
          <w:rFonts w:hint="eastAsia"/>
        </w:rPr>
        <w:t>。</w:t>
      </w:r>
    </w:p>
    <w:p w:rsidR="004F413E" w:rsidRPr="00FF4E71" w:rsidRDefault="004F413E" w:rsidP="004F413E"/>
    <w:p w:rsidR="004F413E" w:rsidRDefault="004F413E" w:rsidP="004F413E"/>
    <w:p w:rsidR="004F413E" w:rsidRDefault="004F413E" w:rsidP="004F413E">
      <w:r>
        <w:t xml:space="preserve">1.3 </w:t>
      </w:r>
      <w:r>
        <w:rPr>
          <w:rFonts w:hint="eastAsia"/>
        </w:rPr>
        <w:t>营养和排泄</w:t>
      </w:r>
    </w:p>
    <w:p w:rsidR="004F413E" w:rsidRDefault="004F413E" w:rsidP="004F413E"/>
    <w:p w:rsidR="004F413E" w:rsidRDefault="004F413E" w:rsidP="004F413E">
      <w:r>
        <w:rPr>
          <w:rFonts w:hint="eastAsia"/>
        </w:rPr>
        <w:t>美食也是靠虚拟世界来实现的，</w:t>
      </w:r>
      <w:r>
        <w:rPr>
          <w:rFonts w:hint="eastAsia"/>
        </w:rPr>
        <w:t xml:space="preserve"> </w:t>
      </w:r>
      <w:r>
        <w:rPr>
          <w:rFonts w:hint="eastAsia"/>
        </w:rPr>
        <w:t>所以我们只需要提供人体需要的各种营养成分包括足够的能量和各种维生素等等微量成分。</w:t>
      </w:r>
      <w:r>
        <w:rPr>
          <w:rFonts w:hint="eastAsia"/>
        </w:rPr>
        <w:t xml:space="preserve"> </w:t>
      </w:r>
      <w:r>
        <w:rPr>
          <w:rFonts w:hint="eastAsia"/>
        </w:rPr>
        <w:t>种植和精细化的加工可以提供对人体健康最有力的营养组合。同意能量的需求会很低。</w:t>
      </w:r>
    </w:p>
    <w:p w:rsidR="004F413E" w:rsidRDefault="004F413E" w:rsidP="004F413E"/>
    <w:p w:rsidR="004F413E" w:rsidRDefault="004F413E" w:rsidP="004F413E">
      <w:r>
        <w:rPr>
          <w:rFonts w:hint="eastAsia"/>
        </w:rPr>
        <w:t>在虚拟世界里，美食的色香味仍然是可以随意选择的，但跟营养液没有直接的关系。</w:t>
      </w:r>
    </w:p>
    <w:p w:rsidR="004F413E" w:rsidRDefault="004F413E" w:rsidP="004F413E"/>
    <w:p w:rsidR="004F413E" w:rsidRDefault="004F413E" w:rsidP="004F413E">
      <w:r>
        <w:rPr>
          <w:rFonts w:hint="eastAsia"/>
        </w:rPr>
        <w:t>人类的排泄通过适当的处理可以被重复利用，这样我们对地球的影响会缩减很多。</w:t>
      </w:r>
    </w:p>
    <w:p w:rsidR="004F413E" w:rsidRDefault="004F413E" w:rsidP="004F413E"/>
    <w:p w:rsidR="004F413E" w:rsidRDefault="004F413E" w:rsidP="004F413E"/>
    <w:p w:rsidR="004F413E" w:rsidRDefault="004F413E" w:rsidP="004F413E">
      <w:r>
        <w:rPr>
          <w:rFonts w:hint="eastAsia"/>
        </w:rPr>
        <w:t>1</w:t>
      </w:r>
      <w:r>
        <w:t>.4</w:t>
      </w:r>
      <w:r>
        <w:rPr>
          <w:rFonts w:hint="eastAsia"/>
        </w:rPr>
        <w:t>健康</w:t>
      </w:r>
    </w:p>
    <w:p w:rsidR="004F413E" w:rsidRDefault="004F413E" w:rsidP="004F413E">
      <w:pPr>
        <w:pStyle w:val="a4"/>
        <w:ind w:left="360" w:firstLineChars="0" w:firstLine="0"/>
      </w:pPr>
    </w:p>
    <w:p w:rsidR="004F413E" w:rsidRDefault="004F413E" w:rsidP="004F413E">
      <w:pPr>
        <w:pStyle w:val="a4"/>
        <w:ind w:firstLineChars="0" w:firstLine="0"/>
      </w:pPr>
      <w:r>
        <w:rPr>
          <w:rFonts w:hint="eastAsia"/>
        </w:rPr>
        <w:t>由于人每天都在床上不用接触各种不确定的危险环境而且营养和锻炼都被优化了，人的寿命会有一定的提高，不过我们还是需要有医生在生病时来给病人治病，这是另一个人工智能的应用。</w:t>
      </w:r>
    </w:p>
    <w:p w:rsidR="004F413E" w:rsidRDefault="004F413E" w:rsidP="004F413E"/>
    <w:p w:rsidR="004F413E" w:rsidRDefault="004F413E" w:rsidP="004F413E"/>
    <w:p w:rsidR="004F413E" w:rsidRDefault="004F413E" w:rsidP="004F413E">
      <w:r>
        <w:rPr>
          <w:rFonts w:hint="eastAsia"/>
        </w:rPr>
        <w:t xml:space="preserve">1.5 </w:t>
      </w:r>
      <w:r>
        <w:rPr>
          <w:rFonts w:hint="eastAsia"/>
        </w:rPr>
        <w:t>生育</w:t>
      </w:r>
    </w:p>
    <w:p w:rsidR="004F413E" w:rsidRDefault="004F413E" w:rsidP="004F413E"/>
    <w:p w:rsidR="004F413E" w:rsidRDefault="004F413E" w:rsidP="004F413E">
      <w:r>
        <w:rPr>
          <w:rFonts w:hint="eastAsia"/>
        </w:rPr>
        <w:t>利用现在已经成熟的试管婴儿</w:t>
      </w:r>
      <w:r>
        <w:rPr>
          <w:rFonts w:hint="eastAsia"/>
        </w:rPr>
        <w:t>(IVF)</w:t>
      </w:r>
      <w:r>
        <w:rPr>
          <w:rFonts w:hint="eastAsia"/>
        </w:rPr>
        <w:t>技术和即将成熟的人工子宫技术，我们不需要任何妇女怀孕来产生下一代。婴儿的抚养也是靠机器人来负责，虚拟世界里的孩子也都是虚拟的。</w:t>
      </w:r>
      <w:r>
        <w:rPr>
          <w:rFonts w:hint="eastAsia"/>
        </w:rPr>
        <w:t xml:space="preserve"> </w:t>
      </w:r>
      <w:r>
        <w:rPr>
          <w:rFonts w:hint="eastAsia"/>
        </w:rPr>
        <w:t>孩子的培养过程中我们要决定给他们灌输哪些知识和思想，长大以后还是让他们自己选择。</w:t>
      </w:r>
    </w:p>
    <w:p w:rsidR="004F413E" w:rsidRPr="004670D1" w:rsidRDefault="004F413E" w:rsidP="004F413E"/>
    <w:p w:rsidR="004F413E" w:rsidRDefault="004F413E" w:rsidP="004F413E">
      <w:r>
        <w:rPr>
          <w:rFonts w:hint="eastAsia"/>
        </w:rPr>
        <w:t>这里的核心更是个策略问题，关于人口的数量和基因的选择。</w:t>
      </w:r>
    </w:p>
    <w:p w:rsidR="004F413E" w:rsidRDefault="004F413E" w:rsidP="004F413E"/>
    <w:p w:rsidR="004F413E" w:rsidRDefault="004F413E" w:rsidP="004F413E">
      <w:r>
        <w:rPr>
          <w:rFonts w:hint="eastAsia"/>
        </w:rPr>
        <w:t>细胞复制和基因改造技术的完善给我们提供更多的可能性。</w:t>
      </w:r>
    </w:p>
    <w:p w:rsidR="004F413E" w:rsidRDefault="004F413E" w:rsidP="004F413E"/>
    <w:p w:rsidR="004F413E" w:rsidRDefault="004F413E" w:rsidP="004F413E"/>
    <w:p w:rsidR="004F413E" w:rsidRDefault="004F413E" w:rsidP="004F413E">
      <w:r>
        <w:rPr>
          <w:rFonts w:hint="eastAsia"/>
        </w:rPr>
        <w:t xml:space="preserve">1.6 </w:t>
      </w:r>
      <w:r>
        <w:rPr>
          <w:rFonts w:hint="eastAsia"/>
        </w:rPr>
        <w:t>安全</w:t>
      </w:r>
    </w:p>
    <w:p w:rsidR="004F413E" w:rsidRDefault="004F413E" w:rsidP="004F413E">
      <w:r>
        <w:rPr>
          <w:rFonts w:hint="eastAsia"/>
        </w:rPr>
        <w:t>安全方面主要要考虑的是野生动物的威胁和自然界的威胁包括自然灾害；我们要确保这些常规的和非常规的情况不会对我们的城市有长期的影响。</w:t>
      </w:r>
    </w:p>
    <w:p w:rsidR="004F413E" w:rsidRDefault="004F413E" w:rsidP="004F413E"/>
    <w:p w:rsidR="004F413E" w:rsidRDefault="004F413E" w:rsidP="004F413E">
      <w:r>
        <w:rPr>
          <w:rFonts w:hint="eastAsia"/>
        </w:rPr>
        <w:t>外星人的威胁更难处理，但我们也有更多的时间和人工智能的帮助来面对这个更加长期的威胁。</w:t>
      </w:r>
    </w:p>
    <w:p w:rsidR="004F413E" w:rsidRDefault="004F413E" w:rsidP="004F413E"/>
    <w:p w:rsidR="004F413E" w:rsidRDefault="004F413E" w:rsidP="004F413E"/>
    <w:p w:rsidR="004F413E" w:rsidRDefault="004F413E" w:rsidP="004F413E">
      <w:r>
        <w:rPr>
          <w:rFonts w:hint="eastAsia"/>
        </w:rPr>
        <w:t xml:space="preserve">1.7 </w:t>
      </w:r>
      <w:r>
        <w:rPr>
          <w:rFonts w:hint="eastAsia"/>
        </w:rPr>
        <w:t>制造</w:t>
      </w:r>
    </w:p>
    <w:p w:rsidR="004F413E" w:rsidRDefault="004F413E" w:rsidP="004F413E">
      <w:r>
        <w:rPr>
          <w:rFonts w:hint="eastAsia"/>
        </w:rPr>
        <w:t>在城市建设完成之后，日常的消费品是比较有限的，基本上都是维护的需求。为了城市建设，我们还是需要大量的生产包括太阳能。</w:t>
      </w:r>
      <w:r>
        <w:rPr>
          <w:rFonts w:hint="eastAsia"/>
        </w:rPr>
        <w:t xml:space="preserve"> </w:t>
      </w:r>
      <w:r>
        <w:rPr>
          <w:rFonts w:hint="eastAsia"/>
        </w:rPr>
        <w:t>市场经济制度导致成本和投资回报率的考虑；没有市场经济制度一定程度上只会受限于地球本身的限制：原材料，能源和环境影响。</w:t>
      </w:r>
    </w:p>
    <w:p w:rsidR="004F413E" w:rsidRPr="00377AF9" w:rsidRDefault="004F413E" w:rsidP="004F413E"/>
    <w:p w:rsidR="004F413E" w:rsidRDefault="004F413E" w:rsidP="004F413E"/>
    <w:p w:rsidR="004F413E" w:rsidRDefault="004F413E" w:rsidP="004F413E">
      <w:r>
        <w:rPr>
          <w:rFonts w:hint="eastAsia"/>
        </w:rPr>
        <w:t xml:space="preserve">1.8 </w:t>
      </w:r>
      <w:r>
        <w:rPr>
          <w:rFonts w:hint="eastAsia"/>
        </w:rPr>
        <w:t>管理和维护系统</w:t>
      </w:r>
    </w:p>
    <w:p w:rsidR="004F413E" w:rsidRDefault="004F413E" w:rsidP="004F413E"/>
    <w:p w:rsidR="004F413E" w:rsidRDefault="004F413E" w:rsidP="004F413E">
      <w:r>
        <w:rPr>
          <w:rFonts w:hint="eastAsia"/>
        </w:rPr>
        <w:t>城市的第一步是建设，建设完成仍然需要常规的维护包括检测，维修和清理。</w:t>
      </w:r>
    </w:p>
    <w:p w:rsidR="004F413E" w:rsidRDefault="004F413E" w:rsidP="004F413E">
      <w:pPr>
        <w:widowControl/>
        <w:jc w:val="left"/>
        <w:rPr>
          <w:rFonts w:ascii="Times New Roman" w:eastAsia="宋体" w:hAnsi="Times New Roman" w:cs="Times New Roman"/>
          <w:color w:val="404040"/>
          <w:kern w:val="0"/>
          <w:sz w:val="24"/>
          <w:szCs w:val="24"/>
        </w:rPr>
      </w:pPr>
    </w:p>
    <w:p w:rsidR="004F413E" w:rsidRPr="006D3BD0" w:rsidRDefault="004F413E" w:rsidP="004F413E">
      <w:pPr>
        <w:widowControl/>
        <w:jc w:val="left"/>
        <w:rPr>
          <w:rFonts w:ascii="Times New Roman" w:eastAsia="宋体" w:hAnsi="Times New Roman" w:cs="Times New Roman"/>
          <w:color w:val="404040"/>
          <w:kern w:val="0"/>
          <w:sz w:val="24"/>
          <w:szCs w:val="24"/>
        </w:rPr>
      </w:pPr>
      <w:r>
        <w:rPr>
          <w:rFonts w:ascii="Times New Roman" w:eastAsia="宋体" w:hAnsi="Times New Roman" w:cs="Times New Roman" w:hint="eastAsia"/>
          <w:color w:val="404040"/>
          <w:kern w:val="0"/>
          <w:sz w:val="24"/>
          <w:szCs w:val="24"/>
        </w:rPr>
        <w:t>高度自动化也需要一套管理系统包括自动诊断和修复，类似于现在的物联网，但是一个极端的无处不在的版本。</w:t>
      </w:r>
    </w:p>
    <w:p w:rsidR="004F413E" w:rsidRPr="007D5624" w:rsidRDefault="004F413E" w:rsidP="004F413E"/>
    <w:p w:rsidR="004F413E" w:rsidRPr="00BF6A16" w:rsidRDefault="004F413E" w:rsidP="004F413E"/>
    <w:p w:rsidR="004F413E" w:rsidRDefault="004F413E" w:rsidP="004F413E">
      <w:r>
        <w:rPr>
          <w:rFonts w:hint="eastAsia"/>
        </w:rPr>
        <w:t xml:space="preserve">1.9 </w:t>
      </w:r>
      <w:r>
        <w:rPr>
          <w:rFonts w:hint="eastAsia"/>
        </w:rPr>
        <w:t>严格控制的虚拟世界的对接</w:t>
      </w:r>
    </w:p>
    <w:p w:rsidR="004F413E" w:rsidRDefault="004F413E" w:rsidP="004F413E">
      <w:r>
        <w:rPr>
          <w:rFonts w:hint="eastAsia"/>
        </w:rPr>
        <w:t>在一些特殊的情况下，主要是一些核心技术的研究需要，平时生活在虚拟世界里的极少数人需要接触物理世界。这个必须有严格的控制，否则风险是很大的。</w:t>
      </w:r>
    </w:p>
    <w:p w:rsidR="004F413E" w:rsidRDefault="004F413E" w:rsidP="004F413E"/>
    <w:p w:rsidR="004F413E" w:rsidRPr="005C18D8" w:rsidRDefault="004F413E" w:rsidP="004F413E"/>
    <w:p w:rsidR="004F413E" w:rsidRDefault="004F413E" w:rsidP="004F413E">
      <w:pPr>
        <w:pStyle w:val="a4"/>
        <w:numPr>
          <w:ilvl w:val="0"/>
          <w:numId w:val="35"/>
        </w:numPr>
        <w:ind w:firstLineChars="0"/>
      </w:pPr>
      <w:r>
        <w:rPr>
          <w:rFonts w:hint="eastAsia"/>
        </w:rPr>
        <w:t>虚拟世界</w:t>
      </w:r>
    </w:p>
    <w:p w:rsidR="004F413E" w:rsidRDefault="004F413E" w:rsidP="004F413E">
      <w:pPr>
        <w:jc w:val="left"/>
      </w:pPr>
    </w:p>
    <w:p w:rsidR="004F413E" w:rsidRDefault="004F413E" w:rsidP="004F413E">
      <w:pPr>
        <w:jc w:val="left"/>
      </w:pPr>
      <w:r>
        <w:rPr>
          <w:rFonts w:hint="eastAsia"/>
        </w:rPr>
        <w:t>虚拟世界主要是一套计算机系统，它的硬件和今天的云计算系统是很像的，基本上可以看成是现有系统的继续发展和优化，</w:t>
      </w:r>
      <w:r>
        <w:rPr>
          <w:rFonts w:hint="eastAsia"/>
        </w:rPr>
        <w:t xml:space="preserve"> </w:t>
      </w:r>
      <w:r>
        <w:rPr>
          <w:rFonts w:hint="eastAsia"/>
        </w:rPr>
        <w:t>总体来看是一套全球的高可靠性的分布式系统。</w:t>
      </w:r>
      <w:r>
        <w:rPr>
          <w:rFonts w:hint="eastAsia"/>
        </w:rPr>
        <w:t xml:space="preserve"> </w:t>
      </w:r>
      <w:r>
        <w:rPr>
          <w:rFonts w:hint="eastAsia"/>
        </w:rPr>
        <w:t>当然在规模和效率方面都需要有一定的提高，毕竟模拟这么多个虚拟世界需要巨大的计算量。</w:t>
      </w:r>
    </w:p>
    <w:p w:rsidR="004F413E" w:rsidRDefault="004F413E" w:rsidP="004F413E">
      <w:pPr>
        <w:jc w:val="left"/>
      </w:pPr>
      <w:r>
        <w:rPr>
          <w:rFonts w:hint="eastAsia"/>
        </w:rPr>
        <w:t>相对于硬件来说，虚拟世界更复杂的还是这些模拟世界的模型和算法。</w:t>
      </w:r>
    </w:p>
    <w:p w:rsidR="004F413E" w:rsidRDefault="004F413E" w:rsidP="004F413E">
      <w:pPr>
        <w:jc w:val="left"/>
      </w:pPr>
    </w:p>
    <w:p w:rsidR="004F413E" w:rsidRDefault="004F413E" w:rsidP="004F413E"/>
    <w:p w:rsidR="004F413E" w:rsidRDefault="004F413E">
      <w:pPr>
        <w:widowControl/>
        <w:jc w:val="left"/>
      </w:pPr>
      <w:r>
        <w:br w:type="page"/>
      </w:r>
    </w:p>
    <w:p w:rsidR="004F413E" w:rsidRDefault="004F413E" w:rsidP="006B0A27">
      <w:pPr>
        <w:pStyle w:val="a4"/>
        <w:numPr>
          <w:ilvl w:val="0"/>
          <w:numId w:val="41"/>
        </w:numPr>
        <w:ind w:firstLineChars="0"/>
      </w:pPr>
      <w:r>
        <w:rPr>
          <w:rFonts w:hint="eastAsia"/>
        </w:rPr>
        <w:lastRenderedPageBreak/>
        <w:t>共同努力</w:t>
      </w:r>
      <w:r>
        <w:rPr>
          <w:rFonts w:hint="eastAsia"/>
        </w:rPr>
        <w:t xml:space="preserve"> </w:t>
      </w:r>
      <w:r>
        <w:rPr>
          <w:rFonts w:hint="eastAsia"/>
        </w:rPr>
        <w:t>（</w:t>
      </w:r>
      <w:r>
        <w:rPr>
          <w:rFonts w:hint="eastAsia"/>
        </w:rPr>
        <w:t xml:space="preserve">3 </w:t>
      </w:r>
      <w:r>
        <w:rPr>
          <w:rFonts w:hint="eastAsia"/>
        </w:rPr>
        <w:t>，</w:t>
      </w:r>
      <w:r>
        <w:rPr>
          <w:rFonts w:hint="eastAsia"/>
        </w:rPr>
        <w:t xml:space="preserve"> 1500</w:t>
      </w:r>
      <w:r>
        <w:rPr>
          <w:rFonts w:hint="eastAsia"/>
        </w:rPr>
        <w:t>）</w:t>
      </w:r>
    </w:p>
    <w:p w:rsidR="004F413E" w:rsidRDefault="004F413E" w:rsidP="004F413E"/>
    <w:p w:rsidR="004F413E" w:rsidRDefault="004F413E" w:rsidP="004F413E">
      <w:pPr>
        <w:jc w:val="left"/>
      </w:pPr>
      <w:r>
        <w:rPr>
          <w:rFonts w:hint="eastAsia"/>
        </w:rPr>
        <w:t>这是一个完美的方案吗？</w:t>
      </w:r>
      <w:r>
        <w:rPr>
          <w:rFonts w:hint="eastAsia"/>
        </w:rPr>
        <w:t xml:space="preserve"> </w:t>
      </w:r>
      <w:r>
        <w:rPr>
          <w:rFonts w:hint="eastAsia"/>
        </w:rPr>
        <w:t>当然不是，但是它比世界上所有现在的社会和短期可预测的将来社会都要好很多。</w:t>
      </w:r>
      <w:r>
        <w:rPr>
          <w:rFonts w:hint="eastAsia"/>
        </w:rPr>
        <w:t xml:space="preserve"> </w:t>
      </w:r>
      <w:r>
        <w:rPr>
          <w:rFonts w:hint="eastAsia"/>
        </w:rPr>
        <w:t>我们最基本的衡量标准就是每个人过得多幸福，显而易见前面描述的乌托邦里的每个人的幸福程度都会比现在人的幸福程度要高很多。</w:t>
      </w:r>
      <w:r>
        <w:rPr>
          <w:rFonts w:hint="eastAsia"/>
        </w:rPr>
        <w:t xml:space="preserve"> </w:t>
      </w:r>
      <w:r>
        <w:rPr>
          <w:rFonts w:hint="eastAsia"/>
        </w:rPr>
        <w:t>能够往前跨这么大一步是个历史性的机会。实现之后可以继续完善，不需要完美也不可能完美。</w:t>
      </w:r>
    </w:p>
    <w:p w:rsidR="004F413E" w:rsidRDefault="004F413E" w:rsidP="004F413E">
      <w:pPr>
        <w:jc w:val="left"/>
      </w:pPr>
    </w:p>
    <w:p w:rsidR="004F413E" w:rsidRDefault="004F413E" w:rsidP="004F413E">
      <w:pPr>
        <w:jc w:val="left"/>
      </w:pPr>
      <w:r>
        <w:rPr>
          <w:rFonts w:hint="eastAsia"/>
        </w:rPr>
        <w:t>马克思当年是通过研究资本主义社会早期的社会机制和工业革命的核心技术和技术带来的影响来展望人类将来的，不幸的是当年还没有计算机和互联网。</w:t>
      </w:r>
      <w:r>
        <w:rPr>
          <w:rFonts w:hint="eastAsia"/>
        </w:rPr>
        <w:t xml:space="preserve"> </w:t>
      </w:r>
      <w:r>
        <w:rPr>
          <w:rFonts w:hint="eastAsia"/>
        </w:rPr>
        <w:t>如果马克思活在今天的话，他很有可能会想出来一套类似但更好的的乌托邦的实现方案。</w:t>
      </w:r>
    </w:p>
    <w:p w:rsidR="004F413E" w:rsidRPr="000711F4" w:rsidRDefault="004F413E" w:rsidP="004F413E">
      <w:pPr>
        <w:jc w:val="left"/>
      </w:pPr>
    </w:p>
    <w:p w:rsidR="004F413E" w:rsidRDefault="004F413E" w:rsidP="004F413E">
      <w:pPr>
        <w:jc w:val="left"/>
      </w:pPr>
      <w:r>
        <w:rPr>
          <w:rFonts w:hint="eastAsia"/>
        </w:rPr>
        <w:t>现在大家面临很多烦恼和社会问题，技术快速发展特别是人工智能逐步完善，人类的将来不容乐观。</w:t>
      </w:r>
      <w:r>
        <w:rPr>
          <w:rFonts w:hint="eastAsia"/>
        </w:rPr>
        <w:t xml:space="preserve"> </w:t>
      </w:r>
      <w:r>
        <w:rPr>
          <w:rFonts w:hint="eastAsia"/>
        </w:rPr>
        <w:t>在这样的大背景下，我们有可能改变人类历史的轨迹并且打造一个前无所有的世界。</w:t>
      </w:r>
    </w:p>
    <w:p w:rsidR="004F413E" w:rsidRDefault="004F413E" w:rsidP="004F413E">
      <w:pPr>
        <w:jc w:val="left"/>
      </w:pPr>
    </w:p>
    <w:p w:rsidR="004F413E" w:rsidRDefault="004F413E" w:rsidP="004F413E">
      <w:pPr>
        <w:jc w:val="left"/>
      </w:pPr>
      <w:r>
        <w:rPr>
          <w:rFonts w:hint="eastAsia"/>
        </w:rPr>
        <w:t>自然界本身是残酷的，人的基因有劣根性，历史是残酷的，但人的思想有非常强的可塑性，我们希望在不改变人的基因的前提下打造一个新的社会体系能让每个人都能过得幸福。</w:t>
      </w:r>
    </w:p>
    <w:p w:rsidR="004F413E" w:rsidRDefault="004F413E" w:rsidP="004F413E">
      <w:pPr>
        <w:jc w:val="left"/>
      </w:pPr>
    </w:p>
    <w:p w:rsidR="004F413E" w:rsidRDefault="004F413E" w:rsidP="004F413E">
      <w:pPr>
        <w:jc w:val="left"/>
      </w:pPr>
      <w:r>
        <w:rPr>
          <w:rFonts w:hint="eastAsia"/>
        </w:rPr>
        <w:t>技术是核心的工具，但最终的选择还是人类的选择。大家的共同选择（有些主动有些被动）会决定人类发展的方向。技术只是给了我们更多的选择。</w:t>
      </w:r>
      <w:r>
        <w:rPr>
          <w:rFonts w:hint="eastAsia"/>
        </w:rPr>
        <w:t xml:space="preserve"> </w:t>
      </w:r>
      <w:r>
        <w:rPr>
          <w:rFonts w:hint="eastAsia"/>
        </w:rPr>
        <w:t>技术很重要是我们描述的乌托邦的基础，</w:t>
      </w:r>
      <w:r>
        <w:rPr>
          <w:rFonts w:hint="eastAsia"/>
        </w:rPr>
        <w:t xml:space="preserve"> </w:t>
      </w:r>
      <w:r>
        <w:rPr>
          <w:rFonts w:hint="eastAsia"/>
        </w:rPr>
        <w:t>但最终还是我们的理想我们的价值观我们的意愿和使命感决定将来会是什么样。</w:t>
      </w:r>
      <w:r>
        <w:rPr>
          <w:rFonts w:hint="eastAsia"/>
        </w:rPr>
        <w:t xml:space="preserve"> </w:t>
      </w:r>
      <w:r>
        <w:rPr>
          <w:rFonts w:hint="eastAsia"/>
        </w:rPr>
        <w:t>某种意义上仍然是人文的成分我们人类特有的特征是最最重要的。</w:t>
      </w:r>
    </w:p>
    <w:p w:rsidR="004F413E" w:rsidRDefault="004F413E" w:rsidP="004F413E">
      <w:pPr>
        <w:jc w:val="left"/>
      </w:pPr>
    </w:p>
    <w:p w:rsidR="004F413E" w:rsidRDefault="004F413E" w:rsidP="004F413E">
      <w:pPr>
        <w:jc w:val="left"/>
      </w:pPr>
      <w:r>
        <w:rPr>
          <w:rFonts w:hint="eastAsia"/>
        </w:rPr>
        <w:t>虽然挑战巨大困难重重，</w:t>
      </w:r>
      <w:r>
        <w:rPr>
          <w:rFonts w:hint="eastAsia"/>
        </w:rPr>
        <w:t xml:space="preserve"> </w:t>
      </w:r>
      <w:r>
        <w:rPr>
          <w:rFonts w:hint="eastAsia"/>
        </w:rPr>
        <w:t>彻底改变人类社会进而建造一个更美好的将来社会确实是个千载难逢的机会。</w:t>
      </w:r>
      <w:r>
        <w:rPr>
          <w:rFonts w:hint="eastAsia"/>
        </w:rPr>
        <w:t xml:space="preserve"> </w:t>
      </w:r>
      <w:r>
        <w:rPr>
          <w:rFonts w:hint="eastAsia"/>
        </w:rPr>
        <w:t>回头看历史，一个人是改变不了大环境的，每个人都受自己所在的时代和环境的限制。我们的乌托邦有可能也就是有了这些核心技术之后才有可能的。</w:t>
      </w:r>
      <w:r>
        <w:rPr>
          <w:rFonts w:hint="eastAsia"/>
        </w:rPr>
        <w:t xml:space="preserve"> </w:t>
      </w:r>
      <w:r>
        <w:rPr>
          <w:rFonts w:hint="eastAsia"/>
        </w:rPr>
        <w:t>从整个人类历史来看，这也是目前最大的改变人类社会的机会，不管历史往哪个方向走，这必然都会形成历史上的一个拐点，离我们不远的一个历史转折点。</w:t>
      </w:r>
    </w:p>
    <w:p w:rsidR="004F413E" w:rsidRDefault="004F413E" w:rsidP="004F413E">
      <w:pPr>
        <w:jc w:val="left"/>
      </w:pPr>
    </w:p>
    <w:p w:rsidR="004F413E" w:rsidRPr="009477AF" w:rsidRDefault="004F413E" w:rsidP="004F413E">
      <w:pPr>
        <w:jc w:val="left"/>
      </w:pPr>
      <w:r>
        <w:rPr>
          <w:rFonts w:hint="eastAsia"/>
        </w:rPr>
        <w:t>千载难逢这个词很现在被大家用得太多了</w:t>
      </w:r>
      <w:r>
        <w:rPr>
          <w:rFonts w:hint="eastAsia"/>
        </w:rPr>
        <w:t xml:space="preserve"> </w:t>
      </w:r>
      <w:r>
        <w:rPr>
          <w:rFonts w:hint="eastAsia"/>
        </w:rPr>
        <w:t>（</w:t>
      </w:r>
      <w:r>
        <w:t>cliché</w:t>
      </w:r>
      <w:r>
        <w:rPr>
          <w:rFonts w:hint="eastAsia"/>
        </w:rPr>
        <w:t>），但实现乌托邦是个名副其实的千载难逢的机会。</w:t>
      </w:r>
      <w:r>
        <w:rPr>
          <w:rFonts w:hint="eastAsia"/>
        </w:rPr>
        <w:t xml:space="preserve"> </w:t>
      </w:r>
      <w:r>
        <w:rPr>
          <w:rFonts w:hint="eastAsia"/>
        </w:rPr>
        <w:t>如果我们生在别的时代的话，即使有改变世界的理想也没有像今天我们能看到的机会。</w:t>
      </w:r>
      <w:r>
        <w:rPr>
          <w:rFonts w:hint="eastAsia"/>
        </w:rPr>
        <w:t xml:space="preserve"> </w:t>
      </w:r>
      <w:r>
        <w:rPr>
          <w:rFonts w:hint="eastAsia"/>
        </w:rPr>
        <w:t>我们很荣幸不光能够看到并能够参与到乌托邦的实现过程里。同时当然也是个重大的责任，如果没有人去为将来做准备的话，人类的将来极有可能是非常悲观的。</w:t>
      </w:r>
    </w:p>
    <w:p w:rsidR="004F413E" w:rsidRPr="009477AF" w:rsidRDefault="004F413E" w:rsidP="004F413E">
      <w:pPr>
        <w:jc w:val="left"/>
      </w:pPr>
    </w:p>
    <w:p w:rsidR="004F413E" w:rsidRDefault="004F413E" w:rsidP="004F413E">
      <w:pPr>
        <w:jc w:val="left"/>
      </w:pPr>
      <w:r>
        <w:rPr>
          <w:rFonts w:hint="eastAsia"/>
        </w:rPr>
        <w:t>生活在这个时代，我们很幸运也有义务来抓住这个机会。</w:t>
      </w:r>
      <w:r>
        <w:rPr>
          <w:rFonts w:hint="eastAsia"/>
        </w:rPr>
        <w:t xml:space="preserve"> </w:t>
      </w:r>
      <w:r>
        <w:rPr>
          <w:rFonts w:hint="eastAsia"/>
        </w:rPr>
        <w:t>让我们共同努力来创造这个美好的将来！</w:t>
      </w:r>
    </w:p>
    <w:p w:rsidR="004F413E" w:rsidRPr="00E5567E" w:rsidRDefault="004F413E" w:rsidP="004F413E"/>
    <w:p w:rsidR="00145248" w:rsidRPr="004F413E" w:rsidRDefault="00145248" w:rsidP="00E5567E"/>
    <w:sectPr w:rsidR="00145248" w:rsidRPr="004F413E" w:rsidSect="00A94547">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E0BFD" w:rsidRDefault="002E0BFD" w:rsidP="005D2DBE">
      <w:r>
        <w:separator/>
      </w:r>
    </w:p>
  </w:endnote>
  <w:endnote w:type="continuationSeparator" w:id="0">
    <w:p w:rsidR="002E0BFD" w:rsidRDefault="002E0BFD" w:rsidP="005D2D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3EDE" w:rsidRDefault="00D13EDE" w:rsidP="00AF2392">
    <w:pPr>
      <w:pStyle w:val="a7"/>
      <w:ind w:firstLineChars="20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E0BFD" w:rsidRDefault="002E0BFD" w:rsidP="005D2DBE">
      <w:r>
        <w:separator/>
      </w:r>
    </w:p>
  </w:footnote>
  <w:footnote w:type="continuationSeparator" w:id="0">
    <w:p w:rsidR="002E0BFD" w:rsidRDefault="002E0BFD" w:rsidP="005D2DB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55D8E"/>
    <w:multiLevelType w:val="multilevel"/>
    <w:tmpl w:val="9500C17E"/>
    <w:lvl w:ilvl="0">
      <w:start w:val="1"/>
      <w:numFmt w:val="decimal"/>
      <w:lvlText w:val="%1."/>
      <w:lvlJc w:val="left"/>
      <w:pPr>
        <w:tabs>
          <w:tab w:val="num" w:pos="780"/>
        </w:tabs>
        <w:ind w:left="780" w:hanging="360"/>
      </w:pPr>
      <w:rPr>
        <w:rFonts w:hint="eastAsia"/>
      </w:rPr>
    </w:lvl>
    <w:lvl w:ilvl="1">
      <w:start w:val="1"/>
      <w:numFmt w:val="decimal"/>
      <w:lvlText w:val="%2."/>
      <w:lvlJc w:val="left"/>
      <w:pPr>
        <w:tabs>
          <w:tab w:val="num" w:pos="1500"/>
        </w:tabs>
        <w:ind w:left="1500" w:hanging="360"/>
      </w:pPr>
      <w:rPr>
        <w:rFonts w:hint="eastAsia"/>
      </w:rPr>
    </w:lvl>
    <w:lvl w:ilvl="2">
      <w:start w:val="1"/>
      <w:numFmt w:val="decimal"/>
      <w:lvlText w:val="%3."/>
      <w:lvlJc w:val="left"/>
      <w:pPr>
        <w:tabs>
          <w:tab w:val="num" w:pos="2220"/>
        </w:tabs>
        <w:ind w:left="2220" w:hanging="360"/>
      </w:pPr>
      <w:rPr>
        <w:rFonts w:hint="eastAsia"/>
      </w:rPr>
    </w:lvl>
    <w:lvl w:ilvl="3">
      <w:start w:val="1"/>
      <w:numFmt w:val="decimal"/>
      <w:lvlText w:val="%4."/>
      <w:lvlJc w:val="left"/>
      <w:pPr>
        <w:tabs>
          <w:tab w:val="num" w:pos="2940"/>
        </w:tabs>
        <w:ind w:left="2940" w:hanging="360"/>
      </w:pPr>
      <w:rPr>
        <w:rFonts w:hint="eastAsia"/>
      </w:rPr>
    </w:lvl>
    <w:lvl w:ilvl="4">
      <w:start w:val="1"/>
      <w:numFmt w:val="decimal"/>
      <w:lvlText w:val="%5."/>
      <w:lvlJc w:val="left"/>
      <w:pPr>
        <w:tabs>
          <w:tab w:val="num" w:pos="3660"/>
        </w:tabs>
        <w:ind w:left="3660" w:hanging="360"/>
      </w:pPr>
      <w:rPr>
        <w:rFonts w:hint="eastAsia"/>
      </w:rPr>
    </w:lvl>
    <w:lvl w:ilvl="5">
      <w:start w:val="1"/>
      <w:numFmt w:val="decimal"/>
      <w:lvlText w:val="%6."/>
      <w:lvlJc w:val="left"/>
      <w:pPr>
        <w:tabs>
          <w:tab w:val="num" w:pos="4380"/>
        </w:tabs>
        <w:ind w:left="4380" w:hanging="360"/>
      </w:pPr>
      <w:rPr>
        <w:rFonts w:hint="eastAsia"/>
      </w:rPr>
    </w:lvl>
    <w:lvl w:ilvl="6">
      <w:start w:val="1"/>
      <w:numFmt w:val="decimal"/>
      <w:lvlText w:val="%7."/>
      <w:lvlJc w:val="left"/>
      <w:pPr>
        <w:tabs>
          <w:tab w:val="num" w:pos="5100"/>
        </w:tabs>
        <w:ind w:left="5100" w:hanging="360"/>
      </w:pPr>
      <w:rPr>
        <w:rFonts w:hint="eastAsia"/>
      </w:rPr>
    </w:lvl>
    <w:lvl w:ilvl="7">
      <w:start w:val="1"/>
      <w:numFmt w:val="decimal"/>
      <w:lvlText w:val="%8."/>
      <w:lvlJc w:val="left"/>
      <w:pPr>
        <w:tabs>
          <w:tab w:val="num" w:pos="5820"/>
        </w:tabs>
        <w:ind w:left="5820" w:hanging="360"/>
      </w:pPr>
      <w:rPr>
        <w:rFonts w:hint="eastAsia"/>
      </w:rPr>
    </w:lvl>
    <w:lvl w:ilvl="8">
      <w:start w:val="1"/>
      <w:numFmt w:val="decimal"/>
      <w:lvlText w:val="%9."/>
      <w:lvlJc w:val="left"/>
      <w:pPr>
        <w:tabs>
          <w:tab w:val="num" w:pos="6540"/>
        </w:tabs>
        <w:ind w:left="6540" w:hanging="360"/>
      </w:pPr>
      <w:rPr>
        <w:rFonts w:hint="eastAsia"/>
      </w:rPr>
    </w:lvl>
  </w:abstractNum>
  <w:abstractNum w:abstractNumId="1" w15:restartNumberingAfterBreak="0">
    <w:nsid w:val="15656D20"/>
    <w:multiLevelType w:val="multilevel"/>
    <w:tmpl w:val="49F47776"/>
    <w:lvl w:ilvl="0">
      <w:start w:val="2"/>
      <w:numFmt w:val="decimal"/>
      <w:lvlText w:val="%1"/>
      <w:lvlJc w:val="left"/>
      <w:pPr>
        <w:ind w:left="360" w:hanging="360"/>
      </w:pPr>
    </w:lvl>
    <w:lvl w:ilvl="1">
      <w:start w:val="5"/>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 w15:restartNumberingAfterBreak="0">
    <w:nsid w:val="163E7A86"/>
    <w:multiLevelType w:val="multilevel"/>
    <w:tmpl w:val="4EFED166"/>
    <w:lvl w:ilvl="0">
      <w:start w:val="3"/>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240" w:hanging="1080"/>
      </w:pPr>
    </w:lvl>
    <w:lvl w:ilvl="7">
      <w:start w:val="1"/>
      <w:numFmt w:val="decimal"/>
      <w:lvlText w:val="%1.%2.%3.%4.%5.%6.%7.%8"/>
      <w:lvlJc w:val="left"/>
      <w:pPr>
        <w:ind w:left="3960" w:hanging="1440"/>
      </w:pPr>
    </w:lvl>
    <w:lvl w:ilvl="8">
      <w:start w:val="1"/>
      <w:numFmt w:val="decimal"/>
      <w:lvlText w:val="%1.%2.%3.%4.%5.%6.%7.%8.%9"/>
      <w:lvlJc w:val="left"/>
      <w:pPr>
        <w:ind w:left="4320" w:hanging="1440"/>
      </w:pPr>
    </w:lvl>
  </w:abstractNum>
  <w:abstractNum w:abstractNumId="3" w15:restartNumberingAfterBreak="0">
    <w:nsid w:val="185070C2"/>
    <w:multiLevelType w:val="hybridMultilevel"/>
    <w:tmpl w:val="70FCF074"/>
    <w:lvl w:ilvl="0" w:tplc="298C51A4">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4" w15:restartNumberingAfterBreak="0">
    <w:nsid w:val="1A1414CF"/>
    <w:multiLevelType w:val="multilevel"/>
    <w:tmpl w:val="BCE2B8E2"/>
    <w:lvl w:ilvl="0">
      <w:start w:val="5"/>
      <w:numFmt w:val="decimal"/>
      <w:lvlText w:val="%1."/>
      <w:lvlJc w:val="left"/>
      <w:pPr>
        <w:ind w:left="360" w:hanging="360"/>
      </w:pPr>
      <w:rPr>
        <w:rFonts w:hint="eastAsia"/>
      </w:rPr>
    </w:lvl>
    <w:lvl w:ilvl="1">
      <w:start w:val="2"/>
      <w:numFmt w:val="decimal"/>
      <w:isLgl/>
      <w:lvlText w:val="%1.%2"/>
      <w:lvlJc w:val="left"/>
      <w:pPr>
        <w:ind w:left="360" w:hanging="360"/>
      </w:pPr>
      <w:rPr>
        <w:rFonts w:hint="eastAsia"/>
      </w:rPr>
    </w:lvl>
    <w:lvl w:ilvl="2">
      <w:start w:val="1"/>
      <w:numFmt w:val="decimal"/>
      <w:isLgl/>
      <w:lvlText w:val="%1.%2.%3"/>
      <w:lvlJc w:val="left"/>
      <w:pPr>
        <w:ind w:left="720" w:hanging="720"/>
      </w:pPr>
      <w:rPr>
        <w:rFonts w:hint="eastAsia"/>
      </w:rPr>
    </w:lvl>
    <w:lvl w:ilvl="3">
      <w:start w:val="1"/>
      <w:numFmt w:val="decimal"/>
      <w:isLgl/>
      <w:lvlText w:val="%1.%2.%3.%4"/>
      <w:lvlJc w:val="left"/>
      <w:pPr>
        <w:ind w:left="720" w:hanging="720"/>
      </w:pPr>
      <w:rPr>
        <w:rFonts w:hint="eastAsia"/>
      </w:rPr>
    </w:lvl>
    <w:lvl w:ilvl="4">
      <w:start w:val="1"/>
      <w:numFmt w:val="decimal"/>
      <w:isLgl/>
      <w:lvlText w:val="%1.%2.%3.%4.%5"/>
      <w:lvlJc w:val="left"/>
      <w:pPr>
        <w:ind w:left="1080" w:hanging="1080"/>
      </w:pPr>
      <w:rPr>
        <w:rFonts w:hint="eastAsia"/>
      </w:rPr>
    </w:lvl>
    <w:lvl w:ilvl="5">
      <w:start w:val="1"/>
      <w:numFmt w:val="decimal"/>
      <w:isLgl/>
      <w:lvlText w:val="%1.%2.%3.%4.%5.%6"/>
      <w:lvlJc w:val="left"/>
      <w:pPr>
        <w:ind w:left="1080" w:hanging="1080"/>
      </w:pPr>
      <w:rPr>
        <w:rFonts w:hint="eastAsia"/>
      </w:rPr>
    </w:lvl>
    <w:lvl w:ilvl="6">
      <w:start w:val="1"/>
      <w:numFmt w:val="decimal"/>
      <w:isLgl/>
      <w:lvlText w:val="%1.%2.%3.%4.%5.%6.%7"/>
      <w:lvlJc w:val="left"/>
      <w:pPr>
        <w:ind w:left="1080" w:hanging="1080"/>
      </w:pPr>
      <w:rPr>
        <w:rFonts w:hint="eastAsia"/>
      </w:rPr>
    </w:lvl>
    <w:lvl w:ilvl="7">
      <w:start w:val="1"/>
      <w:numFmt w:val="decimal"/>
      <w:isLgl/>
      <w:lvlText w:val="%1.%2.%3.%4.%5.%6.%7.%8"/>
      <w:lvlJc w:val="left"/>
      <w:pPr>
        <w:ind w:left="1440" w:hanging="1440"/>
      </w:pPr>
      <w:rPr>
        <w:rFonts w:hint="eastAsia"/>
      </w:rPr>
    </w:lvl>
    <w:lvl w:ilvl="8">
      <w:start w:val="1"/>
      <w:numFmt w:val="decimal"/>
      <w:isLgl/>
      <w:lvlText w:val="%1.%2.%3.%4.%5.%6.%7.%8.%9"/>
      <w:lvlJc w:val="left"/>
      <w:pPr>
        <w:ind w:left="1440" w:hanging="1440"/>
      </w:pPr>
      <w:rPr>
        <w:rFonts w:hint="eastAsia"/>
      </w:rPr>
    </w:lvl>
  </w:abstractNum>
  <w:abstractNum w:abstractNumId="5" w15:restartNumberingAfterBreak="0">
    <w:nsid w:val="1DE1692F"/>
    <w:multiLevelType w:val="multilevel"/>
    <w:tmpl w:val="9E20D064"/>
    <w:lvl w:ilvl="0">
      <w:start w:val="1"/>
      <w:numFmt w:val="decimal"/>
      <w:lvlText w:val="%1."/>
      <w:lvlJc w:val="left"/>
      <w:pPr>
        <w:ind w:left="360" w:hanging="360"/>
      </w:pPr>
    </w:lvl>
    <w:lvl w:ilvl="1">
      <w:start w:val="2"/>
      <w:numFmt w:val="decimal"/>
      <w:isLgl/>
      <w:lvlText w:val="%1.%2"/>
      <w:lvlJc w:val="left"/>
      <w:pPr>
        <w:ind w:left="360" w:hanging="360"/>
      </w:p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080" w:hanging="1080"/>
      </w:pPr>
    </w:lvl>
    <w:lvl w:ilvl="7">
      <w:start w:val="1"/>
      <w:numFmt w:val="decimal"/>
      <w:isLgl/>
      <w:lvlText w:val="%1.%2.%3.%4.%5.%6.%7.%8"/>
      <w:lvlJc w:val="left"/>
      <w:pPr>
        <w:ind w:left="1440" w:hanging="1440"/>
      </w:pPr>
    </w:lvl>
    <w:lvl w:ilvl="8">
      <w:start w:val="1"/>
      <w:numFmt w:val="decimal"/>
      <w:isLgl/>
      <w:lvlText w:val="%1.%2.%3.%4.%5.%6.%7.%8.%9"/>
      <w:lvlJc w:val="left"/>
      <w:pPr>
        <w:ind w:left="1440" w:hanging="1440"/>
      </w:pPr>
    </w:lvl>
  </w:abstractNum>
  <w:abstractNum w:abstractNumId="6" w15:restartNumberingAfterBreak="0">
    <w:nsid w:val="1F24525B"/>
    <w:multiLevelType w:val="hybridMultilevel"/>
    <w:tmpl w:val="493AC800"/>
    <w:lvl w:ilvl="0" w:tplc="F8380780">
      <w:start w:val="5"/>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2F421B4"/>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8" w15:restartNumberingAfterBreak="0">
    <w:nsid w:val="230535CC"/>
    <w:multiLevelType w:val="multilevel"/>
    <w:tmpl w:val="4B02241A"/>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9" w15:restartNumberingAfterBreak="0">
    <w:nsid w:val="26D211E6"/>
    <w:multiLevelType w:val="multilevel"/>
    <w:tmpl w:val="BEA20664"/>
    <w:lvl w:ilvl="0">
      <w:start w:val="3"/>
      <w:numFmt w:val="decimal"/>
      <w:lvlText w:val="%1."/>
      <w:lvlJc w:val="left"/>
      <w:pPr>
        <w:tabs>
          <w:tab w:val="num" w:pos="360"/>
        </w:tabs>
        <w:ind w:left="360" w:hanging="360"/>
      </w:pPr>
      <w:rPr>
        <w:rFonts w:hint="eastAsia"/>
      </w:rPr>
    </w:lvl>
    <w:lvl w:ilvl="1">
      <w:start w:val="1"/>
      <w:numFmt w:val="decimal"/>
      <w:lvlText w:val="%2."/>
      <w:lvlJc w:val="left"/>
      <w:pPr>
        <w:tabs>
          <w:tab w:val="num" w:pos="1080"/>
        </w:tabs>
        <w:ind w:left="1080" w:hanging="360"/>
      </w:pPr>
      <w:rPr>
        <w:rFonts w:hint="eastAsia"/>
      </w:rPr>
    </w:lvl>
    <w:lvl w:ilvl="2">
      <w:start w:val="1"/>
      <w:numFmt w:val="decimal"/>
      <w:lvlText w:val="%3."/>
      <w:lvlJc w:val="left"/>
      <w:pPr>
        <w:tabs>
          <w:tab w:val="num" w:pos="1800"/>
        </w:tabs>
        <w:ind w:left="1800" w:hanging="360"/>
      </w:pPr>
      <w:rPr>
        <w:rFonts w:hint="eastAsia"/>
      </w:rPr>
    </w:lvl>
    <w:lvl w:ilvl="3">
      <w:start w:val="1"/>
      <w:numFmt w:val="decimal"/>
      <w:lvlText w:val="%4."/>
      <w:lvlJc w:val="left"/>
      <w:pPr>
        <w:tabs>
          <w:tab w:val="num" w:pos="2520"/>
        </w:tabs>
        <w:ind w:left="2520" w:hanging="360"/>
      </w:pPr>
      <w:rPr>
        <w:rFonts w:hint="eastAsia"/>
      </w:rPr>
    </w:lvl>
    <w:lvl w:ilvl="4">
      <w:start w:val="1"/>
      <w:numFmt w:val="decimal"/>
      <w:lvlText w:val="%5."/>
      <w:lvlJc w:val="left"/>
      <w:pPr>
        <w:tabs>
          <w:tab w:val="num" w:pos="3240"/>
        </w:tabs>
        <w:ind w:left="3240" w:hanging="360"/>
      </w:pPr>
      <w:rPr>
        <w:rFonts w:hint="eastAsia"/>
      </w:rPr>
    </w:lvl>
    <w:lvl w:ilvl="5">
      <w:start w:val="1"/>
      <w:numFmt w:val="decimal"/>
      <w:lvlText w:val="%6."/>
      <w:lvlJc w:val="left"/>
      <w:pPr>
        <w:tabs>
          <w:tab w:val="num" w:pos="3960"/>
        </w:tabs>
        <w:ind w:left="3960" w:hanging="360"/>
      </w:pPr>
      <w:rPr>
        <w:rFonts w:hint="eastAsia"/>
      </w:rPr>
    </w:lvl>
    <w:lvl w:ilvl="6">
      <w:start w:val="1"/>
      <w:numFmt w:val="decimal"/>
      <w:lvlText w:val="%7."/>
      <w:lvlJc w:val="left"/>
      <w:pPr>
        <w:tabs>
          <w:tab w:val="num" w:pos="4680"/>
        </w:tabs>
        <w:ind w:left="4680" w:hanging="360"/>
      </w:pPr>
      <w:rPr>
        <w:rFonts w:hint="eastAsia"/>
      </w:rPr>
    </w:lvl>
    <w:lvl w:ilvl="7">
      <w:start w:val="1"/>
      <w:numFmt w:val="decimal"/>
      <w:lvlText w:val="%8."/>
      <w:lvlJc w:val="left"/>
      <w:pPr>
        <w:tabs>
          <w:tab w:val="num" w:pos="5400"/>
        </w:tabs>
        <w:ind w:left="5400" w:hanging="360"/>
      </w:pPr>
      <w:rPr>
        <w:rFonts w:hint="eastAsia"/>
      </w:rPr>
    </w:lvl>
    <w:lvl w:ilvl="8">
      <w:start w:val="1"/>
      <w:numFmt w:val="decimal"/>
      <w:lvlText w:val="%9."/>
      <w:lvlJc w:val="left"/>
      <w:pPr>
        <w:tabs>
          <w:tab w:val="num" w:pos="6120"/>
        </w:tabs>
        <w:ind w:left="6120" w:hanging="360"/>
      </w:pPr>
      <w:rPr>
        <w:rFonts w:hint="eastAsia"/>
      </w:rPr>
    </w:lvl>
  </w:abstractNum>
  <w:abstractNum w:abstractNumId="10" w15:restartNumberingAfterBreak="0">
    <w:nsid w:val="2AE967E5"/>
    <w:multiLevelType w:val="multilevel"/>
    <w:tmpl w:val="09B4BD22"/>
    <w:lvl w:ilvl="0">
      <w:start w:val="1"/>
      <w:numFmt w:val="decimal"/>
      <w:lvlText w:val="%1."/>
      <w:lvlJc w:val="left"/>
      <w:pPr>
        <w:ind w:left="360" w:hanging="360"/>
      </w:pPr>
      <w:rPr>
        <w:rFonts w:hint="default"/>
      </w:rPr>
    </w:lvl>
    <w:lvl w:ilvl="1">
      <w:start w:val="2"/>
      <w:numFmt w:val="decimal"/>
      <w:isLgl/>
      <w:lvlText w:val="%1.%2"/>
      <w:lvlJc w:val="left"/>
      <w:pPr>
        <w:ind w:left="510" w:hanging="510"/>
      </w:pPr>
      <w:rPr>
        <w:rFonts w:hint="default"/>
      </w:rPr>
    </w:lvl>
    <w:lvl w:ilvl="2">
      <w:start w:val="2"/>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1" w15:restartNumberingAfterBreak="0">
    <w:nsid w:val="2BB86C86"/>
    <w:multiLevelType w:val="multilevel"/>
    <w:tmpl w:val="58FE875C"/>
    <w:lvl w:ilvl="0">
      <w:start w:val="1"/>
      <w:numFmt w:val="decimal"/>
      <w:lvlText w:val="%1."/>
      <w:lvlJc w:val="left"/>
      <w:pPr>
        <w:ind w:left="360" w:hanging="360"/>
      </w:pPr>
    </w:lvl>
    <w:lvl w:ilvl="1">
      <w:start w:val="2"/>
      <w:numFmt w:val="decimal"/>
      <w:isLgl/>
      <w:lvlText w:val="%1.%2"/>
      <w:lvlJc w:val="left"/>
      <w:pPr>
        <w:ind w:left="360" w:hanging="360"/>
      </w:p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080" w:hanging="1080"/>
      </w:pPr>
    </w:lvl>
    <w:lvl w:ilvl="7">
      <w:start w:val="1"/>
      <w:numFmt w:val="decimal"/>
      <w:isLgl/>
      <w:lvlText w:val="%1.%2.%3.%4.%5.%6.%7.%8"/>
      <w:lvlJc w:val="left"/>
      <w:pPr>
        <w:ind w:left="1440" w:hanging="1440"/>
      </w:pPr>
    </w:lvl>
    <w:lvl w:ilvl="8">
      <w:start w:val="1"/>
      <w:numFmt w:val="decimal"/>
      <w:isLgl/>
      <w:lvlText w:val="%1.%2.%3.%4.%5.%6.%7.%8.%9"/>
      <w:lvlJc w:val="left"/>
      <w:pPr>
        <w:ind w:left="1440" w:hanging="1440"/>
      </w:pPr>
    </w:lvl>
  </w:abstractNum>
  <w:abstractNum w:abstractNumId="12" w15:restartNumberingAfterBreak="0">
    <w:nsid w:val="32EB268A"/>
    <w:multiLevelType w:val="multilevel"/>
    <w:tmpl w:val="642ED60C"/>
    <w:lvl w:ilvl="0">
      <w:start w:val="1"/>
      <w:numFmt w:val="decimal"/>
      <w:lvlText w:val="%1."/>
      <w:lvlJc w:val="left"/>
      <w:pPr>
        <w:tabs>
          <w:tab w:val="num" w:pos="30"/>
        </w:tabs>
        <w:ind w:left="30" w:hanging="360"/>
      </w:pPr>
    </w:lvl>
    <w:lvl w:ilvl="1">
      <w:start w:val="1"/>
      <w:numFmt w:val="decimal"/>
      <w:lvlText w:val="%2."/>
      <w:lvlJc w:val="left"/>
      <w:pPr>
        <w:tabs>
          <w:tab w:val="num" w:pos="750"/>
        </w:tabs>
        <w:ind w:left="750" w:hanging="360"/>
      </w:pPr>
    </w:lvl>
    <w:lvl w:ilvl="2">
      <w:start w:val="1"/>
      <w:numFmt w:val="decimal"/>
      <w:lvlText w:val="%3."/>
      <w:lvlJc w:val="left"/>
      <w:pPr>
        <w:tabs>
          <w:tab w:val="num" w:pos="1470"/>
        </w:tabs>
        <w:ind w:left="1470" w:hanging="360"/>
      </w:pPr>
    </w:lvl>
    <w:lvl w:ilvl="3">
      <w:start w:val="1"/>
      <w:numFmt w:val="decimal"/>
      <w:lvlText w:val="%4."/>
      <w:lvlJc w:val="left"/>
      <w:pPr>
        <w:tabs>
          <w:tab w:val="num" w:pos="2190"/>
        </w:tabs>
        <w:ind w:left="2190" w:hanging="360"/>
      </w:pPr>
    </w:lvl>
    <w:lvl w:ilvl="4" w:tentative="1">
      <w:start w:val="1"/>
      <w:numFmt w:val="decimal"/>
      <w:lvlText w:val="%5."/>
      <w:lvlJc w:val="left"/>
      <w:pPr>
        <w:tabs>
          <w:tab w:val="num" w:pos="2910"/>
        </w:tabs>
        <w:ind w:left="2910" w:hanging="360"/>
      </w:pPr>
    </w:lvl>
    <w:lvl w:ilvl="5" w:tentative="1">
      <w:start w:val="1"/>
      <w:numFmt w:val="decimal"/>
      <w:lvlText w:val="%6."/>
      <w:lvlJc w:val="left"/>
      <w:pPr>
        <w:tabs>
          <w:tab w:val="num" w:pos="3630"/>
        </w:tabs>
        <w:ind w:left="3630" w:hanging="360"/>
      </w:pPr>
    </w:lvl>
    <w:lvl w:ilvl="6" w:tentative="1">
      <w:start w:val="1"/>
      <w:numFmt w:val="decimal"/>
      <w:lvlText w:val="%7."/>
      <w:lvlJc w:val="left"/>
      <w:pPr>
        <w:tabs>
          <w:tab w:val="num" w:pos="4350"/>
        </w:tabs>
        <w:ind w:left="4350" w:hanging="360"/>
      </w:pPr>
    </w:lvl>
    <w:lvl w:ilvl="7" w:tentative="1">
      <w:start w:val="1"/>
      <w:numFmt w:val="decimal"/>
      <w:lvlText w:val="%8."/>
      <w:lvlJc w:val="left"/>
      <w:pPr>
        <w:tabs>
          <w:tab w:val="num" w:pos="5070"/>
        </w:tabs>
        <w:ind w:left="5070" w:hanging="360"/>
      </w:pPr>
    </w:lvl>
    <w:lvl w:ilvl="8" w:tentative="1">
      <w:start w:val="1"/>
      <w:numFmt w:val="decimal"/>
      <w:lvlText w:val="%9."/>
      <w:lvlJc w:val="left"/>
      <w:pPr>
        <w:tabs>
          <w:tab w:val="num" w:pos="5790"/>
        </w:tabs>
        <w:ind w:left="5790" w:hanging="360"/>
      </w:pPr>
    </w:lvl>
  </w:abstractNum>
  <w:abstractNum w:abstractNumId="13" w15:restartNumberingAfterBreak="0">
    <w:nsid w:val="33D53503"/>
    <w:multiLevelType w:val="hybridMultilevel"/>
    <w:tmpl w:val="C8607F14"/>
    <w:lvl w:ilvl="0" w:tplc="C7D48878">
      <w:start w:val="24"/>
      <w:numFmt w:val="bullet"/>
      <w:lvlText w:val=""/>
      <w:lvlJc w:val="left"/>
      <w:pPr>
        <w:ind w:left="360" w:hanging="360"/>
      </w:pPr>
      <w:rPr>
        <w:rFonts w:ascii="Wingdings" w:eastAsiaTheme="minorEastAsia" w:hAnsi="Wingdings" w:cstheme="minorBidi"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14" w15:restartNumberingAfterBreak="0">
    <w:nsid w:val="3A493698"/>
    <w:multiLevelType w:val="multilevel"/>
    <w:tmpl w:val="97EA6D4C"/>
    <w:lvl w:ilvl="0">
      <w:start w:val="6"/>
      <w:numFmt w:val="decimal"/>
      <w:lvlText w:val="%1."/>
      <w:lvlJc w:val="left"/>
      <w:pPr>
        <w:ind w:left="360" w:hanging="360"/>
      </w:pPr>
      <w:rPr>
        <w:rFonts w:hint="eastAsia"/>
      </w:rPr>
    </w:lvl>
    <w:lvl w:ilvl="1">
      <w:start w:val="2"/>
      <w:numFmt w:val="decimal"/>
      <w:isLgl/>
      <w:lvlText w:val="%1.%2"/>
      <w:lvlJc w:val="left"/>
      <w:pPr>
        <w:ind w:left="360" w:hanging="360"/>
      </w:pPr>
      <w:rPr>
        <w:rFonts w:hint="eastAsia"/>
      </w:rPr>
    </w:lvl>
    <w:lvl w:ilvl="2">
      <w:start w:val="1"/>
      <w:numFmt w:val="decimal"/>
      <w:isLgl/>
      <w:lvlText w:val="%1.%2.%3"/>
      <w:lvlJc w:val="left"/>
      <w:pPr>
        <w:ind w:left="720" w:hanging="720"/>
      </w:pPr>
      <w:rPr>
        <w:rFonts w:hint="eastAsia"/>
      </w:rPr>
    </w:lvl>
    <w:lvl w:ilvl="3">
      <w:start w:val="1"/>
      <w:numFmt w:val="decimal"/>
      <w:isLgl/>
      <w:lvlText w:val="%1.%2.%3.%4"/>
      <w:lvlJc w:val="left"/>
      <w:pPr>
        <w:ind w:left="720" w:hanging="720"/>
      </w:pPr>
      <w:rPr>
        <w:rFonts w:hint="eastAsia"/>
      </w:rPr>
    </w:lvl>
    <w:lvl w:ilvl="4">
      <w:start w:val="1"/>
      <w:numFmt w:val="decimal"/>
      <w:isLgl/>
      <w:lvlText w:val="%1.%2.%3.%4.%5"/>
      <w:lvlJc w:val="left"/>
      <w:pPr>
        <w:ind w:left="1080" w:hanging="1080"/>
      </w:pPr>
      <w:rPr>
        <w:rFonts w:hint="eastAsia"/>
      </w:rPr>
    </w:lvl>
    <w:lvl w:ilvl="5">
      <w:start w:val="1"/>
      <w:numFmt w:val="decimal"/>
      <w:isLgl/>
      <w:lvlText w:val="%1.%2.%3.%4.%5.%6"/>
      <w:lvlJc w:val="left"/>
      <w:pPr>
        <w:ind w:left="1080" w:hanging="1080"/>
      </w:pPr>
      <w:rPr>
        <w:rFonts w:hint="eastAsia"/>
      </w:rPr>
    </w:lvl>
    <w:lvl w:ilvl="6">
      <w:start w:val="1"/>
      <w:numFmt w:val="decimal"/>
      <w:isLgl/>
      <w:lvlText w:val="%1.%2.%3.%4.%5.%6.%7"/>
      <w:lvlJc w:val="left"/>
      <w:pPr>
        <w:ind w:left="1080" w:hanging="1080"/>
      </w:pPr>
      <w:rPr>
        <w:rFonts w:hint="eastAsia"/>
      </w:rPr>
    </w:lvl>
    <w:lvl w:ilvl="7">
      <w:start w:val="1"/>
      <w:numFmt w:val="decimal"/>
      <w:isLgl/>
      <w:lvlText w:val="%1.%2.%3.%4.%5.%6.%7.%8"/>
      <w:lvlJc w:val="left"/>
      <w:pPr>
        <w:ind w:left="1440" w:hanging="1440"/>
      </w:pPr>
      <w:rPr>
        <w:rFonts w:hint="eastAsia"/>
      </w:rPr>
    </w:lvl>
    <w:lvl w:ilvl="8">
      <w:start w:val="1"/>
      <w:numFmt w:val="decimal"/>
      <w:isLgl/>
      <w:lvlText w:val="%1.%2.%3.%4.%5.%6.%7.%8.%9"/>
      <w:lvlJc w:val="left"/>
      <w:pPr>
        <w:ind w:left="1440" w:hanging="1440"/>
      </w:pPr>
      <w:rPr>
        <w:rFonts w:hint="eastAsia"/>
      </w:rPr>
    </w:lvl>
  </w:abstractNum>
  <w:abstractNum w:abstractNumId="15" w15:restartNumberingAfterBreak="0">
    <w:nsid w:val="3A65699E"/>
    <w:multiLevelType w:val="multilevel"/>
    <w:tmpl w:val="1D024A64"/>
    <w:lvl w:ilvl="0">
      <w:start w:val="11"/>
      <w:numFmt w:val="decimal"/>
      <w:lvlText w:val="%1."/>
      <w:lvlJc w:val="left"/>
      <w:pPr>
        <w:ind w:left="360" w:hanging="360"/>
      </w:pPr>
      <w:rPr>
        <w:rFonts w:hint="eastAsia"/>
      </w:rPr>
    </w:lvl>
    <w:lvl w:ilvl="1">
      <w:start w:val="2"/>
      <w:numFmt w:val="decimal"/>
      <w:isLgl/>
      <w:lvlText w:val="%1.%2"/>
      <w:lvlJc w:val="left"/>
      <w:pPr>
        <w:ind w:left="360" w:hanging="360"/>
      </w:pPr>
      <w:rPr>
        <w:rFonts w:hint="eastAsia"/>
      </w:rPr>
    </w:lvl>
    <w:lvl w:ilvl="2">
      <w:start w:val="1"/>
      <w:numFmt w:val="decimal"/>
      <w:isLgl/>
      <w:lvlText w:val="%1.%2.%3"/>
      <w:lvlJc w:val="left"/>
      <w:pPr>
        <w:ind w:left="720" w:hanging="720"/>
      </w:pPr>
      <w:rPr>
        <w:rFonts w:hint="eastAsia"/>
      </w:rPr>
    </w:lvl>
    <w:lvl w:ilvl="3">
      <w:start w:val="1"/>
      <w:numFmt w:val="decimal"/>
      <w:isLgl/>
      <w:lvlText w:val="%1.%2.%3.%4"/>
      <w:lvlJc w:val="left"/>
      <w:pPr>
        <w:ind w:left="720" w:hanging="720"/>
      </w:pPr>
      <w:rPr>
        <w:rFonts w:hint="eastAsia"/>
      </w:rPr>
    </w:lvl>
    <w:lvl w:ilvl="4">
      <w:start w:val="1"/>
      <w:numFmt w:val="decimal"/>
      <w:isLgl/>
      <w:lvlText w:val="%1.%2.%3.%4.%5"/>
      <w:lvlJc w:val="left"/>
      <w:pPr>
        <w:ind w:left="1080" w:hanging="1080"/>
      </w:pPr>
      <w:rPr>
        <w:rFonts w:hint="eastAsia"/>
      </w:rPr>
    </w:lvl>
    <w:lvl w:ilvl="5">
      <w:start w:val="1"/>
      <w:numFmt w:val="decimal"/>
      <w:isLgl/>
      <w:lvlText w:val="%1.%2.%3.%4.%5.%6"/>
      <w:lvlJc w:val="left"/>
      <w:pPr>
        <w:ind w:left="1080" w:hanging="1080"/>
      </w:pPr>
      <w:rPr>
        <w:rFonts w:hint="eastAsia"/>
      </w:rPr>
    </w:lvl>
    <w:lvl w:ilvl="6">
      <w:start w:val="1"/>
      <w:numFmt w:val="decimal"/>
      <w:isLgl/>
      <w:lvlText w:val="%1.%2.%3.%4.%5.%6.%7"/>
      <w:lvlJc w:val="left"/>
      <w:pPr>
        <w:ind w:left="1080" w:hanging="1080"/>
      </w:pPr>
      <w:rPr>
        <w:rFonts w:hint="eastAsia"/>
      </w:rPr>
    </w:lvl>
    <w:lvl w:ilvl="7">
      <w:start w:val="1"/>
      <w:numFmt w:val="decimal"/>
      <w:isLgl/>
      <w:lvlText w:val="%1.%2.%3.%4.%5.%6.%7.%8"/>
      <w:lvlJc w:val="left"/>
      <w:pPr>
        <w:ind w:left="1440" w:hanging="1440"/>
      </w:pPr>
      <w:rPr>
        <w:rFonts w:hint="eastAsia"/>
      </w:rPr>
    </w:lvl>
    <w:lvl w:ilvl="8">
      <w:start w:val="1"/>
      <w:numFmt w:val="decimal"/>
      <w:isLgl/>
      <w:lvlText w:val="%1.%2.%3.%4.%5.%6.%7.%8.%9"/>
      <w:lvlJc w:val="left"/>
      <w:pPr>
        <w:ind w:left="1440" w:hanging="1440"/>
      </w:pPr>
      <w:rPr>
        <w:rFonts w:hint="eastAsia"/>
      </w:rPr>
    </w:lvl>
  </w:abstractNum>
  <w:abstractNum w:abstractNumId="16" w15:restartNumberingAfterBreak="0">
    <w:nsid w:val="3D790210"/>
    <w:multiLevelType w:val="multilevel"/>
    <w:tmpl w:val="B02C31BE"/>
    <w:lvl w:ilvl="0">
      <w:start w:val="1"/>
      <w:numFmt w:val="decimal"/>
      <w:lvlText w:val="%1."/>
      <w:lvlJc w:val="left"/>
      <w:pPr>
        <w:ind w:left="360" w:hanging="360"/>
      </w:pPr>
      <w:rPr>
        <w:rFonts w:asciiTheme="minorHAnsi" w:eastAsiaTheme="minorEastAsia" w:hAnsiTheme="minorHAnsi" w:cstheme="minorBidi"/>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15:restartNumberingAfterBreak="0">
    <w:nsid w:val="3D800AFE"/>
    <w:multiLevelType w:val="multilevel"/>
    <w:tmpl w:val="3190C4C6"/>
    <w:lvl w:ilvl="0">
      <w:start w:val="1"/>
      <w:numFmt w:val="decimal"/>
      <w:lvlText w:val="%1."/>
      <w:lvlJc w:val="left"/>
      <w:pPr>
        <w:ind w:left="360" w:hanging="360"/>
      </w:pPr>
      <w:rPr>
        <w:rFonts w:hint="default"/>
      </w:rPr>
    </w:lvl>
    <w:lvl w:ilvl="1">
      <w:start w:val="1"/>
      <w:numFmt w:val="decimal"/>
      <w:isLgl/>
      <w:lvlText w:val="%1.%2"/>
      <w:lvlJc w:val="left"/>
      <w:pPr>
        <w:ind w:left="370" w:hanging="37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8" w15:restartNumberingAfterBreak="0">
    <w:nsid w:val="3DDC6B22"/>
    <w:multiLevelType w:val="multilevel"/>
    <w:tmpl w:val="8CF89EE4"/>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9" w15:restartNumberingAfterBreak="0">
    <w:nsid w:val="402510B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0" w15:restartNumberingAfterBreak="0">
    <w:nsid w:val="46271A37"/>
    <w:multiLevelType w:val="multilevel"/>
    <w:tmpl w:val="4D52B988"/>
    <w:lvl w:ilvl="0">
      <w:start w:val="1"/>
      <w:numFmt w:val="decimal"/>
      <w:lvlText w:val="%1."/>
      <w:lvlJc w:val="left"/>
      <w:pPr>
        <w:ind w:left="360" w:hanging="360"/>
      </w:pPr>
    </w:lvl>
    <w:lvl w:ilvl="1">
      <w:start w:val="2"/>
      <w:numFmt w:val="decimal"/>
      <w:isLgl/>
      <w:lvlText w:val="%1.%2"/>
      <w:lvlJc w:val="left"/>
      <w:pPr>
        <w:ind w:left="360" w:hanging="360"/>
      </w:p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080" w:hanging="1080"/>
      </w:pPr>
    </w:lvl>
    <w:lvl w:ilvl="7">
      <w:start w:val="1"/>
      <w:numFmt w:val="decimal"/>
      <w:isLgl/>
      <w:lvlText w:val="%1.%2.%3.%4.%5.%6.%7.%8"/>
      <w:lvlJc w:val="left"/>
      <w:pPr>
        <w:ind w:left="1440" w:hanging="1440"/>
      </w:pPr>
    </w:lvl>
    <w:lvl w:ilvl="8">
      <w:start w:val="1"/>
      <w:numFmt w:val="decimal"/>
      <w:isLgl/>
      <w:lvlText w:val="%1.%2.%3.%4.%5.%6.%7.%8.%9"/>
      <w:lvlJc w:val="left"/>
      <w:pPr>
        <w:ind w:left="1440" w:hanging="1440"/>
      </w:pPr>
    </w:lvl>
  </w:abstractNum>
  <w:abstractNum w:abstractNumId="21" w15:restartNumberingAfterBreak="0">
    <w:nsid w:val="466252D3"/>
    <w:multiLevelType w:val="multilevel"/>
    <w:tmpl w:val="5DF012E0"/>
    <w:lvl w:ilvl="0">
      <w:start w:val="1"/>
      <w:numFmt w:val="decimal"/>
      <w:lvlText w:val="%1"/>
      <w:lvlJc w:val="left"/>
      <w:pPr>
        <w:ind w:left="360" w:hanging="360"/>
      </w:pPr>
      <w:rPr>
        <w:rFonts w:hint="default"/>
      </w:rPr>
    </w:lvl>
    <w:lvl w:ilvl="1">
      <w:start w:val="5"/>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2" w15:restartNumberingAfterBreak="0">
    <w:nsid w:val="46B5567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3" w15:restartNumberingAfterBreak="0">
    <w:nsid w:val="4C837DE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4" w15:restartNumberingAfterBreak="0">
    <w:nsid w:val="4EA73496"/>
    <w:multiLevelType w:val="hybridMultilevel"/>
    <w:tmpl w:val="A4BE7CFE"/>
    <w:lvl w:ilvl="0" w:tplc="EA66C7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4FC759AB"/>
    <w:multiLevelType w:val="multilevel"/>
    <w:tmpl w:val="50A2EC66"/>
    <w:lvl w:ilvl="0">
      <w:start w:val="1"/>
      <w:numFmt w:val="decimal"/>
      <w:lvlText w:val="%1."/>
      <w:lvlJc w:val="left"/>
      <w:pPr>
        <w:ind w:left="360" w:hanging="360"/>
      </w:pPr>
      <w:rPr>
        <w:rFonts w:hint="default"/>
      </w:rPr>
    </w:lvl>
    <w:lvl w:ilvl="1">
      <w:start w:val="1"/>
      <w:numFmt w:val="decimal"/>
      <w:isLgl/>
      <w:lvlText w:val="%1.%2"/>
      <w:lvlJc w:val="left"/>
      <w:pPr>
        <w:ind w:left="465" w:hanging="46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6" w15:restartNumberingAfterBreak="0">
    <w:nsid w:val="50C7183F"/>
    <w:multiLevelType w:val="multilevel"/>
    <w:tmpl w:val="92844CD0"/>
    <w:lvl w:ilvl="0">
      <w:start w:val="1"/>
      <w:numFmt w:val="decimal"/>
      <w:lvlText w:val="%1."/>
      <w:lvlJc w:val="left"/>
      <w:pPr>
        <w:ind w:left="360" w:hanging="360"/>
      </w:pPr>
      <w:rPr>
        <w:rFonts w:hint="default"/>
      </w:rPr>
    </w:lvl>
    <w:lvl w:ilvl="1">
      <w:start w:val="3"/>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7" w15:restartNumberingAfterBreak="0">
    <w:nsid w:val="52915960"/>
    <w:multiLevelType w:val="multilevel"/>
    <w:tmpl w:val="11E61AB6"/>
    <w:lvl w:ilvl="0">
      <w:start w:val="1"/>
      <w:numFmt w:val="decimal"/>
      <w:lvlText w:val="%1."/>
      <w:lvlJc w:val="left"/>
      <w:pPr>
        <w:ind w:left="360" w:hanging="360"/>
      </w:pPr>
      <w:rPr>
        <w:rFonts w:hint="default"/>
      </w:rPr>
    </w:lvl>
    <w:lvl w:ilvl="1">
      <w:start w:val="1"/>
      <w:numFmt w:val="decimal"/>
      <w:isLgl/>
      <w:lvlText w:val="%1.%2"/>
      <w:lvlJc w:val="left"/>
      <w:pPr>
        <w:ind w:left="465" w:hanging="465"/>
      </w:pPr>
      <w:rPr>
        <w:rFonts w:hint="default"/>
      </w:rPr>
    </w:lvl>
    <w:lvl w:ilvl="2">
      <w:start w:val="2"/>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8" w15:restartNumberingAfterBreak="0">
    <w:nsid w:val="55EF6C1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9" w15:restartNumberingAfterBreak="0">
    <w:nsid w:val="57495D32"/>
    <w:multiLevelType w:val="hybridMultilevel"/>
    <w:tmpl w:val="8408BADA"/>
    <w:lvl w:ilvl="0" w:tplc="2DB4BD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57B871F8"/>
    <w:multiLevelType w:val="multilevel"/>
    <w:tmpl w:val="2BF8366C"/>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1" w15:restartNumberingAfterBreak="0">
    <w:nsid w:val="58A904F5"/>
    <w:multiLevelType w:val="multilevel"/>
    <w:tmpl w:val="1E10A1B8"/>
    <w:lvl w:ilvl="0">
      <w:start w:val="9"/>
      <w:numFmt w:val="decimal"/>
      <w:lvlText w:val="%1."/>
      <w:lvlJc w:val="left"/>
      <w:pPr>
        <w:ind w:left="360" w:hanging="360"/>
      </w:pPr>
      <w:rPr>
        <w:rFonts w:hint="eastAsia"/>
      </w:rPr>
    </w:lvl>
    <w:lvl w:ilvl="1">
      <w:start w:val="2"/>
      <w:numFmt w:val="decimal"/>
      <w:isLgl/>
      <w:lvlText w:val="%1.%2"/>
      <w:lvlJc w:val="left"/>
      <w:pPr>
        <w:ind w:left="360" w:hanging="360"/>
      </w:pPr>
      <w:rPr>
        <w:rFonts w:hint="eastAsia"/>
      </w:rPr>
    </w:lvl>
    <w:lvl w:ilvl="2">
      <w:start w:val="1"/>
      <w:numFmt w:val="decimal"/>
      <w:isLgl/>
      <w:lvlText w:val="%1.%2.%3"/>
      <w:lvlJc w:val="left"/>
      <w:pPr>
        <w:ind w:left="720" w:hanging="720"/>
      </w:pPr>
      <w:rPr>
        <w:rFonts w:hint="eastAsia"/>
      </w:rPr>
    </w:lvl>
    <w:lvl w:ilvl="3">
      <w:start w:val="1"/>
      <w:numFmt w:val="decimal"/>
      <w:isLgl/>
      <w:lvlText w:val="%1.%2.%3.%4"/>
      <w:lvlJc w:val="left"/>
      <w:pPr>
        <w:ind w:left="720" w:hanging="720"/>
      </w:pPr>
      <w:rPr>
        <w:rFonts w:hint="eastAsia"/>
      </w:rPr>
    </w:lvl>
    <w:lvl w:ilvl="4">
      <w:start w:val="1"/>
      <w:numFmt w:val="decimal"/>
      <w:isLgl/>
      <w:lvlText w:val="%1.%2.%3.%4.%5"/>
      <w:lvlJc w:val="left"/>
      <w:pPr>
        <w:ind w:left="1080" w:hanging="1080"/>
      </w:pPr>
      <w:rPr>
        <w:rFonts w:hint="eastAsia"/>
      </w:rPr>
    </w:lvl>
    <w:lvl w:ilvl="5">
      <w:start w:val="1"/>
      <w:numFmt w:val="decimal"/>
      <w:isLgl/>
      <w:lvlText w:val="%1.%2.%3.%4.%5.%6"/>
      <w:lvlJc w:val="left"/>
      <w:pPr>
        <w:ind w:left="1080" w:hanging="1080"/>
      </w:pPr>
      <w:rPr>
        <w:rFonts w:hint="eastAsia"/>
      </w:rPr>
    </w:lvl>
    <w:lvl w:ilvl="6">
      <w:start w:val="1"/>
      <w:numFmt w:val="decimal"/>
      <w:isLgl/>
      <w:lvlText w:val="%1.%2.%3.%4.%5.%6.%7"/>
      <w:lvlJc w:val="left"/>
      <w:pPr>
        <w:ind w:left="1080" w:hanging="1080"/>
      </w:pPr>
      <w:rPr>
        <w:rFonts w:hint="eastAsia"/>
      </w:rPr>
    </w:lvl>
    <w:lvl w:ilvl="7">
      <w:start w:val="1"/>
      <w:numFmt w:val="decimal"/>
      <w:isLgl/>
      <w:lvlText w:val="%1.%2.%3.%4.%5.%6.%7.%8"/>
      <w:lvlJc w:val="left"/>
      <w:pPr>
        <w:ind w:left="1440" w:hanging="1440"/>
      </w:pPr>
      <w:rPr>
        <w:rFonts w:hint="eastAsia"/>
      </w:rPr>
    </w:lvl>
    <w:lvl w:ilvl="8">
      <w:start w:val="1"/>
      <w:numFmt w:val="decimal"/>
      <w:isLgl/>
      <w:lvlText w:val="%1.%2.%3.%4.%5.%6.%7.%8.%9"/>
      <w:lvlJc w:val="left"/>
      <w:pPr>
        <w:ind w:left="1440" w:hanging="1440"/>
      </w:pPr>
      <w:rPr>
        <w:rFonts w:hint="eastAsia"/>
      </w:rPr>
    </w:lvl>
  </w:abstractNum>
  <w:abstractNum w:abstractNumId="32" w15:restartNumberingAfterBreak="0">
    <w:nsid w:val="635A487A"/>
    <w:multiLevelType w:val="multilevel"/>
    <w:tmpl w:val="20B05D86"/>
    <w:lvl w:ilvl="0">
      <w:start w:val="1"/>
      <w:numFmt w:val="decimal"/>
      <w:lvlText w:val="%1."/>
      <w:lvlJc w:val="left"/>
      <w:pPr>
        <w:ind w:left="360" w:hanging="360"/>
      </w:pPr>
    </w:lvl>
    <w:lvl w:ilvl="1">
      <w:start w:val="1"/>
      <w:numFmt w:val="decimal"/>
      <w:isLgl/>
      <w:lvlText w:val="%1.%2"/>
      <w:lvlJc w:val="left"/>
      <w:pPr>
        <w:ind w:left="720" w:hanging="360"/>
      </w:pPr>
    </w:lvl>
    <w:lvl w:ilvl="2">
      <w:start w:val="1"/>
      <w:numFmt w:val="decimal"/>
      <w:isLgl/>
      <w:lvlText w:val="%1.%2.%3"/>
      <w:lvlJc w:val="left"/>
      <w:pPr>
        <w:ind w:left="1440" w:hanging="720"/>
      </w:pPr>
    </w:lvl>
    <w:lvl w:ilvl="3">
      <w:start w:val="1"/>
      <w:numFmt w:val="decimal"/>
      <w:isLgl/>
      <w:lvlText w:val="%1.%2.%3.%4"/>
      <w:lvlJc w:val="left"/>
      <w:pPr>
        <w:ind w:left="1800" w:hanging="720"/>
      </w:pPr>
    </w:lvl>
    <w:lvl w:ilvl="4">
      <w:start w:val="1"/>
      <w:numFmt w:val="decimal"/>
      <w:isLgl/>
      <w:lvlText w:val="%1.%2.%3.%4.%5"/>
      <w:lvlJc w:val="left"/>
      <w:pPr>
        <w:ind w:left="2520" w:hanging="1080"/>
      </w:pPr>
    </w:lvl>
    <w:lvl w:ilvl="5">
      <w:start w:val="1"/>
      <w:numFmt w:val="decimal"/>
      <w:isLgl/>
      <w:lvlText w:val="%1.%2.%3.%4.%5.%6"/>
      <w:lvlJc w:val="left"/>
      <w:pPr>
        <w:ind w:left="2880" w:hanging="1080"/>
      </w:pPr>
    </w:lvl>
    <w:lvl w:ilvl="6">
      <w:start w:val="1"/>
      <w:numFmt w:val="decimal"/>
      <w:isLgl/>
      <w:lvlText w:val="%1.%2.%3.%4.%5.%6.%7"/>
      <w:lvlJc w:val="left"/>
      <w:pPr>
        <w:ind w:left="3240" w:hanging="1080"/>
      </w:pPr>
    </w:lvl>
    <w:lvl w:ilvl="7">
      <w:start w:val="1"/>
      <w:numFmt w:val="decimal"/>
      <w:isLgl/>
      <w:lvlText w:val="%1.%2.%3.%4.%5.%6.%7.%8"/>
      <w:lvlJc w:val="left"/>
      <w:pPr>
        <w:ind w:left="3960" w:hanging="1440"/>
      </w:pPr>
    </w:lvl>
    <w:lvl w:ilvl="8">
      <w:start w:val="1"/>
      <w:numFmt w:val="decimal"/>
      <w:isLgl/>
      <w:lvlText w:val="%1.%2.%3.%4.%5.%6.%7.%8.%9"/>
      <w:lvlJc w:val="left"/>
      <w:pPr>
        <w:ind w:left="4320" w:hanging="1440"/>
      </w:pPr>
    </w:lvl>
  </w:abstractNum>
  <w:abstractNum w:abstractNumId="33" w15:restartNumberingAfterBreak="0">
    <w:nsid w:val="689432B3"/>
    <w:multiLevelType w:val="multilevel"/>
    <w:tmpl w:val="19E24A46"/>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4" w15:restartNumberingAfterBreak="0">
    <w:nsid w:val="69DC68F1"/>
    <w:multiLevelType w:val="hybridMultilevel"/>
    <w:tmpl w:val="3EF0D2C6"/>
    <w:lvl w:ilvl="0" w:tplc="3CD641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6BBC57B7"/>
    <w:multiLevelType w:val="hybridMultilevel"/>
    <w:tmpl w:val="B5E80C10"/>
    <w:lvl w:ilvl="0" w:tplc="8D0EFD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6CEA2D5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7" w15:restartNumberingAfterBreak="0">
    <w:nsid w:val="722B2F13"/>
    <w:multiLevelType w:val="multilevel"/>
    <w:tmpl w:val="8324A43C"/>
    <w:lvl w:ilvl="0">
      <w:start w:val="1"/>
      <w:numFmt w:val="decimal"/>
      <w:lvlText w:val="%1."/>
      <w:lvlJc w:val="left"/>
      <w:pPr>
        <w:ind w:left="360" w:hanging="360"/>
      </w:pPr>
      <w:rPr>
        <w:rFonts w:hint="default"/>
      </w:rPr>
    </w:lvl>
    <w:lvl w:ilvl="1">
      <w:start w:val="1"/>
      <w:numFmt w:val="decimal"/>
      <w:isLgl/>
      <w:lvlText w:val="%1.%2"/>
      <w:lvlJc w:val="left"/>
      <w:pPr>
        <w:ind w:left="465" w:hanging="46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8" w15:restartNumberingAfterBreak="0">
    <w:nsid w:val="74A123E4"/>
    <w:multiLevelType w:val="hybridMultilevel"/>
    <w:tmpl w:val="B0FEAE00"/>
    <w:lvl w:ilvl="0" w:tplc="D048FF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7DE34748"/>
    <w:multiLevelType w:val="multilevel"/>
    <w:tmpl w:val="8DC0A23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0" w15:restartNumberingAfterBreak="0">
    <w:nsid w:val="7EE73488"/>
    <w:multiLevelType w:val="multilevel"/>
    <w:tmpl w:val="3F3EB7F2"/>
    <w:lvl w:ilvl="0">
      <w:start w:val="1"/>
      <w:numFmt w:val="decimal"/>
      <w:lvlText w:val="%1."/>
      <w:lvlJc w:val="left"/>
      <w:pPr>
        <w:ind w:left="360" w:hanging="360"/>
      </w:pPr>
      <w:rPr>
        <w:rFonts w:hint="default"/>
      </w:rPr>
    </w:lvl>
    <w:lvl w:ilvl="1">
      <w:start w:val="1"/>
      <w:numFmt w:val="decimal"/>
      <w:isLgl/>
      <w:lvlText w:val="%1.%2"/>
      <w:lvlJc w:val="left"/>
      <w:pPr>
        <w:ind w:left="372" w:hanging="372"/>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0"/>
  </w:num>
  <w:num w:numId="2">
    <w:abstractNumId w:val="12"/>
  </w:num>
  <w:num w:numId="3">
    <w:abstractNumId w:val="7"/>
  </w:num>
  <w:num w:numId="4">
    <w:abstractNumId w:val="9"/>
  </w:num>
  <w:num w:numId="5">
    <w:abstractNumId w:val="36"/>
  </w:num>
  <w:num w:numId="6">
    <w:abstractNumId w:val="19"/>
  </w:num>
  <w:num w:numId="7">
    <w:abstractNumId w:val="28"/>
  </w:num>
  <w:num w:numId="8">
    <w:abstractNumId w:val="8"/>
  </w:num>
  <w:num w:numId="9">
    <w:abstractNumId w:val="33"/>
  </w:num>
  <w:num w:numId="10">
    <w:abstractNumId w:val="23"/>
  </w:num>
  <w:num w:numId="11">
    <w:abstractNumId w:val="22"/>
  </w:num>
  <w:num w:numId="12">
    <w:abstractNumId w:val="29"/>
  </w:num>
  <w:num w:numId="13">
    <w:abstractNumId w:val="34"/>
  </w:num>
  <w:num w:numId="14">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3"/>
  </w:num>
  <w:num w:numId="16">
    <w:abstractNumId w:val="1"/>
    <w:lvlOverride w:ilvl="0">
      <w:startOverride w:val="2"/>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1"/>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5"/>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0"/>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6"/>
  </w:num>
  <w:num w:numId="22">
    <w:abstractNumId w:val="39"/>
  </w:num>
  <w:num w:numId="23">
    <w:abstractNumId w:val="27"/>
  </w:num>
  <w:num w:numId="24">
    <w:abstractNumId w:val="35"/>
  </w:num>
  <w:num w:numId="25">
    <w:abstractNumId w:val="18"/>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0"/>
  </w:num>
  <w:num w:numId="28">
    <w:abstractNumId w:val="16"/>
  </w:num>
  <w:num w:numId="29">
    <w:abstractNumId w:val="21"/>
  </w:num>
  <w:num w:numId="30">
    <w:abstractNumId w:val="30"/>
  </w:num>
  <w:num w:numId="31">
    <w:abstractNumId w:val="37"/>
  </w:num>
  <w:num w:numId="32">
    <w:abstractNumId w:val="24"/>
  </w:num>
  <w:num w:numId="33">
    <w:abstractNumId w:val="25"/>
  </w:num>
  <w:num w:numId="34">
    <w:abstractNumId w:val="6"/>
  </w:num>
  <w:num w:numId="35">
    <w:abstractNumId w:val="40"/>
  </w:num>
  <w:num w:numId="36">
    <w:abstractNumId w:val="17"/>
  </w:num>
  <w:num w:numId="37">
    <w:abstractNumId w:val="3"/>
  </w:num>
  <w:num w:numId="38">
    <w:abstractNumId w:val="4"/>
  </w:num>
  <w:num w:numId="39">
    <w:abstractNumId w:val="14"/>
  </w:num>
  <w:num w:numId="40">
    <w:abstractNumId w:val="31"/>
  </w:num>
  <w:num w:numId="41">
    <w:abstractNumId w:val="15"/>
  </w:num>
  <w:num w:numId="42">
    <w:abstractNumId w:val="38"/>
  </w:num>
  <w:numIdMacAtCleanup w:val="1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ei Zhu">
    <w15:presenceInfo w15:providerId="Windows Live" w15:userId="9980a3ca6d33c4f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4096" w:nlCheck="1" w:checkStyle="0"/>
  <w:activeWritingStyle w:appName="MSWord" w:lang="zh-CN" w:vendorID="64" w:dllVersion="0" w:nlCheck="1" w:checkStyle="1"/>
  <w:proofState w:grammar="clean"/>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7DD5"/>
    <w:rsid w:val="00003832"/>
    <w:rsid w:val="000118B4"/>
    <w:rsid w:val="00022B97"/>
    <w:rsid w:val="00031EC0"/>
    <w:rsid w:val="00034B8B"/>
    <w:rsid w:val="00036880"/>
    <w:rsid w:val="00040898"/>
    <w:rsid w:val="0005001C"/>
    <w:rsid w:val="00053D4C"/>
    <w:rsid w:val="0006131E"/>
    <w:rsid w:val="00090C6E"/>
    <w:rsid w:val="00097A6E"/>
    <w:rsid w:val="000A30B9"/>
    <w:rsid w:val="000A421A"/>
    <w:rsid w:val="000B7081"/>
    <w:rsid w:val="000C4193"/>
    <w:rsid w:val="000D65DF"/>
    <w:rsid w:val="000D7DCF"/>
    <w:rsid w:val="000E2AC3"/>
    <w:rsid w:val="000F3AAA"/>
    <w:rsid w:val="000F5B32"/>
    <w:rsid w:val="0010083F"/>
    <w:rsid w:val="00101711"/>
    <w:rsid w:val="00102438"/>
    <w:rsid w:val="0010423C"/>
    <w:rsid w:val="001047B8"/>
    <w:rsid w:val="00113031"/>
    <w:rsid w:val="00115BAF"/>
    <w:rsid w:val="0013756F"/>
    <w:rsid w:val="00143217"/>
    <w:rsid w:val="00145248"/>
    <w:rsid w:val="001505B7"/>
    <w:rsid w:val="001549E9"/>
    <w:rsid w:val="00154DC5"/>
    <w:rsid w:val="00157927"/>
    <w:rsid w:val="00176199"/>
    <w:rsid w:val="00181461"/>
    <w:rsid w:val="00190192"/>
    <w:rsid w:val="00195C2E"/>
    <w:rsid w:val="001A7858"/>
    <w:rsid w:val="001D36E5"/>
    <w:rsid w:val="001D46DB"/>
    <w:rsid w:val="001E12D4"/>
    <w:rsid w:val="001E4A53"/>
    <w:rsid w:val="001E5DC1"/>
    <w:rsid w:val="002110F0"/>
    <w:rsid w:val="00216B86"/>
    <w:rsid w:val="002174FD"/>
    <w:rsid w:val="00226E47"/>
    <w:rsid w:val="00230088"/>
    <w:rsid w:val="0023047E"/>
    <w:rsid w:val="00235349"/>
    <w:rsid w:val="002375CD"/>
    <w:rsid w:val="00260726"/>
    <w:rsid w:val="0026222D"/>
    <w:rsid w:val="002666C7"/>
    <w:rsid w:val="0027583E"/>
    <w:rsid w:val="002777DF"/>
    <w:rsid w:val="0029203A"/>
    <w:rsid w:val="002B0C8C"/>
    <w:rsid w:val="002B4668"/>
    <w:rsid w:val="002C7812"/>
    <w:rsid w:val="002D2C9C"/>
    <w:rsid w:val="002D652E"/>
    <w:rsid w:val="002E0BFD"/>
    <w:rsid w:val="002E26E0"/>
    <w:rsid w:val="002F0DC4"/>
    <w:rsid w:val="00300322"/>
    <w:rsid w:val="00307FC4"/>
    <w:rsid w:val="00313D54"/>
    <w:rsid w:val="00337D12"/>
    <w:rsid w:val="00342051"/>
    <w:rsid w:val="00346143"/>
    <w:rsid w:val="0035046D"/>
    <w:rsid w:val="00360B12"/>
    <w:rsid w:val="003A7F7C"/>
    <w:rsid w:val="003B6090"/>
    <w:rsid w:val="003C426F"/>
    <w:rsid w:val="003D474D"/>
    <w:rsid w:val="003F1B38"/>
    <w:rsid w:val="003F5680"/>
    <w:rsid w:val="00404A85"/>
    <w:rsid w:val="00440BED"/>
    <w:rsid w:val="00445E54"/>
    <w:rsid w:val="00445F99"/>
    <w:rsid w:val="00451D10"/>
    <w:rsid w:val="00471C0C"/>
    <w:rsid w:val="0047655C"/>
    <w:rsid w:val="004A2694"/>
    <w:rsid w:val="004B3D8F"/>
    <w:rsid w:val="004B6B06"/>
    <w:rsid w:val="004E6BCD"/>
    <w:rsid w:val="004E76E2"/>
    <w:rsid w:val="004F413E"/>
    <w:rsid w:val="00506476"/>
    <w:rsid w:val="005104CF"/>
    <w:rsid w:val="005149B4"/>
    <w:rsid w:val="005218BC"/>
    <w:rsid w:val="00521A33"/>
    <w:rsid w:val="0054147D"/>
    <w:rsid w:val="00544CA3"/>
    <w:rsid w:val="00552A98"/>
    <w:rsid w:val="005604D1"/>
    <w:rsid w:val="00566535"/>
    <w:rsid w:val="005863BE"/>
    <w:rsid w:val="005B138B"/>
    <w:rsid w:val="005D0E0A"/>
    <w:rsid w:val="005D2DBE"/>
    <w:rsid w:val="005D6855"/>
    <w:rsid w:val="005E4DF4"/>
    <w:rsid w:val="00610553"/>
    <w:rsid w:val="00636219"/>
    <w:rsid w:val="006462D3"/>
    <w:rsid w:val="00680F74"/>
    <w:rsid w:val="006821D1"/>
    <w:rsid w:val="00683658"/>
    <w:rsid w:val="0068486F"/>
    <w:rsid w:val="00690A2A"/>
    <w:rsid w:val="006A3D3E"/>
    <w:rsid w:val="006B0A27"/>
    <w:rsid w:val="006C2E76"/>
    <w:rsid w:val="006E2CAC"/>
    <w:rsid w:val="006E4EAE"/>
    <w:rsid w:val="00701EC9"/>
    <w:rsid w:val="00723DBB"/>
    <w:rsid w:val="00727972"/>
    <w:rsid w:val="00730AB1"/>
    <w:rsid w:val="0073704F"/>
    <w:rsid w:val="00745418"/>
    <w:rsid w:val="00766B3A"/>
    <w:rsid w:val="007775EC"/>
    <w:rsid w:val="00792881"/>
    <w:rsid w:val="00792F55"/>
    <w:rsid w:val="007B61D1"/>
    <w:rsid w:val="007C36B5"/>
    <w:rsid w:val="007D36D4"/>
    <w:rsid w:val="007E0735"/>
    <w:rsid w:val="007F063D"/>
    <w:rsid w:val="007F2332"/>
    <w:rsid w:val="007F2741"/>
    <w:rsid w:val="0080183F"/>
    <w:rsid w:val="00801DDA"/>
    <w:rsid w:val="00816E60"/>
    <w:rsid w:val="00836C9D"/>
    <w:rsid w:val="00870A40"/>
    <w:rsid w:val="008A3169"/>
    <w:rsid w:val="008B36BA"/>
    <w:rsid w:val="008B6DA7"/>
    <w:rsid w:val="008C547F"/>
    <w:rsid w:val="008D392B"/>
    <w:rsid w:val="008D493C"/>
    <w:rsid w:val="008E0E97"/>
    <w:rsid w:val="008E7CE9"/>
    <w:rsid w:val="00903647"/>
    <w:rsid w:val="0090404D"/>
    <w:rsid w:val="00911C7F"/>
    <w:rsid w:val="00913EFC"/>
    <w:rsid w:val="009145B9"/>
    <w:rsid w:val="00924BD8"/>
    <w:rsid w:val="00936BA5"/>
    <w:rsid w:val="00936DFC"/>
    <w:rsid w:val="009456CC"/>
    <w:rsid w:val="00945AE1"/>
    <w:rsid w:val="00947D5D"/>
    <w:rsid w:val="00953596"/>
    <w:rsid w:val="00954A64"/>
    <w:rsid w:val="00961154"/>
    <w:rsid w:val="009617AB"/>
    <w:rsid w:val="009752D9"/>
    <w:rsid w:val="00975302"/>
    <w:rsid w:val="0098094A"/>
    <w:rsid w:val="009A1B8B"/>
    <w:rsid w:val="009B65E5"/>
    <w:rsid w:val="009B6697"/>
    <w:rsid w:val="009C796C"/>
    <w:rsid w:val="009E0524"/>
    <w:rsid w:val="009E20C7"/>
    <w:rsid w:val="00A05A59"/>
    <w:rsid w:val="00A1028D"/>
    <w:rsid w:val="00A175A1"/>
    <w:rsid w:val="00A2259B"/>
    <w:rsid w:val="00A263AC"/>
    <w:rsid w:val="00A415C1"/>
    <w:rsid w:val="00A41A5B"/>
    <w:rsid w:val="00A45DEE"/>
    <w:rsid w:val="00A472DB"/>
    <w:rsid w:val="00A63F7F"/>
    <w:rsid w:val="00A660DE"/>
    <w:rsid w:val="00A853E5"/>
    <w:rsid w:val="00A94547"/>
    <w:rsid w:val="00AB0797"/>
    <w:rsid w:val="00AB7B82"/>
    <w:rsid w:val="00AD19CF"/>
    <w:rsid w:val="00AE4A36"/>
    <w:rsid w:val="00AF2392"/>
    <w:rsid w:val="00AF26F2"/>
    <w:rsid w:val="00AF3EA1"/>
    <w:rsid w:val="00AF5294"/>
    <w:rsid w:val="00B05733"/>
    <w:rsid w:val="00B06E39"/>
    <w:rsid w:val="00B161AC"/>
    <w:rsid w:val="00B256FF"/>
    <w:rsid w:val="00B27DD5"/>
    <w:rsid w:val="00B5402B"/>
    <w:rsid w:val="00B74046"/>
    <w:rsid w:val="00B8242D"/>
    <w:rsid w:val="00BA4CBE"/>
    <w:rsid w:val="00BD336F"/>
    <w:rsid w:val="00BE51BA"/>
    <w:rsid w:val="00C059AE"/>
    <w:rsid w:val="00C146A0"/>
    <w:rsid w:val="00C177CE"/>
    <w:rsid w:val="00C26813"/>
    <w:rsid w:val="00C34575"/>
    <w:rsid w:val="00C3544E"/>
    <w:rsid w:val="00C41AC1"/>
    <w:rsid w:val="00C432F4"/>
    <w:rsid w:val="00C75055"/>
    <w:rsid w:val="00C80B01"/>
    <w:rsid w:val="00C84245"/>
    <w:rsid w:val="00C87FA9"/>
    <w:rsid w:val="00C95BF7"/>
    <w:rsid w:val="00CA5BF6"/>
    <w:rsid w:val="00CB1AD6"/>
    <w:rsid w:val="00CB27D3"/>
    <w:rsid w:val="00CB3A5B"/>
    <w:rsid w:val="00CC41A5"/>
    <w:rsid w:val="00CC6B2D"/>
    <w:rsid w:val="00CD0007"/>
    <w:rsid w:val="00CE06F6"/>
    <w:rsid w:val="00CE7668"/>
    <w:rsid w:val="00CF0BF7"/>
    <w:rsid w:val="00D000C7"/>
    <w:rsid w:val="00D02170"/>
    <w:rsid w:val="00D04B03"/>
    <w:rsid w:val="00D13EDE"/>
    <w:rsid w:val="00D17EDF"/>
    <w:rsid w:val="00D324A2"/>
    <w:rsid w:val="00D41F72"/>
    <w:rsid w:val="00D54909"/>
    <w:rsid w:val="00D54FF9"/>
    <w:rsid w:val="00D62760"/>
    <w:rsid w:val="00D77940"/>
    <w:rsid w:val="00D90374"/>
    <w:rsid w:val="00DB5F28"/>
    <w:rsid w:val="00DC1C10"/>
    <w:rsid w:val="00DC5459"/>
    <w:rsid w:val="00DC5D84"/>
    <w:rsid w:val="00DC6C97"/>
    <w:rsid w:val="00DE1104"/>
    <w:rsid w:val="00DE5CFD"/>
    <w:rsid w:val="00DF3378"/>
    <w:rsid w:val="00DF4633"/>
    <w:rsid w:val="00E30217"/>
    <w:rsid w:val="00E30E94"/>
    <w:rsid w:val="00E349EE"/>
    <w:rsid w:val="00E41F8D"/>
    <w:rsid w:val="00E443A0"/>
    <w:rsid w:val="00E5567E"/>
    <w:rsid w:val="00E604C8"/>
    <w:rsid w:val="00E67D99"/>
    <w:rsid w:val="00E73410"/>
    <w:rsid w:val="00E735CE"/>
    <w:rsid w:val="00E74D29"/>
    <w:rsid w:val="00E80C41"/>
    <w:rsid w:val="00EA2004"/>
    <w:rsid w:val="00EC5B5E"/>
    <w:rsid w:val="00ED040D"/>
    <w:rsid w:val="00ED1860"/>
    <w:rsid w:val="00ED19B3"/>
    <w:rsid w:val="00ED3168"/>
    <w:rsid w:val="00F02801"/>
    <w:rsid w:val="00F07E0A"/>
    <w:rsid w:val="00F26483"/>
    <w:rsid w:val="00F30AFD"/>
    <w:rsid w:val="00F3657E"/>
    <w:rsid w:val="00F46656"/>
    <w:rsid w:val="00F57A32"/>
    <w:rsid w:val="00F600A4"/>
    <w:rsid w:val="00F64D59"/>
    <w:rsid w:val="00F73C98"/>
    <w:rsid w:val="00F75B55"/>
    <w:rsid w:val="00FC15A5"/>
    <w:rsid w:val="00FD22C1"/>
    <w:rsid w:val="00FD3CBA"/>
    <w:rsid w:val="00FE0CDC"/>
    <w:rsid w:val="00FE1AD8"/>
    <w:rsid w:val="00FE7322"/>
    <w:rsid w:val="00FF4A36"/>
    <w:rsid w:val="00FF5F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120A9F"/>
  <w15:docId w15:val="{6EA0A4A0-F896-4288-96B6-3B27E92758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94547"/>
    <w:pPr>
      <w:widowControl w:val="0"/>
      <w:jc w:val="both"/>
    </w:pPr>
  </w:style>
  <w:style w:type="paragraph" w:styleId="1">
    <w:name w:val="heading 1"/>
    <w:basedOn w:val="a"/>
    <w:next w:val="a"/>
    <w:link w:val="10"/>
    <w:uiPriority w:val="9"/>
    <w:qFormat/>
    <w:rsid w:val="004E6BCD"/>
    <w:pPr>
      <w:keepNext/>
      <w:keepLines/>
      <w:numPr>
        <w:numId w:val="3"/>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E6BCD"/>
    <w:pPr>
      <w:keepNext/>
      <w:keepLines/>
      <w:numPr>
        <w:ilvl w:val="1"/>
        <w:numId w:val="3"/>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06476"/>
    <w:pPr>
      <w:keepNext/>
      <w:keepLines/>
      <w:numPr>
        <w:ilvl w:val="2"/>
        <w:numId w:val="3"/>
      </w:numPr>
      <w:spacing w:before="260" w:after="260" w:line="416" w:lineRule="auto"/>
      <w:outlineLvl w:val="2"/>
    </w:pPr>
    <w:rPr>
      <w:b/>
      <w:bCs/>
      <w:sz w:val="32"/>
      <w:szCs w:val="32"/>
    </w:rPr>
  </w:style>
  <w:style w:type="paragraph" w:styleId="4">
    <w:name w:val="heading 4"/>
    <w:basedOn w:val="a"/>
    <w:next w:val="a"/>
    <w:link w:val="40"/>
    <w:uiPriority w:val="9"/>
    <w:unhideWhenUsed/>
    <w:qFormat/>
    <w:rsid w:val="00DB5F28"/>
    <w:pPr>
      <w:keepNext/>
      <w:keepLines/>
      <w:numPr>
        <w:ilvl w:val="3"/>
        <w:numId w:val="3"/>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DB5F28"/>
    <w:pPr>
      <w:keepNext/>
      <w:keepLines/>
      <w:numPr>
        <w:ilvl w:val="4"/>
        <w:numId w:val="3"/>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DB5F28"/>
    <w:pPr>
      <w:keepNext/>
      <w:keepLines/>
      <w:numPr>
        <w:ilvl w:val="5"/>
        <w:numId w:val="3"/>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DB5F28"/>
    <w:pPr>
      <w:keepNext/>
      <w:keepLines/>
      <w:numPr>
        <w:ilvl w:val="6"/>
        <w:numId w:val="3"/>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DB5F28"/>
    <w:pPr>
      <w:keepNext/>
      <w:keepLines/>
      <w:numPr>
        <w:ilvl w:val="7"/>
        <w:numId w:val="3"/>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DB5F28"/>
    <w:pPr>
      <w:keepNext/>
      <w:keepLines/>
      <w:numPr>
        <w:ilvl w:val="8"/>
        <w:numId w:val="3"/>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E7668"/>
    <w:pPr>
      <w:widowControl/>
      <w:spacing w:before="100" w:beforeAutospacing="1" w:after="100" w:afterAutospacing="1"/>
      <w:jc w:val="left"/>
    </w:pPr>
    <w:rPr>
      <w:rFonts w:ascii="宋体" w:eastAsia="宋体" w:hAnsi="宋体" w:cs="宋体"/>
      <w:kern w:val="0"/>
      <w:sz w:val="24"/>
      <w:szCs w:val="24"/>
    </w:rPr>
  </w:style>
  <w:style w:type="paragraph" w:styleId="a4">
    <w:name w:val="List Paragraph"/>
    <w:basedOn w:val="a"/>
    <w:uiPriority w:val="34"/>
    <w:qFormat/>
    <w:rsid w:val="00A853E5"/>
    <w:pPr>
      <w:ind w:firstLineChars="200" w:firstLine="420"/>
    </w:pPr>
  </w:style>
  <w:style w:type="paragraph" w:styleId="a5">
    <w:name w:val="header"/>
    <w:basedOn w:val="a"/>
    <w:link w:val="a6"/>
    <w:uiPriority w:val="99"/>
    <w:unhideWhenUsed/>
    <w:rsid w:val="005D2DBE"/>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5D2DBE"/>
    <w:rPr>
      <w:sz w:val="18"/>
      <w:szCs w:val="18"/>
    </w:rPr>
  </w:style>
  <w:style w:type="paragraph" w:styleId="a7">
    <w:name w:val="footer"/>
    <w:basedOn w:val="a"/>
    <w:link w:val="a8"/>
    <w:uiPriority w:val="99"/>
    <w:unhideWhenUsed/>
    <w:rsid w:val="005D2DBE"/>
    <w:pPr>
      <w:tabs>
        <w:tab w:val="center" w:pos="4153"/>
        <w:tab w:val="right" w:pos="8306"/>
      </w:tabs>
      <w:snapToGrid w:val="0"/>
      <w:jc w:val="left"/>
    </w:pPr>
    <w:rPr>
      <w:sz w:val="18"/>
      <w:szCs w:val="18"/>
    </w:rPr>
  </w:style>
  <w:style w:type="character" w:customStyle="1" w:styleId="a8">
    <w:name w:val="页脚 字符"/>
    <w:basedOn w:val="a0"/>
    <w:link w:val="a7"/>
    <w:uiPriority w:val="99"/>
    <w:rsid w:val="005D2DBE"/>
    <w:rPr>
      <w:sz w:val="18"/>
      <w:szCs w:val="18"/>
    </w:rPr>
  </w:style>
  <w:style w:type="character" w:customStyle="1" w:styleId="10">
    <w:name w:val="标题 1 字符"/>
    <w:basedOn w:val="a0"/>
    <w:link w:val="1"/>
    <w:uiPriority w:val="9"/>
    <w:rsid w:val="004E6BCD"/>
    <w:rPr>
      <w:b/>
      <w:bCs/>
      <w:kern w:val="44"/>
      <w:sz w:val="44"/>
      <w:szCs w:val="44"/>
    </w:rPr>
  </w:style>
  <w:style w:type="character" w:customStyle="1" w:styleId="20">
    <w:name w:val="标题 2 字符"/>
    <w:basedOn w:val="a0"/>
    <w:link w:val="2"/>
    <w:uiPriority w:val="9"/>
    <w:rsid w:val="004E6BCD"/>
    <w:rPr>
      <w:rFonts w:asciiTheme="majorHAnsi" w:eastAsiaTheme="majorEastAsia" w:hAnsiTheme="majorHAnsi" w:cstheme="majorBidi"/>
      <w:b/>
      <w:bCs/>
      <w:sz w:val="32"/>
      <w:szCs w:val="32"/>
    </w:rPr>
  </w:style>
  <w:style w:type="character" w:customStyle="1" w:styleId="30">
    <w:name w:val="标题 3 字符"/>
    <w:basedOn w:val="a0"/>
    <w:link w:val="3"/>
    <w:uiPriority w:val="9"/>
    <w:rsid w:val="00506476"/>
    <w:rPr>
      <w:b/>
      <w:bCs/>
      <w:sz w:val="32"/>
      <w:szCs w:val="32"/>
    </w:rPr>
  </w:style>
  <w:style w:type="character" w:styleId="a9">
    <w:name w:val="annotation reference"/>
    <w:basedOn w:val="a0"/>
    <w:uiPriority w:val="99"/>
    <w:semiHidden/>
    <w:unhideWhenUsed/>
    <w:rsid w:val="00451D10"/>
    <w:rPr>
      <w:sz w:val="21"/>
      <w:szCs w:val="21"/>
    </w:rPr>
  </w:style>
  <w:style w:type="paragraph" w:styleId="aa">
    <w:name w:val="annotation text"/>
    <w:basedOn w:val="a"/>
    <w:link w:val="ab"/>
    <w:uiPriority w:val="99"/>
    <w:semiHidden/>
    <w:unhideWhenUsed/>
    <w:rsid w:val="00451D10"/>
    <w:pPr>
      <w:jc w:val="left"/>
    </w:pPr>
  </w:style>
  <w:style w:type="character" w:customStyle="1" w:styleId="ab">
    <w:name w:val="批注文字 字符"/>
    <w:basedOn w:val="a0"/>
    <w:link w:val="aa"/>
    <w:uiPriority w:val="99"/>
    <w:semiHidden/>
    <w:rsid w:val="00451D10"/>
  </w:style>
  <w:style w:type="paragraph" w:styleId="ac">
    <w:name w:val="annotation subject"/>
    <w:basedOn w:val="aa"/>
    <w:next w:val="aa"/>
    <w:link w:val="ad"/>
    <w:uiPriority w:val="99"/>
    <w:semiHidden/>
    <w:unhideWhenUsed/>
    <w:rsid w:val="00451D10"/>
    <w:rPr>
      <w:b/>
      <w:bCs/>
    </w:rPr>
  </w:style>
  <w:style w:type="character" w:customStyle="1" w:styleId="ad">
    <w:name w:val="批注主题 字符"/>
    <w:basedOn w:val="ab"/>
    <w:link w:val="ac"/>
    <w:uiPriority w:val="99"/>
    <w:semiHidden/>
    <w:rsid w:val="00451D10"/>
    <w:rPr>
      <w:b/>
      <w:bCs/>
    </w:rPr>
  </w:style>
  <w:style w:type="paragraph" w:styleId="ae">
    <w:name w:val="Balloon Text"/>
    <w:basedOn w:val="a"/>
    <w:link w:val="af"/>
    <w:uiPriority w:val="99"/>
    <w:semiHidden/>
    <w:unhideWhenUsed/>
    <w:rsid w:val="00451D10"/>
    <w:rPr>
      <w:sz w:val="18"/>
      <w:szCs w:val="18"/>
    </w:rPr>
  </w:style>
  <w:style w:type="character" w:customStyle="1" w:styleId="af">
    <w:name w:val="批注框文本 字符"/>
    <w:basedOn w:val="a0"/>
    <w:link w:val="ae"/>
    <w:uiPriority w:val="99"/>
    <w:semiHidden/>
    <w:rsid w:val="00451D10"/>
    <w:rPr>
      <w:sz w:val="18"/>
      <w:szCs w:val="18"/>
    </w:rPr>
  </w:style>
  <w:style w:type="paragraph" w:styleId="TOC">
    <w:name w:val="TOC Heading"/>
    <w:basedOn w:val="1"/>
    <w:next w:val="a"/>
    <w:uiPriority w:val="39"/>
    <w:unhideWhenUsed/>
    <w:qFormat/>
    <w:rsid w:val="00DB5F28"/>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1">
    <w:name w:val="toc 2"/>
    <w:basedOn w:val="a"/>
    <w:next w:val="a"/>
    <w:autoRedefine/>
    <w:uiPriority w:val="39"/>
    <w:unhideWhenUsed/>
    <w:rsid w:val="00DB5F28"/>
    <w:pPr>
      <w:ind w:leftChars="200" w:left="420"/>
    </w:pPr>
  </w:style>
  <w:style w:type="paragraph" w:styleId="31">
    <w:name w:val="toc 3"/>
    <w:basedOn w:val="a"/>
    <w:next w:val="a"/>
    <w:autoRedefine/>
    <w:uiPriority w:val="39"/>
    <w:unhideWhenUsed/>
    <w:rsid w:val="00DB5F28"/>
    <w:pPr>
      <w:ind w:leftChars="400" w:left="840"/>
    </w:pPr>
  </w:style>
  <w:style w:type="character" w:styleId="af0">
    <w:name w:val="Hyperlink"/>
    <w:basedOn w:val="a0"/>
    <w:uiPriority w:val="99"/>
    <w:unhideWhenUsed/>
    <w:rsid w:val="00DB5F28"/>
    <w:rPr>
      <w:color w:val="0563C1" w:themeColor="hyperlink"/>
      <w:u w:val="single"/>
    </w:rPr>
  </w:style>
  <w:style w:type="character" w:customStyle="1" w:styleId="40">
    <w:name w:val="标题 4 字符"/>
    <w:basedOn w:val="a0"/>
    <w:link w:val="4"/>
    <w:uiPriority w:val="9"/>
    <w:rsid w:val="00DB5F28"/>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DB5F28"/>
    <w:rPr>
      <w:b/>
      <w:bCs/>
      <w:sz w:val="28"/>
      <w:szCs w:val="28"/>
    </w:rPr>
  </w:style>
  <w:style w:type="character" w:customStyle="1" w:styleId="60">
    <w:name w:val="标题 6 字符"/>
    <w:basedOn w:val="a0"/>
    <w:link w:val="6"/>
    <w:uiPriority w:val="9"/>
    <w:semiHidden/>
    <w:rsid w:val="00DB5F28"/>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DB5F28"/>
    <w:rPr>
      <w:b/>
      <w:bCs/>
      <w:sz w:val="24"/>
      <w:szCs w:val="24"/>
    </w:rPr>
  </w:style>
  <w:style w:type="character" w:customStyle="1" w:styleId="80">
    <w:name w:val="标题 8 字符"/>
    <w:basedOn w:val="a0"/>
    <w:link w:val="8"/>
    <w:uiPriority w:val="9"/>
    <w:semiHidden/>
    <w:rsid w:val="00DB5F28"/>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DB5F28"/>
    <w:rPr>
      <w:rFonts w:asciiTheme="majorHAnsi" w:eastAsiaTheme="majorEastAsia" w:hAnsiTheme="majorHAnsi" w:cstheme="majorBidi"/>
      <w:szCs w:val="21"/>
    </w:rPr>
  </w:style>
  <w:style w:type="paragraph" w:styleId="11">
    <w:name w:val="toc 1"/>
    <w:basedOn w:val="a"/>
    <w:next w:val="a"/>
    <w:autoRedefine/>
    <w:uiPriority w:val="39"/>
    <w:unhideWhenUsed/>
    <w:rsid w:val="002110F0"/>
  </w:style>
  <w:style w:type="paragraph" w:customStyle="1" w:styleId="12">
    <w:name w:val="列出段落1"/>
    <w:basedOn w:val="a"/>
    <w:uiPriority w:val="34"/>
    <w:qFormat/>
    <w:rsid w:val="00D17ED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6349323">
      <w:bodyDiv w:val="1"/>
      <w:marLeft w:val="0"/>
      <w:marRight w:val="0"/>
      <w:marTop w:val="0"/>
      <w:marBottom w:val="0"/>
      <w:divBdr>
        <w:top w:val="none" w:sz="0" w:space="0" w:color="auto"/>
        <w:left w:val="none" w:sz="0" w:space="0" w:color="auto"/>
        <w:bottom w:val="none" w:sz="0" w:space="0" w:color="auto"/>
        <w:right w:val="none" w:sz="0" w:space="0" w:color="auto"/>
      </w:divBdr>
      <w:divsChild>
        <w:div w:id="967929932">
          <w:marLeft w:val="210"/>
          <w:marRight w:val="150"/>
          <w:marTop w:val="150"/>
          <w:marBottom w:val="150"/>
          <w:divBdr>
            <w:top w:val="none" w:sz="0" w:space="0" w:color="auto"/>
            <w:left w:val="none" w:sz="0" w:space="0" w:color="auto"/>
            <w:bottom w:val="none" w:sz="0" w:space="0" w:color="auto"/>
            <w:right w:val="none" w:sz="0" w:space="0" w:color="auto"/>
          </w:divBdr>
          <w:divsChild>
            <w:div w:id="2085452079">
              <w:marLeft w:val="0"/>
              <w:marRight w:val="0"/>
              <w:marTop w:val="0"/>
              <w:marBottom w:val="0"/>
              <w:divBdr>
                <w:top w:val="none" w:sz="0" w:space="0" w:color="auto"/>
                <w:left w:val="none" w:sz="0" w:space="0" w:color="auto"/>
                <w:bottom w:val="none" w:sz="0" w:space="0" w:color="auto"/>
                <w:right w:val="none" w:sz="0" w:space="0" w:color="auto"/>
              </w:divBdr>
              <w:divsChild>
                <w:div w:id="640311359">
                  <w:marLeft w:val="0"/>
                  <w:marRight w:val="0"/>
                  <w:marTop w:val="0"/>
                  <w:marBottom w:val="0"/>
                  <w:divBdr>
                    <w:top w:val="none" w:sz="0" w:space="0" w:color="auto"/>
                    <w:left w:val="none" w:sz="0" w:space="0" w:color="auto"/>
                    <w:bottom w:val="none" w:sz="0" w:space="0" w:color="auto"/>
                    <w:right w:val="none" w:sz="0" w:space="0" w:color="auto"/>
                  </w:divBdr>
                  <w:divsChild>
                    <w:div w:id="1060058600">
                      <w:marLeft w:val="0"/>
                      <w:marRight w:val="0"/>
                      <w:marTop w:val="0"/>
                      <w:marBottom w:val="0"/>
                      <w:divBdr>
                        <w:top w:val="none" w:sz="0" w:space="0" w:color="auto"/>
                        <w:left w:val="none" w:sz="0" w:space="0" w:color="auto"/>
                        <w:bottom w:val="none" w:sz="0" w:space="0" w:color="auto"/>
                        <w:right w:val="none" w:sz="0" w:space="0" w:color="auto"/>
                      </w:divBdr>
                    </w:div>
                    <w:div w:id="659237183">
                      <w:marLeft w:val="0"/>
                      <w:marRight w:val="0"/>
                      <w:marTop w:val="0"/>
                      <w:marBottom w:val="0"/>
                      <w:divBdr>
                        <w:top w:val="none" w:sz="0" w:space="0" w:color="auto"/>
                        <w:left w:val="none" w:sz="0" w:space="0" w:color="auto"/>
                        <w:bottom w:val="none" w:sz="0" w:space="0" w:color="auto"/>
                        <w:right w:val="none" w:sz="0" w:space="0" w:color="auto"/>
                      </w:divBdr>
                    </w:div>
                    <w:div w:id="2092192226">
                      <w:marLeft w:val="0"/>
                      <w:marRight w:val="0"/>
                      <w:marTop w:val="0"/>
                      <w:marBottom w:val="0"/>
                      <w:divBdr>
                        <w:top w:val="none" w:sz="0" w:space="0" w:color="auto"/>
                        <w:left w:val="none" w:sz="0" w:space="0" w:color="auto"/>
                        <w:bottom w:val="none" w:sz="0" w:space="0" w:color="auto"/>
                        <w:right w:val="none" w:sz="0" w:space="0" w:color="auto"/>
                      </w:divBdr>
                    </w:div>
                    <w:div w:id="2077705197">
                      <w:marLeft w:val="0"/>
                      <w:marRight w:val="0"/>
                      <w:marTop w:val="0"/>
                      <w:marBottom w:val="0"/>
                      <w:divBdr>
                        <w:top w:val="none" w:sz="0" w:space="0" w:color="auto"/>
                        <w:left w:val="none" w:sz="0" w:space="0" w:color="auto"/>
                        <w:bottom w:val="none" w:sz="0" w:space="0" w:color="auto"/>
                        <w:right w:val="none" w:sz="0" w:space="0" w:color="auto"/>
                      </w:divBdr>
                    </w:div>
                    <w:div w:id="110053119">
                      <w:marLeft w:val="0"/>
                      <w:marRight w:val="0"/>
                      <w:marTop w:val="0"/>
                      <w:marBottom w:val="0"/>
                      <w:divBdr>
                        <w:top w:val="none" w:sz="0" w:space="0" w:color="auto"/>
                        <w:left w:val="none" w:sz="0" w:space="0" w:color="auto"/>
                        <w:bottom w:val="none" w:sz="0" w:space="0" w:color="auto"/>
                        <w:right w:val="none" w:sz="0" w:space="0" w:color="auto"/>
                      </w:divBdr>
                    </w:div>
                    <w:div w:id="1059984642">
                      <w:marLeft w:val="0"/>
                      <w:marRight w:val="0"/>
                      <w:marTop w:val="0"/>
                      <w:marBottom w:val="0"/>
                      <w:divBdr>
                        <w:top w:val="none" w:sz="0" w:space="0" w:color="auto"/>
                        <w:left w:val="none" w:sz="0" w:space="0" w:color="auto"/>
                        <w:bottom w:val="none" w:sz="0" w:space="0" w:color="auto"/>
                        <w:right w:val="none" w:sz="0" w:space="0" w:color="auto"/>
                      </w:divBdr>
                    </w:div>
                    <w:div w:id="1961107396">
                      <w:marLeft w:val="0"/>
                      <w:marRight w:val="0"/>
                      <w:marTop w:val="0"/>
                      <w:marBottom w:val="0"/>
                      <w:divBdr>
                        <w:top w:val="none" w:sz="0" w:space="0" w:color="auto"/>
                        <w:left w:val="none" w:sz="0" w:space="0" w:color="auto"/>
                        <w:bottom w:val="none" w:sz="0" w:space="0" w:color="auto"/>
                        <w:right w:val="none" w:sz="0" w:space="0" w:color="auto"/>
                      </w:divBdr>
                    </w:div>
                    <w:div w:id="1681422553">
                      <w:marLeft w:val="0"/>
                      <w:marRight w:val="0"/>
                      <w:marTop w:val="0"/>
                      <w:marBottom w:val="0"/>
                      <w:divBdr>
                        <w:top w:val="none" w:sz="0" w:space="0" w:color="auto"/>
                        <w:left w:val="none" w:sz="0" w:space="0" w:color="auto"/>
                        <w:bottom w:val="none" w:sz="0" w:space="0" w:color="auto"/>
                        <w:right w:val="none" w:sz="0" w:space="0" w:color="auto"/>
                      </w:divBdr>
                      <w:divsChild>
                        <w:div w:id="358161853">
                          <w:marLeft w:val="0"/>
                          <w:marRight w:val="0"/>
                          <w:marTop w:val="0"/>
                          <w:marBottom w:val="0"/>
                          <w:divBdr>
                            <w:top w:val="none" w:sz="0" w:space="0" w:color="auto"/>
                            <w:left w:val="none" w:sz="0" w:space="0" w:color="auto"/>
                            <w:bottom w:val="none" w:sz="0" w:space="0" w:color="auto"/>
                            <w:right w:val="none" w:sz="0" w:space="0" w:color="auto"/>
                          </w:divBdr>
                        </w:div>
                      </w:divsChild>
                    </w:div>
                    <w:div w:id="1204364268">
                      <w:marLeft w:val="0"/>
                      <w:marRight w:val="0"/>
                      <w:marTop w:val="0"/>
                      <w:marBottom w:val="0"/>
                      <w:divBdr>
                        <w:top w:val="none" w:sz="0" w:space="0" w:color="auto"/>
                        <w:left w:val="none" w:sz="0" w:space="0" w:color="auto"/>
                        <w:bottom w:val="none" w:sz="0" w:space="0" w:color="auto"/>
                        <w:right w:val="none" w:sz="0" w:space="0" w:color="auto"/>
                      </w:divBdr>
                    </w:div>
                    <w:div w:id="848567321">
                      <w:marLeft w:val="0"/>
                      <w:marRight w:val="0"/>
                      <w:marTop w:val="0"/>
                      <w:marBottom w:val="0"/>
                      <w:divBdr>
                        <w:top w:val="none" w:sz="0" w:space="0" w:color="auto"/>
                        <w:left w:val="none" w:sz="0" w:space="0" w:color="auto"/>
                        <w:bottom w:val="none" w:sz="0" w:space="0" w:color="auto"/>
                        <w:right w:val="none" w:sz="0" w:space="0" w:color="auto"/>
                      </w:divBdr>
                    </w:div>
                    <w:div w:id="2117678245">
                      <w:marLeft w:val="0"/>
                      <w:marRight w:val="0"/>
                      <w:marTop w:val="0"/>
                      <w:marBottom w:val="0"/>
                      <w:divBdr>
                        <w:top w:val="none" w:sz="0" w:space="0" w:color="auto"/>
                        <w:left w:val="none" w:sz="0" w:space="0" w:color="auto"/>
                        <w:bottom w:val="none" w:sz="0" w:space="0" w:color="auto"/>
                        <w:right w:val="none" w:sz="0" w:space="0" w:color="auto"/>
                      </w:divBdr>
                    </w:div>
                    <w:div w:id="1180848672">
                      <w:marLeft w:val="0"/>
                      <w:marRight w:val="0"/>
                      <w:marTop w:val="0"/>
                      <w:marBottom w:val="0"/>
                      <w:divBdr>
                        <w:top w:val="none" w:sz="0" w:space="0" w:color="auto"/>
                        <w:left w:val="none" w:sz="0" w:space="0" w:color="auto"/>
                        <w:bottom w:val="none" w:sz="0" w:space="0" w:color="auto"/>
                        <w:right w:val="none" w:sz="0" w:space="0" w:color="auto"/>
                      </w:divBdr>
                    </w:div>
                    <w:div w:id="980619868">
                      <w:marLeft w:val="0"/>
                      <w:marRight w:val="0"/>
                      <w:marTop w:val="0"/>
                      <w:marBottom w:val="0"/>
                      <w:divBdr>
                        <w:top w:val="none" w:sz="0" w:space="0" w:color="auto"/>
                        <w:left w:val="none" w:sz="0" w:space="0" w:color="auto"/>
                        <w:bottom w:val="none" w:sz="0" w:space="0" w:color="auto"/>
                        <w:right w:val="none" w:sz="0" w:space="0" w:color="auto"/>
                      </w:divBdr>
                    </w:div>
                    <w:div w:id="1566379118">
                      <w:marLeft w:val="0"/>
                      <w:marRight w:val="0"/>
                      <w:marTop w:val="0"/>
                      <w:marBottom w:val="0"/>
                      <w:divBdr>
                        <w:top w:val="none" w:sz="0" w:space="0" w:color="auto"/>
                        <w:left w:val="none" w:sz="0" w:space="0" w:color="auto"/>
                        <w:bottom w:val="none" w:sz="0" w:space="0" w:color="auto"/>
                        <w:right w:val="none" w:sz="0" w:space="0" w:color="auto"/>
                      </w:divBdr>
                    </w:div>
                    <w:div w:id="1882010965">
                      <w:marLeft w:val="0"/>
                      <w:marRight w:val="0"/>
                      <w:marTop w:val="0"/>
                      <w:marBottom w:val="0"/>
                      <w:divBdr>
                        <w:top w:val="none" w:sz="0" w:space="0" w:color="auto"/>
                        <w:left w:val="none" w:sz="0" w:space="0" w:color="auto"/>
                        <w:bottom w:val="none" w:sz="0" w:space="0" w:color="auto"/>
                        <w:right w:val="none" w:sz="0" w:space="0" w:color="auto"/>
                      </w:divBdr>
                    </w:div>
                    <w:div w:id="70008848">
                      <w:marLeft w:val="0"/>
                      <w:marRight w:val="0"/>
                      <w:marTop w:val="0"/>
                      <w:marBottom w:val="0"/>
                      <w:divBdr>
                        <w:top w:val="none" w:sz="0" w:space="0" w:color="auto"/>
                        <w:left w:val="none" w:sz="0" w:space="0" w:color="auto"/>
                        <w:bottom w:val="none" w:sz="0" w:space="0" w:color="auto"/>
                        <w:right w:val="none" w:sz="0" w:space="0" w:color="auto"/>
                      </w:divBdr>
                    </w:div>
                    <w:div w:id="1040520985">
                      <w:marLeft w:val="0"/>
                      <w:marRight w:val="0"/>
                      <w:marTop w:val="0"/>
                      <w:marBottom w:val="0"/>
                      <w:divBdr>
                        <w:top w:val="none" w:sz="0" w:space="0" w:color="auto"/>
                        <w:left w:val="none" w:sz="0" w:space="0" w:color="auto"/>
                        <w:bottom w:val="none" w:sz="0" w:space="0" w:color="auto"/>
                        <w:right w:val="none" w:sz="0" w:space="0" w:color="auto"/>
                      </w:divBdr>
                    </w:div>
                    <w:div w:id="857693636">
                      <w:marLeft w:val="0"/>
                      <w:marRight w:val="0"/>
                      <w:marTop w:val="0"/>
                      <w:marBottom w:val="0"/>
                      <w:divBdr>
                        <w:top w:val="none" w:sz="0" w:space="0" w:color="auto"/>
                        <w:left w:val="none" w:sz="0" w:space="0" w:color="auto"/>
                        <w:bottom w:val="none" w:sz="0" w:space="0" w:color="auto"/>
                        <w:right w:val="none" w:sz="0" w:space="0" w:color="auto"/>
                      </w:divBdr>
                    </w:div>
                    <w:div w:id="1443767993">
                      <w:marLeft w:val="0"/>
                      <w:marRight w:val="0"/>
                      <w:marTop w:val="0"/>
                      <w:marBottom w:val="0"/>
                      <w:divBdr>
                        <w:top w:val="none" w:sz="0" w:space="0" w:color="auto"/>
                        <w:left w:val="none" w:sz="0" w:space="0" w:color="auto"/>
                        <w:bottom w:val="none" w:sz="0" w:space="0" w:color="auto"/>
                        <w:right w:val="none" w:sz="0" w:space="0" w:color="auto"/>
                      </w:divBdr>
                    </w:div>
                    <w:div w:id="434137190">
                      <w:marLeft w:val="0"/>
                      <w:marRight w:val="0"/>
                      <w:marTop w:val="0"/>
                      <w:marBottom w:val="0"/>
                      <w:divBdr>
                        <w:top w:val="none" w:sz="0" w:space="0" w:color="auto"/>
                        <w:left w:val="none" w:sz="0" w:space="0" w:color="auto"/>
                        <w:bottom w:val="none" w:sz="0" w:space="0" w:color="auto"/>
                        <w:right w:val="none" w:sz="0" w:space="0" w:color="auto"/>
                      </w:divBdr>
                    </w:div>
                    <w:div w:id="962227905">
                      <w:marLeft w:val="0"/>
                      <w:marRight w:val="0"/>
                      <w:marTop w:val="0"/>
                      <w:marBottom w:val="0"/>
                      <w:divBdr>
                        <w:top w:val="none" w:sz="0" w:space="0" w:color="auto"/>
                        <w:left w:val="none" w:sz="0" w:space="0" w:color="auto"/>
                        <w:bottom w:val="none" w:sz="0" w:space="0" w:color="auto"/>
                        <w:right w:val="none" w:sz="0" w:space="0" w:color="auto"/>
                      </w:divBdr>
                    </w:div>
                    <w:div w:id="263071390">
                      <w:marLeft w:val="0"/>
                      <w:marRight w:val="0"/>
                      <w:marTop w:val="0"/>
                      <w:marBottom w:val="0"/>
                      <w:divBdr>
                        <w:top w:val="none" w:sz="0" w:space="0" w:color="auto"/>
                        <w:left w:val="none" w:sz="0" w:space="0" w:color="auto"/>
                        <w:bottom w:val="none" w:sz="0" w:space="0" w:color="auto"/>
                        <w:right w:val="none" w:sz="0" w:space="0" w:color="auto"/>
                      </w:divBdr>
                    </w:div>
                    <w:div w:id="47599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5967108">
      <w:bodyDiv w:val="1"/>
      <w:marLeft w:val="0"/>
      <w:marRight w:val="0"/>
      <w:marTop w:val="0"/>
      <w:marBottom w:val="0"/>
      <w:divBdr>
        <w:top w:val="none" w:sz="0" w:space="0" w:color="auto"/>
        <w:left w:val="none" w:sz="0" w:space="0" w:color="auto"/>
        <w:bottom w:val="none" w:sz="0" w:space="0" w:color="auto"/>
        <w:right w:val="none" w:sz="0" w:space="0" w:color="auto"/>
      </w:divBdr>
    </w:div>
    <w:div w:id="1757432824">
      <w:bodyDiv w:val="1"/>
      <w:marLeft w:val="0"/>
      <w:marRight w:val="0"/>
      <w:marTop w:val="0"/>
      <w:marBottom w:val="0"/>
      <w:divBdr>
        <w:top w:val="none" w:sz="0" w:space="0" w:color="auto"/>
        <w:left w:val="none" w:sz="0" w:space="0" w:color="auto"/>
        <w:bottom w:val="none" w:sz="0" w:space="0" w:color="auto"/>
        <w:right w:val="none" w:sz="0" w:space="0" w:color="auto"/>
      </w:divBdr>
    </w:div>
    <w:div w:id="1777865616">
      <w:bodyDiv w:val="1"/>
      <w:marLeft w:val="0"/>
      <w:marRight w:val="0"/>
      <w:marTop w:val="0"/>
      <w:marBottom w:val="0"/>
      <w:divBdr>
        <w:top w:val="none" w:sz="0" w:space="0" w:color="auto"/>
        <w:left w:val="none" w:sz="0" w:space="0" w:color="auto"/>
        <w:bottom w:val="none" w:sz="0" w:space="0" w:color="auto"/>
        <w:right w:val="none" w:sz="0" w:space="0" w:color="auto"/>
      </w:divBdr>
    </w:div>
    <w:div w:id="1813328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0EAFB1-9411-47C1-9A90-4563A7A85B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69</Pages>
  <Words>9535</Words>
  <Characters>54354</Characters>
  <Application>Microsoft Office Word</Application>
  <DocSecurity>0</DocSecurity>
  <Lines>452</Lines>
  <Paragraphs>127</Paragraphs>
  <ScaleCrop>false</ScaleCrop>
  <Company/>
  <LinksUpToDate>false</LinksUpToDate>
  <CharactersWithSpaces>63762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lzhu</dc:creator>
  <cp:lastModifiedBy>Lei Zhu</cp:lastModifiedBy>
  <cp:revision>2</cp:revision>
  <dcterms:created xsi:type="dcterms:W3CDTF">2017-08-28T02:31:00Z</dcterms:created>
  <dcterms:modified xsi:type="dcterms:W3CDTF">2017-08-28T02:31:00Z</dcterms:modified>
</cp:coreProperties>
</file>