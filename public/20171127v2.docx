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EC5" w:rsidRDefault="00547CD6" w:rsidP="00BA2054">
      <w:r>
        <w:rPr>
          <w:rFonts w:hint="eastAsia"/>
        </w:rPr>
        <w:t>自然</w:t>
      </w:r>
      <w:r w:rsidR="005B245B">
        <w:rPr>
          <w:rFonts w:hint="eastAsia"/>
        </w:rPr>
        <w:t xml:space="preserve"> · </w:t>
      </w:r>
      <w:r>
        <w:rPr>
          <w:rFonts w:hint="eastAsia"/>
        </w:rPr>
        <w:t>进化</w:t>
      </w:r>
      <w:r w:rsidR="005B245B">
        <w:rPr>
          <w:rFonts w:hint="eastAsia"/>
        </w:rPr>
        <w:t xml:space="preserve"> · </w:t>
      </w:r>
      <w:r>
        <w:rPr>
          <w:rFonts w:hint="eastAsia"/>
        </w:rPr>
        <w:t>选择</w:t>
      </w:r>
    </w:p>
    <w:p w:rsidR="00BA2054" w:rsidRDefault="00BA2054" w:rsidP="00BA2054"/>
    <w:p w:rsidR="00BA2054" w:rsidRPr="00606463" w:rsidRDefault="00256CC0" w:rsidP="007D2C05">
      <w:pPr>
        <w:ind w:firstLineChars="200" w:firstLine="420"/>
      </w:pPr>
      <w:r>
        <w:rPr>
          <w:rFonts w:hint="eastAsia"/>
        </w:rPr>
        <w:t>从目前人们掌握的信息来看，进化论的基本原理应该是没有错的（</w:t>
      </w:r>
      <w:r w:rsidR="00D774C7">
        <w:rPr>
          <w:rFonts w:hint="eastAsia"/>
        </w:rPr>
        <w:t>包括人类是从其它</w:t>
      </w:r>
      <w:r w:rsidR="008774AB">
        <w:rPr>
          <w:rFonts w:hint="eastAsia"/>
        </w:rPr>
        <w:t>动物进化过来的</w:t>
      </w:r>
      <w:r>
        <w:t>）</w:t>
      </w:r>
      <w:r w:rsidR="008774AB">
        <w:rPr>
          <w:rFonts w:hint="eastAsia"/>
        </w:rPr>
        <w:t>。</w:t>
      </w:r>
      <w:r w:rsidR="00606463">
        <w:rPr>
          <w:rFonts w:hint="eastAsia"/>
        </w:rPr>
        <w:t xml:space="preserve"> </w:t>
      </w:r>
      <w:r w:rsidR="00D774C7">
        <w:rPr>
          <w:rFonts w:hint="eastAsia"/>
        </w:rPr>
        <w:t>即使地球上最早的生物是从其它</w:t>
      </w:r>
      <w:r w:rsidR="00606463">
        <w:rPr>
          <w:rFonts w:hint="eastAsia"/>
        </w:rPr>
        <w:t>星球过来的</w:t>
      </w:r>
      <w:r w:rsidR="00606463">
        <w:t>(</w:t>
      </w:r>
      <w:r w:rsidR="00606463">
        <w:rPr>
          <w:rFonts w:hint="eastAsia"/>
        </w:rPr>
        <w:t>这个可能性很小)，生物在外星球上也需要一个进化的过程。</w:t>
      </w:r>
    </w:p>
    <w:p w:rsidR="00606463" w:rsidRDefault="00606463" w:rsidP="007D2C05">
      <w:pPr>
        <w:ind w:firstLineChars="200" w:firstLine="420"/>
      </w:pPr>
      <w:r>
        <w:rPr>
          <w:rFonts w:hint="eastAsia"/>
        </w:rPr>
        <w:t>进化论</w:t>
      </w:r>
      <w:r w:rsidR="007D2C05">
        <w:rPr>
          <w:rFonts w:hint="eastAsia"/>
        </w:rPr>
        <w:t>的最核心理论是自然选择。在</w:t>
      </w:r>
      <w:r w:rsidR="00F404CF">
        <w:rPr>
          <w:rFonts w:hint="eastAsia"/>
        </w:rPr>
        <w:t>一批生物中</w:t>
      </w:r>
      <w:r w:rsidR="007D2C05">
        <w:rPr>
          <w:rFonts w:hint="eastAsia"/>
        </w:rPr>
        <w:t>,例如</w:t>
      </w:r>
      <w:r w:rsidR="004955A0">
        <w:rPr>
          <w:rFonts w:hint="eastAsia"/>
        </w:rPr>
        <w:t>草原上的羚羊因为基因的差别</w:t>
      </w:r>
      <w:r w:rsidR="00E30025">
        <w:rPr>
          <w:rFonts w:hint="eastAsia"/>
        </w:rPr>
        <w:t>会有细微的差别，由于基因的不同而引发</w:t>
      </w:r>
      <w:r w:rsidR="003E1CC4">
        <w:rPr>
          <w:rFonts w:hint="eastAsia"/>
        </w:rPr>
        <w:t>耐力</w:t>
      </w:r>
      <w:r w:rsidR="00E30025">
        <w:rPr>
          <w:rFonts w:hint="eastAsia"/>
        </w:rPr>
        <w:t>的</w:t>
      </w:r>
      <w:r w:rsidR="004955A0">
        <w:rPr>
          <w:rFonts w:hint="eastAsia"/>
        </w:rPr>
        <w:t>不同</w:t>
      </w:r>
      <w:r w:rsidR="00F404CF">
        <w:rPr>
          <w:rFonts w:hint="eastAsia"/>
        </w:rPr>
        <w:t>，</w:t>
      </w:r>
      <w:r w:rsidR="004955A0">
        <w:rPr>
          <w:rFonts w:hint="eastAsia"/>
        </w:rPr>
        <w:t>看起来不起眼的遗传差别，也</w:t>
      </w:r>
      <w:r w:rsidR="003E1CC4">
        <w:rPr>
          <w:rFonts w:hint="eastAsia"/>
        </w:rPr>
        <w:t>会导致耐力</w:t>
      </w:r>
      <w:r w:rsidR="00F404CF">
        <w:rPr>
          <w:rFonts w:hint="eastAsia"/>
        </w:rPr>
        <w:t>更强的羚羊有更高的概率能够不被狮子等吃掉</w:t>
      </w:r>
      <w:r w:rsidR="004955A0">
        <w:rPr>
          <w:rFonts w:hint="eastAsia"/>
        </w:rPr>
        <w:t>，</w:t>
      </w:r>
      <w:r w:rsidR="00F404CF">
        <w:rPr>
          <w:rFonts w:hint="eastAsia"/>
        </w:rPr>
        <w:t>并且生下下一代的羚羊</w:t>
      </w:r>
      <w:r w:rsidR="003E1CC4">
        <w:rPr>
          <w:rFonts w:hint="eastAsia"/>
        </w:rPr>
        <w:t>。而在耐力强的基因</w:t>
      </w:r>
      <w:r w:rsidR="000B373C">
        <w:rPr>
          <w:rFonts w:hint="eastAsia"/>
        </w:rPr>
        <w:t>遗传</w:t>
      </w:r>
      <w:r w:rsidR="003E1CC4">
        <w:rPr>
          <w:rFonts w:hint="eastAsia"/>
        </w:rPr>
        <w:t>下，此后</w:t>
      </w:r>
      <w:r w:rsidR="000B373C">
        <w:rPr>
          <w:rFonts w:hint="eastAsia"/>
        </w:rPr>
        <w:t>的</w:t>
      </w:r>
      <w:r w:rsidR="003E1CC4">
        <w:rPr>
          <w:rFonts w:hint="eastAsia"/>
        </w:rPr>
        <w:t>繁衍出来的</w:t>
      </w:r>
      <w:r w:rsidR="000B373C">
        <w:rPr>
          <w:rFonts w:hint="eastAsia"/>
        </w:rPr>
        <w:t>羚羊会更加普遍的具有强耐力。所以对生存</w:t>
      </w:r>
      <w:ins w:id="0" w:author="Lei Zhu" w:date="2017-11-27T13:55:00Z">
        <w:r w:rsidR="00F254D7">
          <w:rPr>
            <w:rFonts w:hint="eastAsia"/>
          </w:rPr>
          <w:t>繁衍</w:t>
        </w:r>
      </w:ins>
      <w:r w:rsidR="000B373C">
        <w:rPr>
          <w:rFonts w:hint="eastAsia"/>
        </w:rPr>
        <w:t>有帮助的基因就更加容易保存下来</w:t>
      </w:r>
      <w:r w:rsidR="003E1CC4">
        <w:rPr>
          <w:rFonts w:hint="eastAsia"/>
        </w:rPr>
        <w:t>，进而</w:t>
      </w:r>
      <w:r w:rsidR="000B373C">
        <w:rPr>
          <w:rFonts w:hint="eastAsia"/>
        </w:rPr>
        <w:t>一代一代地普及</w:t>
      </w:r>
      <w:r w:rsidR="00FB7FAE">
        <w:rPr>
          <w:rFonts w:hint="eastAsia"/>
        </w:rPr>
        <w:t>。</w:t>
      </w:r>
      <w:r w:rsidR="003E1CC4">
        <w:rPr>
          <w:rFonts w:hint="eastAsia"/>
        </w:rPr>
        <w:t>整个进化过程</w:t>
      </w:r>
      <w:r w:rsidR="003A714A">
        <w:rPr>
          <w:rFonts w:hint="eastAsia"/>
        </w:rPr>
        <w:t>没有任何感情色彩，唯一的标准是是否对</w:t>
      </w:r>
      <w:del w:id="1" w:author="Lei Zhu" w:date="2017-11-27T13:55:00Z">
        <w:r w:rsidR="003A714A" w:rsidDel="00F254D7">
          <w:rPr>
            <w:rFonts w:hint="eastAsia"/>
          </w:rPr>
          <w:delText>繁衍的</w:delText>
        </w:r>
        <w:r w:rsidR="000B373C" w:rsidDel="00F254D7">
          <w:rPr>
            <w:rFonts w:hint="eastAsia"/>
          </w:rPr>
          <w:delText>下一代</w:delText>
        </w:r>
        <w:r w:rsidR="003A714A" w:rsidDel="00F254D7">
          <w:rPr>
            <w:rFonts w:hint="eastAsia"/>
          </w:rPr>
          <w:delText>的</w:delText>
        </w:r>
      </w:del>
      <w:r w:rsidR="003A714A">
        <w:rPr>
          <w:rFonts w:hint="eastAsia"/>
        </w:rPr>
        <w:t>生存</w:t>
      </w:r>
      <w:ins w:id="2" w:author="Lei Zhu" w:date="2017-11-27T13:56:00Z">
        <w:r w:rsidR="00F254D7">
          <w:rPr>
            <w:rFonts w:hint="eastAsia"/>
          </w:rPr>
          <w:t>繁衍</w:t>
        </w:r>
      </w:ins>
      <w:r w:rsidR="003A714A">
        <w:rPr>
          <w:rFonts w:hint="eastAsia"/>
        </w:rPr>
        <w:t>更</w:t>
      </w:r>
      <w:r w:rsidR="000B373C">
        <w:rPr>
          <w:rFonts w:hint="eastAsia"/>
        </w:rPr>
        <w:t>有利。</w:t>
      </w:r>
    </w:p>
    <w:p w:rsidR="00FB7FAE" w:rsidRDefault="00FB7FAE" w:rsidP="003A714A">
      <w:pPr>
        <w:ind w:firstLineChars="200" w:firstLine="420"/>
      </w:pPr>
      <w:r>
        <w:rPr>
          <w:rFonts w:hint="eastAsia"/>
        </w:rPr>
        <w:t>人</w:t>
      </w:r>
      <w:r w:rsidR="007732B9">
        <w:rPr>
          <w:rFonts w:hint="eastAsia"/>
        </w:rPr>
        <w:t>类</w:t>
      </w:r>
      <w:r>
        <w:rPr>
          <w:rFonts w:hint="eastAsia"/>
        </w:rPr>
        <w:t>也是这样进化过来的，所以人类的很多特征，不管是好的还是坏的，都是</w:t>
      </w:r>
      <w:r w:rsidR="00C12F0C">
        <w:rPr>
          <w:rFonts w:hint="eastAsia"/>
        </w:rPr>
        <w:t>对</w:t>
      </w:r>
      <w:r>
        <w:rPr>
          <w:rFonts w:hint="eastAsia"/>
        </w:rPr>
        <w:t>生存繁衍有帮助才会被保留下来的。</w:t>
      </w:r>
      <w:r w:rsidR="00C12F0C">
        <w:rPr>
          <w:rFonts w:hint="eastAsia"/>
        </w:rPr>
        <w:t>通常人们所说的人类的劣根性也是进化的结果。</w:t>
      </w:r>
    </w:p>
    <w:p w:rsidR="008774AB" w:rsidRDefault="008774AB" w:rsidP="003A714A">
      <w:pPr>
        <w:ind w:firstLineChars="200" w:firstLine="420"/>
      </w:pPr>
      <w:r>
        <w:rPr>
          <w:rFonts w:hint="eastAsia"/>
        </w:rPr>
        <w:t>自然界包括生物的进化过程是</w:t>
      </w:r>
      <w:r w:rsidR="00EE28F3">
        <w:rPr>
          <w:rFonts w:hint="eastAsia"/>
        </w:rPr>
        <w:t>和</w:t>
      </w:r>
      <w:r w:rsidR="007732B9">
        <w:rPr>
          <w:rFonts w:hint="eastAsia"/>
        </w:rPr>
        <w:t>道德标准没有任何关系的。有些人会说</w:t>
      </w:r>
      <w:r w:rsidR="00CA3F9C">
        <w:rPr>
          <w:rFonts w:hint="eastAsia"/>
        </w:rPr>
        <w:t>“</w:t>
      </w:r>
      <w:r w:rsidR="00FF348F">
        <w:rPr>
          <w:rFonts w:hint="eastAsia"/>
        </w:rPr>
        <w:t>自然的就是好的</w:t>
      </w:r>
      <w:r w:rsidR="00CA3F9C">
        <w:rPr>
          <w:rFonts w:hint="eastAsia"/>
        </w:rPr>
        <w:t>”</w:t>
      </w:r>
      <w:r w:rsidR="00FF348F">
        <w:rPr>
          <w:rFonts w:hint="eastAsia"/>
        </w:rPr>
        <w:t>，</w:t>
      </w:r>
      <w:ins w:id="3" w:author="Lei Zhu" w:date="2017-11-27T13:56:00Z">
        <w:r w:rsidR="00F254D7">
          <w:rPr>
            <w:rFonts w:hint="eastAsia"/>
          </w:rPr>
          <w:t>这</w:t>
        </w:r>
      </w:ins>
      <w:del w:id="4" w:author="Lei Zhu" w:date="2017-11-27T13:56:00Z">
        <w:r w:rsidR="007732B9" w:rsidDel="00F254D7">
          <w:rPr>
            <w:rFonts w:hint="eastAsia"/>
          </w:rPr>
          <w:delText>一</w:delText>
        </w:r>
      </w:del>
      <w:r w:rsidR="007732B9">
        <w:rPr>
          <w:rFonts w:hint="eastAsia"/>
        </w:rPr>
        <w:t>句话一概而论</w:t>
      </w:r>
      <w:r>
        <w:rPr>
          <w:rFonts w:hint="eastAsia"/>
        </w:rPr>
        <w:t xml:space="preserve">是没有道理的。 </w:t>
      </w:r>
      <w:r w:rsidR="007732B9">
        <w:rPr>
          <w:rFonts w:hint="eastAsia"/>
        </w:rPr>
        <w:t>人们</w:t>
      </w:r>
      <w:r>
        <w:rPr>
          <w:rFonts w:hint="eastAsia"/>
        </w:rPr>
        <w:t>可以说自然界很美，但自然界是不带任何自我意识，不带任何感情色彩</w:t>
      </w:r>
      <w:r w:rsidR="00FF348F">
        <w:rPr>
          <w:rFonts w:hint="eastAsia"/>
        </w:rPr>
        <w:t>，</w:t>
      </w:r>
      <w:r>
        <w:rPr>
          <w:rFonts w:hint="eastAsia"/>
        </w:rPr>
        <w:t>也没有任何</w:t>
      </w:r>
      <w:r w:rsidR="00F404CF">
        <w:rPr>
          <w:rFonts w:hint="eastAsia"/>
        </w:rPr>
        <w:t>价值判断</w:t>
      </w:r>
      <w:r>
        <w:rPr>
          <w:rFonts w:hint="eastAsia"/>
        </w:rPr>
        <w:t>的。</w:t>
      </w:r>
    </w:p>
    <w:p w:rsidR="00F254D7" w:rsidRDefault="00606463" w:rsidP="007732B9">
      <w:pPr>
        <w:ind w:firstLineChars="200" w:firstLine="420"/>
        <w:rPr>
          <w:ins w:id="5" w:author="Lei Zhu" w:date="2017-11-27T13:57:00Z"/>
        </w:rPr>
      </w:pPr>
      <w:r>
        <w:rPr>
          <w:rFonts w:hint="eastAsia"/>
        </w:rPr>
        <w:t xml:space="preserve">拿人类的标准去判断动物的行为的话，很多它们的行为是极其不道德的。 </w:t>
      </w:r>
      <w:r w:rsidR="007732B9">
        <w:rPr>
          <w:rFonts w:hint="eastAsia"/>
        </w:rPr>
        <w:t>人类</w:t>
      </w:r>
      <w:r>
        <w:rPr>
          <w:rFonts w:hint="eastAsia"/>
        </w:rPr>
        <w:t>完全没必要去</w:t>
      </w:r>
      <w:r w:rsidR="007732B9">
        <w:rPr>
          <w:rFonts w:hint="eastAsia"/>
        </w:rPr>
        <w:t>毫无筛选的</w:t>
      </w:r>
      <w:r>
        <w:rPr>
          <w:rFonts w:hint="eastAsia"/>
        </w:rPr>
        <w:t>接受自然界的行为</w:t>
      </w:r>
      <w:r w:rsidR="007732B9">
        <w:rPr>
          <w:rFonts w:hint="eastAsia"/>
        </w:rPr>
        <w:t>，更谈不上</w:t>
      </w:r>
      <w:r>
        <w:rPr>
          <w:rFonts w:hint="eastAsia"/>
        </w:rPr>
        <w:t>对人类来说就是值得</w:t>
      </w:r>
      <w:r w:rsidR="007732B9">
        <w:rPr>
          <w:rFonts w:hint="eastAsia"/>
        </w:rPr>
        <w:t>全部</w:t>
      </w:r>
      <w:r>
        <w:rPr>
          <w:rFonts w:hint="eastAsia"/>
        </w:rPr>
        <w:t>模仿的。 进化的过程有幸让人类有了超越所有动物的思维能力</w:t>
      </w:r>
      <w:r w:rsidR="007732B9">
        <w:rPr>
          <w:rFonts w:hint="eastAsia"/>
        </w:rPr>
        <w:t>，让人类</w:t>
      </w:r>
      <w:r>
        <w:rPr>
          <w:rFonts w:hint="eastAsia"/>
        </w:rPr>
        <w:t>能够去思考和建立道德标准，</w:t>
      </w:r>
      <w:r w:rsidR="00EE28F3">
        <w:rPr>
          <w:rFonts w:hint="eastAsia"/>
        </w:rPr>
        <w:t xml:space="preserve"> </w:t>
      </w:r>
      <w:r w:rsidR="007732B9">
        <w:rPr>
          <w:rFonts w:hint="eastAsia"/>
        </w:rPr>
        <w:t>并且</w:t>
      </w:r>
      <w:r w:rsidR="00EE28F3">
        <w:rPr>
          <w:rFonts w:hint="eastAsia"/>
        </w:rPr>
        <w:t>人类</w:t>
      </w:r>
      <w:r>
        <w:rPr>
          <w:rFonts w:hint="eastAsia"/>
        </w:rPr>
        <w:t>的行为</w:t>
      </w:r>
      <w:r w:rsidR="00EE28F3">
        <w:rPr>
          <w:rFonts w:hint="eastAsia"/>
        </w:rPr>
        <w:t>可以</w:t>
      </w:r>
      <w:r>
        <w:rPr>
          <w:rFonts w:hint="eastAsia"/>
        </w:rPr>
        <w:t>比自然界的行为</w:t>
      </w:r>
      <w:del w:id="6" w:author="Lei Zhu" w:date="2017-11-27T13:57:00Z">
        <w:r w:rsidR="007732B9" w:rsidDel="00F254D7">
          <w:rPr>
            <w:rFonts w:hint="eastAsia"/>
          </w:rPr>
          <w:delText>在大多数上</w:delText>
        </w:r>
        <w:r w:rsidDel="00F254D7">
          <w:rPr>
            <w:rFonts w:hint="eastAsia"/>
          </w:rPr>
          <w:delText>要</w:delText>
        </w:r>
      </w:del>
      <w:r>
        <w:rPr>
          <w:rFonts w:hint="eastAsia"/>
        </w:rPr>
        <w:t>善良很多。</w:t>
      </w:r>
      <w:r w:rsidR="00EE28F3">
        <w:rPr>
          <w:rFonts w:hint="eastAsia"/>
        </w:rPr>
        <w:t>人类</w:t>
      </w:r>
      <w:r w:rsidR="00FF348F">
        <w:rPr>
          <w:rFonts w:hint="eastAsia"/>
        </w:rPr>
        <w:t>是特意去照顾老弱病残而不是让他们自然地去被淘汰，这是人类超越其它</w:t>
      </w:r>
      <w:r>
        <w:rPr>
          <w:rFonts w:hint="eastAsia"/>
        </w:rPr>
        <w:t>动物的优点。</w:t>
      </w:r>
    </w:p>
    <w:p w:rsidR="00606463" w:rsidRDefault="00606463" w:rsidP="007732B9">
      <w:pPr>
        <w:ind w:firstLineChars="200" w:firstLine="420"/>
      </w:pPr>
      <w:r>
        <w:rPr>
          <w:rFonts w:hint="eastAsia"/>
        </w:rPr>
        <w:t>换一个角度</w:t>
      </w:r>
      <w:r w:rsidR="00C12F0C">
        <w:rPr>
          <w:rFonts w:hint="eastAsia"/>
        </w:rPr>
        <w:t>看</w:t>
      </w:r>
      <w:r>
        <w:rPr>
          <w:rFonts w:hint="eastAsia"/>
        </w:rPr>
        <w:t>，人类基因里是具备很多劣根性的</w:t>
      </w:r>
      <w:r w:rsidR="00FF348F">
        <w:rPr>
          <w:rFonts w:hint="eastAsia"/>
        </w:rPr>
        <w:t>，</w:t>
      </w:r>
      <w:r>
        <w:rPr>
          <w:rFonts w:hint="eastAsia"/>
        </w:rPr>
        <w:t>比如自私和男人的花心。</w:t>
      </w:r>
      <w:r w:rsidR="00F404CF">
        <w:rPr>
          <w:rFonts w:hint="eastAsia"/>
        </w:rPr>
        <w:t xml:space="preserve"> </w:t>
      </w:r>
      <w:r>
        <w:rPr>
          <w:rFonts w:hint="eastAsia"/>
        </w:rPr>
        <w:t>一方面</w:t>
      </w:r>
      <w:r w:rsidR="00F404CF">
        <w:rPr>
          <w:rFonts w:hint="eastAsia"/>
        </w:rPr>
        <w:t>这</w:t>
      </w:r>
      <w:r>
        <w:rPr>
          <w:rFonts w:hint="eastAsia"/>
        </w:rPr>
        <w:t>是自然的，从进化论的角度，不花心的男人</w:t>
      </w:r>
      <w:r w:rsidR="00F404CF">
        <w:rPr>
          <w:rFonts w:hint="eastAsia"/>
        </w:rPr>
        <w:t>是容易</w:t>
      </w:r>
      <w:r w:rsidR="007F7A9B">
        <w:rPr>
          <w:rFonts w:hint="eastAsia"/>
        </w:rPr>
        <w:t>产生</w:t>
      </w:r>
      <w:r w:rsidR="00F404CF">
        <w:rPr>
          <w:rFonts w:hint="eastAsia"/>
        </w:rPr>
        <w:t>断子绝孙的</w:t>
      </w:r>
      <w:r w:rsidR="007F7A9B">
        <w:rPr>
          <w:rFonts w:hint="eastAsia"/>
        </w:rPr>
        <w:t>现象</w:t>
      </w:r>
      <w:r w:rsidR="00F404CF">
        <w:rPr>
          <w:rFonts w:hint="eastAsia"/>
        </w:rPr>
        <w:t>， 现代男人的花心</w:t>
      </w:r>
      <w:r w:rsidR="007F7A9B">
        <w:rPr>
          <w:rFonts w:hint="eastAsia"/>
        </w:rPr>
        <w:t>也是有人类遗传基因</w:t>
      </w:r>
      <w:r w:rsidR="00FF348F">
        <w:rPr>
          <w:rFonts w:hint="eastAsia"/>
        </w:rPr>
        <w:t>的</w:t>
      </w:r>
      <w:r w:rsidR="007F7A9B">
        <w:rPr>
          <w:rFonts w:hint="eastAsia"/>
        </w:rPr>
        <w:t>原因</w:t>
      </w:r>
      <w:r>
        <w:rPr>
          <w:rFonts w:hint="eastAsia"/>
        </w:rPr>
        <w:t>。 但另一方面</w:t>
      </w:r>
      <w:r w:rsidR="00EE28F3">
        <w:rPr>
          <w:rFonts w:hint="eastAsia"/>
        </w:rPr>
        <w:t>这</w:t>
      </w:r>
      <w:r>
        <w:rPr>
          <w:rFonts w:hint="eastAsia"/>
        </w:rPr>
        <w:t>也是可以通过后天的教育和修养去超越的</w:t>
      </w:r>
      <w:r w:rsidR="00F404CF">
        <w:rPr>
          <w:rFonts w:hint="eastAsia"/>
        </w:rPr>
        <w:t>，基因里的花心不应该成为</w:t>
      </w:r>
      <w:r w:rsidR="007F7A9B">
        <w:rPr>
          <w:rFonts w:hint="eastAsia"/>
        </w:rPr>
        <w:t>当下</w:t>
      </w:r>
      <w:r w:rsidR="00F404CF">
        <w:rPr>
          <w:rFonts w:hint="eastAsia"/>
        </w:rPr>
        <w:t>男人的借口</w:t>
      </w:r>
      <w:r w:rsidR="007F7A9B">
        <w:rPr>
          <w:rFonts w:hint="eastAsia"/>
        </w:rPr>
        <w:t>，毕竟人类是高智慧生物，失去了文明，人类社会将晦暗不堪</w:t>
      </w:r>
      <w:r w:rsidR="00F404CF">
        <w:rPr>
          <w:rFonts w:hint="eastAsia"/>
        </w:rPr>
        <w:t>。</w:t>
      </w:r>
    </w:p>
    <w:p w:rsidR="00606463" w:rsidRDefault="00A70556" w:rsidP="007F7A9B">
      <w:pPr>
        <w:ind w:firstLineChars="200" w:firstLine="420"/>
      </w:pPr>
      <w:r>
        <w:rPr>
          <w:rFonts w:hint="eastAsia"/>
        </w:rPr>
        <w:t>进化论是自然</w:t>
      </w:r>
      <w:ins w:id="7" w:author="Lei Zhu" w:date="2017-11-27T13:58:00Z">
        <w:r w:rsidR="00F254D7">
          <w:rPr>
            <w:rFonts w:hint="eastAsia"/>
          </w:rPr>
          <w:t>的</w:t>
        </w:r>
      </w:ins>
      <w:r w:rsidR="00606463">
        <w:rPr>
          <w:rFonts w:hint="eastAsia"/>
        </w:rPr>
        <w:t>生物演变的过程，但人类没有必要被进化论的机制而捆绑</w:t>
      </w:r>
      <w:r w:rsidR="00F404CF">
        <w:rPr>
          <w:rFonts w:hint="eastAsia"/>
        </w:rPr>
        <w:t>，人类可以打造一个比自然世界更加善良的世界。</w:t>
      </w:r>
    </w:p>
    <w:p w:rsidR="008774AB" w:rsidRPr="00BA2054" w:rsidRDefault="008774AB" w:rsidP="00BA2054">
      <w:bookmarkStart w:id="8" w:name="_GoBack"/>
      <w:bookmarkEnd w:id="8"/>
    </w:p>
    <w:sectPr w:rsidR="008774AB" w:rsidRPr="00BA2054" w:rsidSect="00AF7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7DD" w:rsidRDefault="000727DD" w:rsidP="0053679E">
      <w:r>
        <w:separator/>
      </w:r>
    </w:p>
  </w:endnote>
  <w:endnote w:type="continuationSeparator" w:id="0">
    <w:p w:rsidR="000727DD" w:rsidRDefault="000727DD" w:rsidP="00536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7DD" w:rsidRDefault="000727DD" w:rsidP="0053679E">
      <w:r>
        <w:separator/>
      </w:r>
    </w:p>
  </w:footnote>
  <w:footnote w:type="continuationSeparator" w:id="0">
    <w:p w:rsidR="000727DD" w:rsidRDefault="000727DD" w:rsidP="00536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9611B"/>
    <w:multiLevelType w:val="hybridMultilevel"/>
    <w:tmpl w:val="16483DDE"/>
    <w:lvl w:ilvl="0" w:tplc="E82EB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i Zhu">
    <w15:presenceInfo w15:providerId="Windows Live" w15:userId="9980a3ca6d33c4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5"/>
    <w:rsid w:val="00003330"/>
    <w:rsid w:val="000237D6"/>
    <w:rsid w:val="000727DD"/>
    <w:rsid w:val="000B373C"/>
    <w:rsid w:val="000C2586"/>
    <w:rsid w:val="000C2589"/>
    <w:rsid w:val="000C65D5"/>
    <w:rsid w:val="00117E3C"/>
    <w:rsid w:val="001608F9"/>
    <w:rsid w:val="00196054"/>
    <w:rsid w:val="001B19D9"/>
    <w:rsid w:val="001F32C5"/>
    <w:rsid w:val="00220CED"/>
    <w:rsid w:val="0024219B"/>
    <w:rsid w:val="00256CC0"/>
    <w:rsid w:val="00284938"/>
    <w:rsid w:val="002F0BB0"/>
    <w:rsid w:val="00315EFA"/>
    <w:rsid w:val="003515B7"/>
    <w:rsid w:val="00352F9C"/>
    <w:rsid w:val="003A714A"/>
    <w:rsid w:val="003B5C95"/>
    <w:rsid w:val="003C0285"/>
    <w:rsid w:val="003E1CC4"/>
    <w:rsid w:val="004500A6"/>
    <w:rsid w:val="004955A0"/>
    <w:rsid w:val="004A6582"/>
    <w:rsid w:val="004B364F"/>
    <w:rsid w:val="004B637E"/>
    <w:rsid w:val="00524722"/>
    <w:rsid w:val="0053679E"/>
    <w:rsid w:val="00547CD6"/>
    <w:rsid w:val="00587663"/>
    <w:rsid w:val="00592A70"/>
    <w:rsid w:val="005B22A0"/>
    <w:rsid w:val="005B245B"/>
    <w:rsid w:val="005B6595"/>
    <w:rsid w:val="005E0388"/>
    <w:rsid w:val="00606463"/>
    <w:rsid w:val="006168CD"/>
    <w:rsid w:val="006235F4"/>
    <w:rsid w:val="00640FC3"/>
    <w:rsid w:val="006505E1"/>
    <w:rsid w:val="00676877"/>
    <w:rsid w:val="006971A3"/>
    <w:rsid w:val="006F6262"/>
    <w:rsid w:val="00714238"/>
    <w:rsid w:val="007156AE"/>
    <w:rsid w:val="007732B9"/>
    <w:rsid w:val="007D2C05"/>
    <w:rsid w:val="007F7A9B"/>
    <w:rsid w:val="00856CFB"/>
    <w:rsid w:val="008774AB"/>
    <w:rsid w:val="008A415A"/>
    <w:rsid w:val="00921674"/>
    <w:rsid w:val="009327E2"/>
    <w:rsid w:val="00955471"/>
    <w:rsid w:val="00973C05"/>
    <w:rsid w:val="009A7EC5"/>
    <w:rsid w:val="00A01989"/>
    <w:rsid w:val="00A20CE3"/>
    <w:rsid w:val="00A278F4"/>
    <w:rsid w:val="00A70556"/>
    <w:rsid w:val="00A74DC3"/>
    <w:rsid w:val="00A92893"/>
    <w:rsid w:val="00A968C5"/>
    <w:rsid w:val="00AA275E"/>
    <w:rsid w:val="00AE2DC6"/>
    <w:rsid w:val="00AF7B17"/>
    <w:rsid w:val="00B04BA6"/>
    <w:rsid w:val="00B236CB"/>
    <w:rsid w:val="00B325F0"/>
    <w:rsid w:val="00B635F7"/>
    <w:rsid w:val="00B82B03"/>
    <w:rsid w:val="00BA2054"/>
    <w:rsid w:val="00BA7EA0"/>
    <w:rsid w:val="00BE58E5"/>
    <w:rsid w:val="00C12F0C"/>
    <w:rsid w:val="00C80B24"/>
    <w:rsid w:val="00CA3F9C"/>
    <w:rsid w:val="00CE2D29"/>
    <w:rsid w:val="00CE3AA3"/>
    <w:rsid w:val="00CF5225"/>
    <w:rsid w:val="00D22558"/>
    <w:rsid w:val="00D412D9"/>
    <w:rsid w:val="00D61298"/>
    <w:rsid w:val="00D774C7"/>
    <w:rsid w:val="00D86F62"/>
    <w:rsid w:val="00D952DD"/>
    <w:rsid w:val="00DB3A82"/>
    <w:rsid w:val="00DC23D3"/>
    <w:rsid w:val="00DD4834"/>
    <w:rsid w:val="00DD7458"/>
    <w:rsid w:val="00E14A39"/>
    <w:rsid w:val="00E30025"/>
    <w:rsid w:val="00E664D1"/>
    <w:rsid w:val="00E77840"/>
    <w:rsid w:val="00E96ADB"/>
    <w:rsid w:val="00EA2056"/>
    <w:rsid w:val="00ED4FFA"/>
    <w:rsid w:val="00EE28F3"/>
    <w:rsid w:val="00F058E5"/>
    <w:rsid w:val="00F254D7"/>
    <w:rsid w:val="00F25796"/>
    <w:rsid w:val="00F34520"/>
    <w:rsid w:val="00F404CF"/>
    <w:rsid w:val="00F54D67"/>
    <w:rsid w:val="00FA26CE"/>
    <w:rsid w:val="00FB11A0"/>
    <w:rsid w:val="00FB7FAE"/>
    <w:rsid w:val="00FD1B83"/>
    <w:rsid w:val="00F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E557B"/>
  <w15:chartTrackingRefBased/>
  <w15:docId w15:val="{A2A23658-DC46-B242-9AEC-F59E3AEB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7B1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536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79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53679E"/>
    <w:rPr>
      <w:sz w:val="18"/>
      <w:szCs w:val="18"/>
    </w:rPr>
  </w:style>
  <w:style w:type="paragraph" w:styleId="a7">
    <w:name w:val="No Spacing"/>
    <w:uiPriority w:val="1"/>
    <w:qFormat/>
    <w:rsid w:val="00352F9C"/>
    <w:pPr>
      <w:widowControl w:val="0"/>
      <w:jc w:val="both"/>
    </w:pPr>
    <w:rPr>
      <w:kern w:val="2"/>
      <w:sz w:val="21"/>
      <w:szCs w:val="22"/>
    </w:rPr>
  </w:style>
  <w:style w:type="paragraph" w:styleId="a8">
    <w:name w:val="List Paragraph"/>
    <w:basedOn w:val="a"/>
    <w:uiPriority w:val="34"/>
    <w:qFormat/>
    <w:rsid w:val="00A74D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cp:lastModifiedBy>Lei Zhu</cp:lastModifiedBy>
  <cp:revision>3</cp:revision>
  <dcterms:created xsi:type="dcterms:W3CDTF">2017-11-27T05:54:00Z</dcterms:created>
  <dcterms:modified xsi:type="dcterms:W3CDTF">2017-11-27T05:59:00Z</dcterms:modified>
</cp:coreProperties>
</file>